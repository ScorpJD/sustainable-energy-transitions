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C0A51" w14:textId="4FD173E7" w:rsidR="009E2D90" w:rsidRPr="004B456B" w:rsidRDefault="000C3819" w:rsidP="00207941">
      <w:pPr>
        <w:jc w:val="center"/>
        <w:rPr>
          <w:kern w:val="28"/>
          <w:sz w:val="32"/>
        </w:rPr>
      </w:pPr>
      <w:r w:rsidRPr="000C3819">
        <w:rPr>
          <w:sz w:val="32"/>
        </w:rPr>
        <w:t xml:space="preserve"> </w:t>
      </w:r>
      <w:commentRangeStart w:id="0"/>
      <w:r>
        <w:rPr>
          <w:sz w:val="32"/>
        </w:rPr>
        <w:t xml:space="preserve">Carbon Capture and Storage </w:t>
      </w:r>
      <w:commentRangeEnd w:id="0"/>
      <w:r w:rsidR="007B0797">
        <w:rPr>
          <w:rStyle w:val="CommentReference"/>
        </w:rPr>
        <w:commentReference w:id="0"/>
      </w:r>
      <w:r>
        <w:rPr>
          <w:sz w:val="32"/>
        </w:rPr>
        <w:t>Energy Systems vs. Dispatchable Renewables for Climate Mitigation: A Bio-physical Comparison</w:t>
      </w:r>
      <w:r w:rsidR="00E11541">
        <w:rPr>
          <w:kern w:val="28"/>
          <w:sz w:val="32"/>
        </w:rPr>
        <w:t xml:space="preserve"> </w:t>
      </w:r>
    </w:p>
    <w:p w14:paraId="5CF64F8B" w14:textId="56C74E8D" w:rsidR="00E514F5" w:rsidRPr="001432EB" w:rsidRDefault="00E514F5" w:rsidP="00E514F5">
      <w:pPr>
        <w:pStyle w:val="Author"/>
        <w:rPr>
          <w:sz w:val="26"/>
          <w:lang w:val="it-IT"/>
        </w:rPr>
      </w:pPr>
      <w:r w:rsidRPr="001432EB">
        <w:rPr>
          <w:sz w:val="26"/>
          <w:lang w:val="it-IT"/>
        </w:rPr>
        <w:t>Sgouris Sgouridis</w:t>
      </w:r>
      <w:r w:rsidRPr="001432EB">
        <w:rPr>
          <w:sz w:val="26"/>
          <w:vertAlign w:val="superscript"/>
          <w:lang w:val="it-IT"/>
        </w:rPr>
        <w:t>*</w:t>
      </w:r>
      <w:r w:rsidRPr="001432EB">
        <w:rPr>
          <w:sz w:val="26"/>
          <w:lang w:val="it-IT"/>
        </w:rPr>
        <w:t>, Michael Carbajales-Dale</w:t>
      </w:r>
      <w:r w:rsidRPr="001432EB">
        <w:rPr>
          <w:sz w:val="26"/>
          <w:vertAlign w:val="superscript"/>
          <w:lang w:val="it-IT"/>
        </w:rPr>
        <w:t>#</w:t>
      </w:r>
      <w:r w:rsidRPr="001432EB">
        <w:rPr>
          <w:sz w:val="26"/>
          <w:lang w:val="it-IT"/>
        </w:rPr>
        <w:t>, Denes Csala</w:t>
      </w:r>
      <w:r w:rsidRPr="001432EB">
        <w:rPr>
          <w:sz w:val="26"/>
          <w:vertAlign w:val="superscript"/>
          <w:lang w:val="it-IT"/>
        </w:rPr>
        <w:t>+</w:t>
      </w:r>
      <w:r w:rsidRPr="001432EB">
        <w:rPr>
          <w:sz w:val="26"/>
          <w:lang w:val="it-IT"/>
        </w:rPr>
        <w:t>, Matteo Chiesa</w:t>
      </w:r>
      <w:r w:rsidRPr="001432EB">
        <w:rPr>
          <w:sz w:val="26"/>
          <w:vertAlign w:val="superscript"/>
          <w:lang w:val="it-IT"/>
        </w:rPr>
        <w:t>*</w:t>
      </w:r>
      <w:r w:rsidRPr="001432EB">
        <w:rPr>
          <w:sz w:val="26"/>
          <w:lang w:val="it-IT"/>
        </w:rPr>
        <w:t>, Ugo Bardi</w:t>
      </w:r>
      <w:r w:rsidRPr="001432EB">
        <w:rPr>
          <w:sz w:val="26"/>
          <w:vertAlign w:val="superscript"/>
          <w:lang w:val="it-IT"/>
        </w:rPr>
        <w:t>∞</w:t>
      </w:r>
    </w:p>
    <w:p w14:paraId="00596703" w14:textId="1B740571" w:rsidR="00E514F5" w:rsidRPr="00E514F5" w:rsidRDefault="00E514F5" w:rsidP="00E514F5">
      <w:pPr>
        <w:pStyle w:val="Author"/>
        <w:spacing w:line="240" w:lineRule="auto"/>
        <w:rPr>
          <w:sz w:val="20"/>
        </w:rPr>
      </w:pPr>
      <w:r w:rsidRPr="00B27387">
        <w:rPr>
          <w:sz w:val="20"/>
          <w:vertAlign w:val="superscript"/>
        </w:rPr>
        <w:t>*</w:t>
      </w:r>
      <w:r w:rsidRPr="00E514F5">
        <w:rPr>
          <w:sz w:val="20"/>
        </w:rPr>
        <w:t xml:space="preserve"> Masdar Institute, Abu Dhabi, </w:t>
      </w:r>
      <w:r w:rsidR="00ED1D57">
        <w:rPr>
          <w:sz w:val="20"/>
        </w:rPr>
        <w:t>UAE</w:t>
      </w:r>
    </w:p>
    <w:p w14:paraId="00D1849B" w14:textId="66A868DA" w:rsidR="00E514F5" w:rsidRPr="00E514F5" w:rsidRDefault="00E514F5" w:rsidP="00E514F5">
      <w:pPr>
        <w:pStyle w:val="Author"/>
        <w:spacing w:line="240" w:lineRule="auto"/>
        <w:rPr>
          <w:sz w:val="20"/>
        </w:rPr>
      </w:pPr>
      <w:r w:rsidRPr="00B27387">
        <w:rPr>
          <w:sz w:val="20"/>
          <w:vertAlign w:val="superscript"/>
        </w:rPr>
        <w:t>#</w:t>
      </w:r>
      <w:r w:rsidR="00B27387">
        <w:rPr>
          <w:sz w:val="20"/>
        </w:rPr>
        <w:t xml:space="preserve"> </w:t>
      </w:r>
      <w:r w:rsidRPr="00E514F5">
        <w:rPr>
          <w:sz w:val="20"/>
        </w:rPr>
        <w:t>Clemson University</w:t>
      </w:r>
      <w:r w:rsidR="00ED1D57">
        <w:rPr>
          <w:sz w:val="20"/>
        </w:rPr>
        <w:t>, SC 29634, USA</w:t>
      </w:r>
    </w:p>
    <w:p w14:paraId="00D8EFBA" w14:textId="65CB502E" w:rsidR="00E514F5" w:rsidRPr="00E514F5" w:rsidRDefault="00E514F5" w:rsidP="00E514F5">
      <w:pPr>
        <w:pStyle w:val="Author"/>
        <w:spacing w:line="240" w:lineRule="auto"/>
        <w:rPr>
          <w:sz w:val="20"/>
        </w:rPr>
      </w:pPr>
      <w:r w:rsidRPr="00B27387">
        <w:rPr>
          <w:sz w:val="20"/>
          <w:vertAlign w:val="superscript"/>
        </w:rPr>
        <w:t>+</w:t>
      </w:r>
      <w:r w:rsidR="00B27387">
        <w:rPr>
          <w:sz w:val="20"/>
        </w:rPr>
        <w:t xml:space="preserve"> </w:t>
      </w:r>
      <w:r w:rsidRPr="00E514F5">
        <w:rPr>
          <w:sz w:val="20"/>
        </w:rPr>
        <w:t>Lancaster University</w:t>
      </w:r>
      <w:r w:rsidR="00ED1D57">
        <w:rPr>
          <w:sz w:val="20"/>
        </w:rPr>
        <w:t>, Lancaster UK</w:t>
      </w:r>
    </w:p>
    <w:p w14:paraId="1D716403" w14:textId="43CFDE83" w:rsidR="00E514F5" w:rsidRPr="00E514F5" w:rsidRDefault="00E514F5" w:rsidP="00E514F5">
      <w:pPr>
        <w:pStyle w:val="Author"/>
        <w:spacing w:line="240" w:lineRule="auto"/>
        <w:rPr>
          <w:sz w:val="20"/>
        </w:rPr>
      </w:pPr>
      <w:r w:rsidRPr="00B27387">
        <w:rPr>
          <w:sz w:val="20"/>
          <w:vertAlign w:val="superscript"/>
        </w:rPr>
        <w:t>∞</w:t>
      </w:r>
      <w:r w:rsidR="00B27387">
        <w:rPr>
          <w:sz w:val="20"/>
        </w:rPr>
        <w:t xml:space="preserve"> </w:t>
      </w:r>
      <w:r w:rsidRPr="00E514F5">
        <w:rPr>
          <w:sz w:val="20"/>
        </w:rPr>
        <w:t>University of Florence</w:t>
      </w:r>
      <w:r w:rsidR="00ED1D57">
        <w:rPr>
          <w:sz w:val="20"/>
        </w:rPr>
        <w:t>, Sesto Fiorentino, IT</w:t>
      </w:r>
    </w:p>
    <w:p w14:paraId="06D356CF" w14:textId="77777777" w:rsidR="009E2D90" w:rsidRPr="00A816D6" w:rsidRDefault="009E2D90" w:rsidP="009E2D90">
      <w:pPr>
        <w:pStyle w:val="Author"/>
        <w:rPr>
          <w:sz w:val="4"/>
        </w:rPr>
      </w:pPr>
    </w:p>
    <w:p w14:paraId="74B5F3C0" w14:textId="77777777" w:rsidR="009E2D90" w:rsidRPr="00A816D6" w:rsidRDefault="009E2D90" w:rsidP="009E2D90">
      <w:pPr>
        <w:pStyle w:val="Author"/>
        <w:pBdr>
          <w:bottom w:val="single" w:sz="6" w:space="1" w:color="auto"/>
        </w:pBdr>
        <w:spacing w:before="0"/>
        <w:ind w:firstLine="0"/>
        <w:jc w:val="both"/>
        <w:rPr>
          <w:sz w:val="12"/>
        </w:rPr>
      </w:pPr>
    </w:p>
    <w:p w14:paraId="03550191" w14:textId="77777777" w:rsidR="009E2D90" w:rsidRPr="00A816D6" w:rsidRDefault="009E2D90" w:rsidP="009E2D90">
      <w:pPr>
        <w:pStyle w:val="BodyText"/>
        <w:ind w:firstLine="0"/>
        <w:rPr>
          <w:b/>
          <w:sz w:val="2"/>
        </w:rPr>
      </w:pPr>
    </w:p>
    <w:p w14:paraId="6F29D20B" w14:textId="77777777" w:rsidR="009E2D90" w:rsidRPr="00A816D6" w:rsidRDefault="009E2D90" w:rsidP="009E2D90">
      <w:pPr>
        <w:pStyle w:val="BodyText"/>
        <w:ind w:firstLine="0"/>
        <w:rPr>
          <w:b/>
        </w:rPr>
      </w:pPr>
      <w:r w:rsidRPr="00A816D6">
        <w:rPr>
          <w:b/>
        </w:rPr>
        <w:t>Abstract</w:t>
      </w:r>
    </w:p>
    <w:p w14:paraId="326BDCF2" w14:textId="6EFEAB0E" w:rsidR="009E2D90" w:rsidRDefault="002E7EB8" w:rsidP="001014F6">
      <w:pPr>
        <w:pStyle w:val="Abstract"/>
        <w:ind w:firstLine="0"/>
      </w:pPr>
      <w:r>
        <w:t>M</w:t>
      </w:r>
      <w:r w:rsidR="001014F6">
        <w:t>ainstream sources, like IEA and most Integrated Assessment Models</w:t>
      </w:r>
      <w:r w:rsidR="006D1E27">
        <w:t xml:space="preserve"> such as those described in the IPCC reports</w:t>
      </w:r>
      <w:r w:rsidR="001014F6">
        <w:t xml:space="preserve">, </w:t>
      </w:r>
      <w:r>
        <w:t>consider</w:t>
      </w:r>
      <w:r w:rsidR="001014F6">
        <w:t xml:space="preserve"> </w:t>
      </w:r>
      <w:r>
        <w:t>carbon capture and storage (</w:t>
      </w:r>
      <w:r w:rsidR="001014F6">
        <w:t>CCS</w:t>
      </w:r>
      <w:r>
        <w:t>)</w:t>
      </w:r>
      <w:r w:rsidR="001014F6">
        <w:t xml:space="preserve"> as a </w:t>
      </w:r>
      <w:r w:rsidR="008B515A">
        <w:t>critical</w:t>
      </w:r>
      <w:r w:rsidR="001014F6">
        <w:t xml:space="preserve"> </w:t>
      </w:r>
      <w:r>
        <w:t xml:space="preserve">technology component for </w:t>
      </w:r>
      <w:r w:rsidR="006D1E27">
        <w:t>reducing CO</w:t>
      </w:r>
      <w:r w:rsidR="006D1E27" w:rsidRPr="009E3AEF">
        <w:rPr>
          <w:vertAlign w:val="subscript"/>
        </w:rPr>
        <w:t>2</w:t>
      </w:r>
      <w:r w:rsidR="006D1E27">
        <w:t xml:space="preserve"> emissions in view of mitigating </w:t>
      </w:r>
      <w:r>
        <w:t>climate change</w:t>
      </w:r>
      <w:r w:rsidR="00323385">
        <w:t>, especially when considering net negative pathways, such as bio-energy coupled with CCS (BECCS)</w:t>
      </w:r>
      <w:r>
        <w:t>.</w:t>
      </w:r>
      <w:r w:rsidR="001014F6">
        <w:t xml:space="preserve"> </w:t>
      </w:r>
      <w:r>
        <w:t xml:space="preserve">Nevertheless, </w:t>
      </w:r>
      <w:r w:rsidR="00370535">
        <w:t xml:space="preserve">the </w:t>
      </w:r>
      <w:r w:rsidR="001014F6">
        <w:t xml:space="preserve">actual installed </w:t>
      </w:r>
      <w:r>
        <w:t xml:space="preserve">CCS </w:t>
      </w:r>
      <w:r w:rsidR="001014F6">
        <w:t>capacity to date (</w:t>
      </w:r>
      <w:r w:rsidR="00526B5E">
        <w:t>110</w:t>
      </w:r>
      <w:r w:rsidR="001014F6">
        <w:t>MW</w:t>
      </w:r>
      <w:r w:rsidR="001014F6" w:rsidRPr="009E3AEF">
        <w:rPr>
          <w:vertAlign w:val="subscript"/>
        </w:rPr>
        <w:t>e</w:t>
      </w:r>
      <w:r w:rsidR="001014F6">
        <w:t xml:space="preserve"> installed by 2016) </w:t>
      </w:r>
      <w:r w:rsidR="00EB5584">
        <w:t xml:space="preserve">is so small that </w:t>
      </w:r>
      <w:r w:rsidR="006D1E27">
        <w:t xml:space="preserve">it is legitimate to be concerned </w:t>
      </w:r>
      <w:r w:rsidR="001014F6">
        <w:t xml:space="preserve">about its ability to scale </w:t>
      </w:r>
      <w:r w:rsidR="00327649">
        <w:t xml:space="preserve">to </w:t>
      </w:r>
      <w:r w:rsidR="00B257E7">
        <w:t xml:space="preserve">levels that would </w:t>
      </w:r>
      <w:r w:rsidR="006D1E27">
        <w:t xml:space="preserve">provide </w:t>
      </w:r>
      <w:r w:rsidR="00B257E7">
        <w:t xml:space="preserve">a </w:t>
      </w:r>
      <w:r w:rsidR="006D1E27">
        <w:t xml:space="preserve">significant </w:t>
      </w:r>
      <w:r w:rsidR="00B257E7">
        <w:t>mitigation impact</w:t>
      </w:r>
      <w:r w:rsidR="006D1E27">
        <w:t xml:space="preserve"> within the timeframe for de-carbonization involved in the Paris 2015 treaty</w:t>
      </w:r>
      <w:r w:rsidR="001014F6">
        <w:t xml:space="preserve">. </w:t>
      </w:r>
      <w:r w:rsidR="00EB5584">
        <w:t>Conversely, r</w:t>
      </w:r>
      <w:r w:rsidR="00B257E7">
        <w:t>enewable energy</w:t>
      </w:r>
      <w:r w:rsidR="008B515A">
        <w:t xml:space="preserve"> </w:t>
      </w:r>
      <w:r w:rsidR="00EB5584">
        <w:t>(RE)</w:t>
      </w:r>
      <w:r w:rsidR="00B257E7">
        <w:t xml:space="preserve"> installations</w:t>
      </w:r>
      <w:r w:rsidR="006D1E27">
        <w:t xml:space="preserve"> can be considered </w:t>
      </w:r>
      <w:r w:rsidR="00EB5584">
        <w:t>an alternative climate mitigation approach</w:t>
      </w:r>
      <w:r w:rsidR="00B257E7">
        <w:t xml:space="preserve"> for the energy system</w:t>
      </w:r>
      <w:r w:rsidR="00EB5584">
        <w:t xml:space="preserve">, </w:t>
      </w:r>
      <w:r w:rsidR="00323385">
        <w:t xml:space="preserve">currently operating at a much greater scale, with likely potential to </w:t>
      </w:r>
      <w:r w:rsidR="006D1E27">
        <w:t>expand much more rapidly</w:t>
      </w:r>
      <w:r w:rsidR="008B515A">
        <w:t xml:space="preserve">. </w:t>
      </w:r>
      <w:r w:rsidR="006D1E27">
        <w:t>This observation raises the question of whether the effort of reducing CO</w:t>
      </w:r>
      <w:r w:rsidR="006D1E27" w:rsidRPr="009E3AEF">
        <w:rPr>
          <w:vertAlign w:val="subscript"/>
        </w:rPr>
        <w:t>2</w:t>
      </w:r>
      <w:r w:rsidR="006D1E27">
        <w:t xml:space="preserve"> emission would be better accomplished by investing the available resource in renewable technologies rather than in carbon sequestration. In the present paper, w</w:t>
      </w:r>
      <w:r w:rsidR="00EB5584">
        <w:t>e</w:t>
      </w:r>
      <w:r w:rsidR="008B515A">
        <w:t xml:space="preserve"> </w:t>
      </w:r>
      <w:r w:rsidR="00EB5584">
        <w:t>compare</w:t>
      </w:r>
      <w:r w:rsidR="00370535">
        <w:t xml:space="preserve"> </w:t>
      </w:r>
      <w:commentRangeStart w:id="1"/>
      <w:r w:rsidR="00EB5584">
        <w:t xml:space="preserve">CCS </w:t>
      </w:r>
      <w:commentRangeEnd w:id="1"/>
      <w:r w:rsidR="0030415C">
        <w:rPr>
          <w:rStyle w:val="CommentReference"/>
          <w:szCs w:val="24"/>
        </w:rPr>
        <w:commentReference w:id="1"/>
      </w:r>
      <w:r w:rsidR="00EB5584">
        <w:t>and RE</w:t>
      </w:r>
      <w:r w:rsidR="00370535">
        <w:t xml:space="preserve"> as electric</w:t>
      </w:r>
      <w:r w:rsidR="0030415C">
        <w:t>ity generation technology pathways</w:t>
      </w:r>
      <w:r w:rsidR="008B515A">
        <w:t xml:space="preserve"> </w:t>
      </w:r>
      <w:r w:rsidR="00626DFF">
        <w:t>using</w:t>
      </w:r>
      <w:r w:rsidR="008B515A">
        <w:t xml:space="preserve"> </w:t>
      </w:r>
      <w:r w:rsidR="00626DFF">
        <w:t xml:space="preserve">a physical metric, </w:t>
      </w:r>
      <w:r w:rsidR="008B515A">
        <w:t>energy-</w:t>
      </w:r>
      <w:r>
        <w:t>return-on-</w:t>
      </w:r>
      <w:r w:rsidR="0030415C">
        <w:t>energy-</w:t>
      </w:r>
      <w:r>
        <w:t xml:space="preserve">investment (EROEI). We </w:t>
      </w:r>
      <w:r w:rsidR="00EB5584">
        <w:t>develop</w:t>
      </w:r>
      <w:r>
        <w:t xml:space="preserve"> a generalizable methodology for deriving the EROEI of CCS projects accounting for their operational and infrastructural </w:t>
      </w:r>
      <w:r w:rsidR="00FC5D87">
        <w:t xml:space="preserve">energy </w:t>
      </w:r>
      <w:r w:rsidR="00B6499F">
        <w:t xml:space="preserve">“penalties”. </w:t>
      </w:r>
      <w:r>
        <w:t xml:space="preserve"> In order to make an equivalent comparison, we include energy storage to </w:t>
      </w:r>
      <w:r w:rsidR="00B6499F">
        <w:t>allow for</w:t>
      </w:r>
      <w:r>
        <w:t xml:space="preserve"> fully dispatchable</w:t>
      </w:r>
      <w:r w:rsidR="00B6499F">
        <w:t xml:space="preserve"> RE</w:t>
      </w:r>
      <w:r>
        <w:t xml:space="preserve">. </w:t>
      </w:r>
      <w:r w:rsidR="00B6499F">
        <w:t>We</w:t>
      </w:r>
      <w:r>
        <w:t xml:space="preserve"> show that RE without storage, as is the case in its </w:t>
      </w:r>
      <w:r w:rsidR="00FC5D87">
        <w:t xml:space="preserve">large-scale </w:t>
      </w:r>
      <w:r>
        <w:t xml:space="preserve">integration so far, outperforms </w:t>
      </w:r>
      <w:r w:rsidR="00B6499F">
        <w:t xml:space="preserve">any form of energy </w:t>
      </w:r>
      <w:r>
        <w:t>CCS</w:t>
      </w:r>
      <w:r w:rsidR="00B6499F">
        <w:t xml:space="preserve"> project by EROEI. With storage, </w:t>
      </w:r>
      <w:r w:rsidR="00FC5D87">
        <w:t xml:space="preserve">some </w:t>
      </w:r>
      <w:r w:rsidR="00B6499F">
        <w:t>low EROEI</w:t>
      </w:r>
      <w:r>
        <w:t xml:space="preserve"> </w:t>
      </w:r>
      <w:r w:rsidR="00B6499F">
        <w:t xml:space="preserve">RE </w:t>
      </w:r>
      <w:r w:rsidR="00FC5D87">
        <w:t>have an energy return</w:t>
      </w:r>
      <w:r w:rsidR="00B6499F">
        <w:t xml:space="preserve"> comparable</w:t>
      </w:r>
      <w:r w:rsidR="00EB5584">
        <w:t xml:space="preserve"> </w:t>
      </w:r>
      <w:r w:rsidR="00FC5D87">
        <w:t>to that of high efficiency</w:t>
      </w:r>
      <w:r w:rsidR="00B6499F">
        <w:t xml:space="preserve"> CCS</w:t>
      </w:r>
      <w:r w:rsidR="006D1E27">
        <w:t xml:space="preserve"> but, overall, no significant advantage for CCS can be determined</w:t>
      </w:r>
      <w:r w:rsidR="00B6499F">
        <w:t>. Finally, w</w:t>
      </w:r>
      <w:r w:rsidR="001014F6">
        <w:t xml:space="preserve">e </w:t>
      </w:r>
      <w:r w:rsidR="00B6499F">
        <w:t>include</w:t>
      </w:r>
      <w:r w:rsidR="001014F6">
        <w:t xml:space="preserve"> ancillary considerations on the utilization pathway, geological, and infrastructural requirements</w:t>
      </w:r>
      <w:r w:rsidR="00B6499F">
        <w:t xml:space="preserve"> to conclude that CCS </w:t>
      </w:r>
      <w:r w:rsidR="00EB5584">
        <w:t>as a power</w:t>
      </w:r>
      <w:r w:rsidR="00B6499F">
        <w:t xml:space="preserve"> </w:t>
      </w:r>
      <w:r w:rsidR="00EB5584">
        <w:t xml:space="preserve">resource </w:t>
      </w:r>
      <w:r w:rsidR="00B6499F">
        <w:t>is unlikely to contribute significantly as a bridge for the transition effort</w:t>
      </w:r>
      <w:r w:rsidR="00EB5584">
        <w:t xml:space="preserve">. A more energetically effective approach to climate scale mitigation is simply to divert the resources that might have been used </w:t>
      </w:r>
      <w:r w:rsidR="00FC5D87">
        <w:t>to deploy</w:t>
      </w:r>
      <w:r w:rsidR="00EB5584">
        <w:t xml:space="preserve"> CCS </w:t>
      </w:r>
      <w:r w:rsidR="00FC5D87">
        <w:t xml:space="preserve">for power systems </w:t>
      </w:r>
      <w:r w:rsidR="00EB5584">
        <w:t xml:space="preserve">to further expand </w:t>
      </w:r>
      <w:r w:rsidR="00B6499F">
        <w:t>RE deployment.</w:t>
      </w:r>
    </w:p>
    <w:p w14:paraId="6F07FE83" w14:textId="49607C65" w:rsidR="009E2D90" w:rsidRPr="00A816D6" w:rsidRDefault="00B6499F" w:rsidP="009E2D90">
      <w:pPr>
        <w:pStyle w:val="Abstract"/>
        <w:ind w:firstLine="0"/>
      </w:pPr>
      <w:r>
        <w:t>© 2017</w:t>
      </w:r>
      <w:r w:rsidR="009E2D90" w:rsidRPr="00A816D6">
        <w:t xml:space="preserve"> All rights reserved.</w:t>
      </w:r>
    </w:p>
    <w:p w14:paraId="20BBD630" w14:textId="79DC7E86" w:rsidR="009E2D90" w:rsidRPr="00A816D6" w:rsidRDefault="009E2D90" w:rsidP="009E2D90">
      <w:pPr>
        <w:pStyle w:val="BodyText"/>
        <w:spacing w:after="0"/>
        <w:ind w:firstLine="0"/>
        <w:jc w:val="left"/>
        <w:rPr>
          <w:sz w:val="18"/>
        </w:rPr>
      </w:pPr>
      <w:r w:rsidRPr="00A816D6">
        <w:rPr>
          <w:i/>
          <w:sz w:val="18"/>
        </w:rPr>
        <w:t>Keywords:</w:t>
      </w:r>
      <w:r w:rsidRPr="00A816D6">
        <w:rPr>
          <w:sz w:val="18"/>
        </w:rPr>
        <w:t xml:space="preserve"> </w:t>
      </w:r>
      <w:r w:rsidR="000F62FE">
        <w:rPr>
          <w:sz w:val="18"/>
        </w:rPr>
        <w:t xml:space="preserve">societal energy efficiency, </w:t>
      </w:r>
      <w:r>
        <w:rPr>
          <w:sz w:val="18"/>
        </w:rPr>
        <w:t xml:space="preserve">sustainable </w:t>
      </w:r>
      <w:r w:rsidR="003D5AE2">
        <w:rPr>
          <w:sz w:val="18"/>
        </w:rPr>
        <w:t xml:space="preserve">energy </w:t>
      </w:r>
      <w:r>
        <w:rPr>
          <w:sz w:val="18"/>
        </w:rPr>
        <w:t>transition; ene</w:t>
      </w:r>
      <w:r w:rsidR="003D5AE2">
        <w:rPr>
          <w:sz w:val="18"/>
        </w:rPr>
        <w:t>rgy economics; renewable energy</w:t>
      </w:r>
      <w:r w:rsidRPr="00A816D6">
        <w:rPr>
          <w:sz w:val="18"/>
        </w:rPr>
        <w:t>.</w:t>
      </w:r>
    </w:p>
    <w:p w14:paraId="6114A6CF" w14:textId="77777777" w:rsidR="009E2D90" w:rsidRPr="00A816D6" w:rsidRDefault="009E2D90" w:rsidP="009E2D90">
      <w:pPr>
        <w:pStyle w:val="Author"/>
        <w:pBdr>
          <w:bottom w:val="single" w:sz="6" w:space="0" w:color="auto"/>
        </w:pBdr>
        <w:ind w:firstLine="0"/>
        <w:jc w:val="both"/>
        <w:rPr>
          <w:sz w:val="2"/>
        </w:rPr>
      </w:pPr>
    </w:p>
    <w:p w14:paraId="705035F4" w14:textId="77777777" w:rsidR="009E2D90" w:rsidRDefault="009E2D90" w:rsidP="009E2D90">
      <w:pPr>
        <w:ind w:firstLine="0"/>
        <w:jc w:val="left"/>
        <w:rPr>
          <w:b/>
          <w:kern w:val="28"/>
        </w:rPr>
      </w:pPr>
      <w:r>
        <w:br w:type="page"/>
      </w:r>
    </w:p>
    <w:p w14:paraId="5032BAEA" w14:textId="77777777" w:rsidR="009E2D90" w:rsidRPr="00A816D6" w:rsidRDefault="009E2D90" w:rsidP="009E2D90">
      <w:pPr>
        <w:pStyle w:val="Heading1"/>
      </w:pPr>
      <w:r w:rsidRPr="00A816D6">
        <w:lastRenderedPageBreak/>
        <w:t>Introduction</w:t>
      </w:r>
    </w:p>
    <w:p w14:paraId="68C157A4" w14:textId="0C52366F" w:rsidR="00761054" w:rsidRDefault="00E11541" w:rsidP="009E2D90">
      <w:pPr>
        <w:pStyle w:val="BodyText"/>
      </w:pPr>
      <w:r>
        <w:t xml:space="preserve">Conventional approaches to climate change impact mitigation place a very significant reliance on carbon capture and storage </w:t>
      </w:r>
      <w:r w:rsidR="00EE28E9">
        <w:t>(CCS)</w:t>
      </w:r>
      <w:r w:rsidR="00A74524">
        <w:t>,</w:t>
      </w:r>
      <w:r w:rsidR="00EE28E9">
        <w:t xml:space="preserve"> </w:t>
      </w:r>
      <w:r w:rsidR="003958DC">
        <w:t>recognizing</w:t>
      </w:r>
      <w:r>
        <w:t xml:space="preserve"> it </w:t>
      </w:r>
      <w:r w:rsidR="003958DC">
        <w:t xml:space="preserve">as </w:t>
      </w:r>
      <w:r>
        <w:t xml:space="preserve">a critical component in </w:t>
      </w:r>
      <w:r w:rsidR="00A74524">
        <w:t xml:space="preserve">future </w:t>
      </w:r>
      <w:r>
        <w:t>energy portfolios</w:t>
      </w:r>
      <w:r w:rsidR="00EE28E9">
        <w:t>. In IEA</w:t>
      </w:r>
      <w:r w:rsidR="00014668">
        <w:t xml:space="preserve">’s </w:t>
      </w:r>
      <w:r w:rsidR="00761054">
        <w:t>2012 scenarios</w:t>
      </w:r>
      <w:r w:rsidR="00EE28E9">
        <w:t>, CCS contributes around 14% of needed emissions reductions by 2050</w:t>
      </w:r>
      <w:r w:rsidR="007B0880">
        <w:rPr>
          <w:rStyle w:val="FootnoteReference"/>
        </w:rPr>
        <w:footnoteReference w:id="1"/>
      </w:r>
      <w:r w:rsidR="00B62121">
        <w:t xml:space="preserve"> </w:t>
      </w:r>
      <w:r w:rsidR="00EE28E9">
        <w:fldChar w:fldCharType="begin"/>
      </w:r>
      <w:r w:rsidR="0000276F">
        <w:instrText xml:space="preserve"> ADDIN PAPERS2_CITATIONS &lt;citation&gt;&lt;uuid&gt;E6ABFDDB-FE03-4A8D-B39C-5AF705532CA0&lt;/uuid&gt;&lt;priority&gt;0&lt;/priority&gt;&lt;publications&gt;&lt;publication&gt;&lt;uuid&gt;CBEC095D-E0A2-42E2-B6F8-3F402AA8BDF4&lt;/uuid&gt;&lt;startpage&gt;1&lt;/startpage&gt;&lt;subtitle&gt;2013 Edition&lt;/subtitle&gt;&lt;publication_date&gt;99201306271200000000222000&lt;/publication_date&gt;&lt;url&gt;http://www.iea.org/publications/freepublications/publication/TechnologyRoadmapCarbonCaptureandStorage.pdf&lt;/url&gt;&lt;citekey&gt;IEA:2013wj&lt;/citekey&gt;&lt;type&gt;0&lt;/type&gt;&lt;title&gt;Technology Roadmap Carbon Capture and Storage&lt;/title&gt;&lt;publisher&gt;International Energy Agency&lt;/publisher&gt;&lt;subtype&gt;1&lt;/subtype&gt;&lt;place&gt;Paris&lt;/place&gt;&lt;endpage&gt;63&lt;/endpage&gt;&lt;authors&gt;&lt;author&gt;&lt;lastName&gt;IEA&lt;/lastName&gt;&lt;/author&gt;&lt;/authors&gt;&lt;/publication&gt;&lt;/publications&gt;&lt;cites&gt;&lt;/cites&gt;&lt;/citation&gt;</w:instrText>
      </w:r>
      <w:r w:rsidR="00EE28E9">
        <w:fldChar w:fldCharType="separate"/>
      </w:r>
      <w:r w:rsidR="00057C24">
        <w:rPr>
          <w:rFonts w:eastAsiaTheme="minorEastAsia"/>
          <w:szCs w:val="22"/>
          <w:vertAlign w:val="superscript"/>
        </w:rPr>
        <w:t>1</w:t>
      </w:r>
      <w:r w:rsidR="00EE28E9">
        <w:fldChar w:fldCharType="end"/>
      </w:r>
      <w:r>
        <w:t xml:space="preserve">. </w:t>
      </w:r>
      <w:r w:rsidR="00EE28E9">
        <w:t xml:space="preserve">In mainstream </w:t>
      </w:r>
      <w:r w:rsidR="0041055D">
        <w:t>Integrated Assessment Models (IAM)</w:t>
      </w:r>
      <w:r w:rsidR="00EE28E9">
        <w:t xml:space="preserve"> for </w:t>
      </w:r>
      <w:r w:rsidR="0041055D">
        <w:t>cumulative emissions of 1000GT CO</w:t>
      </w:r>
      <w:r w:rsidR="0041055D" w:rsidRPr="009E3AEF">
        <w:rPr>
          <w:vertAlign w:val="subscript"/>
        </w:rPr>
        <w:t>2</w:t>
      </w:r>
      <w:r w:rsidR="0041055D">
        <w:t xml:space="preserve"> or less (consistent with RCP2.6)</w:t>
      </w:r>
      <w:r w:rsidR="00EE28E9">
        <w:t xml:space="preserve">, CCS contributes anywhere from </w:t>
      </w:r>
      <w:r w:rsidR="0041055D">
        <w:t>5%</w:t>
      </w:r>
      <w:r w:rsidR="00EE28E9">
        <w:t xml:space="preserve"> to </w:t>
      </w:r>
      <w:r w:rsidR="0041055D">
        <w:t>55% of the total primary energy with the regressed average exceeding 20%</w:t>
      </w:r>
      <w:r w:rsidR="00EE28E9">
        <w:fldChar w:fldCharType="begin"/>
      </w:r>
      <w:r w:rsidR="0000276F">
        <w:instrText xml:space="preserve"> ADDIN PAPERS2_CITATIONS &lt;citation&gt;&lt;uuid&gt;7F638EDB-31B1-4286-BFC2-CDD7AE822903&lt;/uuid&gt;&lt;priority&gt;0&lt;/priority&gt;&lt;publications&gt;&lt;publication&gt;&lt;uuid&gt;FCDDC1C1-338A-49B9-9B92-F1318CBC654D&lt;/uuid&gt;&lt;volume&gt;11&lt;/volume&gt;&lt;doi&gt;10.1088/1748-9326/11/7/075002&lt;/doi&gt;&lt;startpage&gt;1&lt;/startpage&gt;&lt;publication_date&gt;99201607131200000000222000&lt;/publication_date&gt;&lt;url&gt;http://dx.doi.org/10.1088/1748-9326/11/7/075002&lt;/url&gt;&lt;type&gt;400&lt;/type&gt;&lt;title&gt;Carbon budgets and energy transition pathways&lt;/title&gt;&lt;publisher&gt;IOP Publishing&lt;/publisher&gt;&lt;number&gt;7&lt;/number&gt;&lt;subtype&gt;400&lt;/subtype&gt;&lt;endpage&gt;12&lt;/endpage&gt;&lt;bundle&gt;&lt;publication&gt;&lt;publisher&gt;IOP Publishing&lt;/publisher&gt;&lt;title&gt;Environmental Research Letters&lt;/title&gt;&lt;type&gt;-100&lt;/type&gt;&lt;subtype&gt;-100&lt;/subtype&gt;&lt;uuid&gt;A8AB565D-AA5F-4CBB-A0B4-60BEF212121F&lt;/uuid&gt;&lt;/publication&gt;&lt;/bundle&gt;&lt;authors&gt;&lt;author&gt;&lt;lastName&gt;Vuuren&lt;/lastName&gt;&lt;nonDroppingParticle&gt;van&lt;/nonDroppingParticle&gt;&lt;firstName&gt;Detlef&lt;/firstName&gt;&lt;middleNames&gt;P&lt;/middleNames&gt;&lt;/author&gt;&lt;author&gt;&lt;nonDroppingParticle&gt;van&lt;/nonDroppingParticle&gt;&lt;firstName&gt;Heleen&lt;/firstName&gt;&lt;lastName&gt;Soest&lt;/lastName&gt;&lt;/author&gt;&lt;author&gt;&lt;firstName&gt;Keywan&lt;/firstName&gt;&lt;lastName&gt;Riahi&lt;/lastName&gt;&lt;/author&gt;&lt;author&gt;&lt;firstName&gt;Leon&lt;/firstName&gt;&lt;lastName&gt;Clarke&lt;/lastName&gt;&lt;/author&gt;&lt;author&gt;&lt;firstName&gt;Volker&lt;/firstName&gt;&lt;lastName&gt;Krey&lt;/lastName&gt;&lt;/author&gt;&lt;author&gt;&lt;firstName&gt;Elmar&lt;/firstName&gt;&lt;lastName&gt;Kriegler&lt;/lastName&gt;&lt;/author&gt;&lt;author&gt;&lt;firstName&gt;Joeri&lt;/firstName&gt;&lt;lastName&gt;Rogelj&lt;/lastName&gt;&lt;/author&gt;&lt;author&gt;&lt;firstName&gt;Michiel&lt;/firstName&gt;&lt;lastName&gt;Schaeffer&lt;/lastName&gt;&lt;/author&gt;&lt;author&gt;&lt;firstName&gt;Massimo&lt;/firstName&gt;&lt;lastName&gt;Tavoni&lt;/lastName&gt;&lt;/author&gt;&lt;/authors&gt;&lt;/publication&gt;&lt;/publications&gt;&lt;cites&gt;&lt;/cites&gt;&lt;/citation&gt;</w:instrText>
      </w:r>
      <w:r w:rsidR="00EE28E9">
        <w:fldChar w:fldCharType="separate"/>
      </w:r>
      <w:r w:rsidR="00057C24">
        <w:rPr>
          <w:rFonts w:eastAsiaTheme="minorEastAsia"/>
          <w:szCs w:val="22"/>
          <w:vertAlign w:val="superscript"/>
        </w:rPr>
        <w:t>2</w:t>
      </w:r>
      <w:r w:rsidR="00EE28E9">
        <w:fldChar w:fldCharType="end"/>
      </w:r>
      <w:r w:rsidR="00EE28E9">
        <w:t>.</w:t>
      </w:r>
      <w:r w:rsidR="00DE0A05">
        <w:t xml:space="preserve"> </w:t>
      </w:r>
      <w:r w:rsidR="0041055D">
        <w:t>In addition, CCS is at the basis of the concept of negative emission technologies</w:t>
      </w:r>
      <w:r w:rsidR="00A74524">
        <w:t>,</w:t>
      </w:r>
      <w:r w:rsidR="0041055D">
        <w:t xml:space="preserve"> a</w:t>
      </w:r>
      <w:r w:rsidR="003D7AE2">
        <w:t>lso</w:t>
      </w:r>
      <w:r w:rsidR="00E3366C">
        <w:t xml:space="preserve"> referred to as bio-energy CCS</w:t>
      </w:r>
      <w:r w:rsidR="00A74524">
        <w:t xml:space="preserve"> (BECCS)</w:t>
      </w:r>
      <w:r w:rsidR="00E3366C">
        <w:t>, whose contribution</w:t>
      </w:r>
      <w:r w:rsidR="00761054">
        <w:t xml:space="preserve"> in future scenarios</w:t>
      </w:r>
      <w:r w:rsidR="00E3366C">
        <w:t xml:space="preserve"> </w:t>
      </w:r>
      <w:r w:rsidR="003958DC">
        <w:t>in a recent study ranged</w:t>
      </w:r>
      <w:r w:rsidR="003D7AE2">
        <w:t xml:space="preserve"> from a maximum of -55 Gt CO</w:t>
      </w:r>
      <w:r w:rsidR="003D7AE2" w:rsidRPr="009E3AEF">
        <w:rPr>
          <w:vertAlign w:val="subscript"/>
        </w:rPr>
        <w:t>2</w:t>
      </w:r>
      <w:r w:rsidR="003D7AE2" w:rsidRPr="003D7AE2">
        <w:t xml:space="preserve">/yr down to </w:t>
      </w:r>
      <w:r w:rsidR="003D7AE2">
        <w:t>-5 Gt CO</w:t>
      </w:r>
      <w:r w:rsidR="003D7AE2" w:rsidRPr="009E3AEF">
        <w:rPr>
          <w:vertAlign w:val="subscript"/>
        </w:rPr>
        <w:t>2</w:t>
      </w:r>
      <w:r w:rsidR="003D7AE2" w:rsidRPr="003D7AE2">
        <w:t>/yr</w:t>
      </w:r>
      <w:r w:rsidR="003D7AE2">
        <w:t xml:space="preserve"> </w:t>
      </w:r>
      <w:r w:rsidR="00761054">
        <w:t xml:space="preserve">depending on the levels of </w:t>
      </w:r>
      <w:r w:rsidR="003958DC">
        <w:t xml:space="preserve">early </w:t>
      </w:r>
      <w:r w:rsidR="00761054">
        <w:t>mitigation</w:t>
      </w:r>
      <w:r w:rsidR="003D7AE2">
        <w:fldChar w:fldCharType="begin"/>
      </w:r>
      <w:r w:rsidR="0000276F">
        <w:instrText xml:space="preserve"> ADDIN PAPERS2_CITATIONS &lt;citation&gt;&lt;uuid&gt;40FCBA2F-0FD0-45D2-A238-0F90FE5BB70F&lt;/uuid&gt;&lt;priority&gt;0&lt;/priority&gt;&lt;publications&gt;&lt;publication&gt;&lt;publication_date&gt;99201701291200000000222000&lt;/publication_date&gt;&lt;startpage&gt;7133&lt;/startpage&gt;&lt;doi&gt;10.1002/(ISSN)1944-8007&lt;/doi&gt;&lt;title&gt;What would it take to achieve the Paris temperature targets?&lt;/title&gt;&lt;uuid&gt;5042EFA3-B3E2-400F-9C9D-E1DA075EE640&lt;/uuid&gt;&lt;subtype&gt;400&lt;/subtype&gt;&lt;endpage&gt;7142&lt;/endpage&gt;&lt;type&gt;400&lt;/type&gt;&lt;citekey&gt;BenjaminMSanderson:2017jr&lt;/citekey&gt;&lt;url&gt;http://www.readcube.com/articles/10.1002/2016GL069563?issn=1944-8007&amp;amp;tracking_referrer=onlinelibrary.wiley.com&amp;amp;purchase_referrer=www.google.com&amp;amp;customer_ids=EAL00000134326&amp;amp;publisher=wiley&amp;amp;access_api=1&amp;amp;parent_url=http:%2F%2Fonlinelibrary.wiley.com%2Fdoi%2F10.1002%2F2016GL069563%2Fepdf&amp;amp;preview=1&lt;/url&gt;&lt;bundle&gt;&lt;publication&gt;&lt;title&gt;Geophysical Research Letters&lt;/title&gt;&lt;type&gt;-100&lt;/type&gt;&lt;subtype&gt;-100&lt;/subtype&gt;&lt;uuid&gt;3E21DB3D-6261-4C80-998D-5DB9EB4634F7&lt;/uuid&gt;&lt;/publication&gt;&lt;/bundle&gt;&lt;authors&gt;&lt;author&gt;&lt;firstName&gt;Brian&lt;/firstName&gt;&lt;middleNames&gt;C O'Neill Claudia Tebaldi&lt;/middleNames&gt;&lt;lastName&gt;Benjamin M Sanderson&lt;/lastName&gt;&lt;/author&gt;&lt;/authors&gt;&lt;/publication&gt;&lt;/publications&gt;&lt;cites&gt;&lt;/cites&gt;&lt;/citation&gt;</w:instrText>
      </w:r>
      <w:r w:rsidR="003D7AE2">
        <w:fldChar w:fldCharType="separate"/>
      </w:r>
      <w:r w:rsidR="00164FB1">
        <w:rPr>
          <w:rFonts w:eastAsiaTheme="minorEastAsia"/>
          <w:szCs w:val="22"/>
          <w:vertAlign w:val="superscript"/>
        </w:rPr>
        <w:t>3</w:t>
      </w:r>
      <w:r w:rsidR="003D7AE2">
        <w:fldChar w:fldCharType="end"/>
      </w:r>
      <w:r w:rsidR="003D7AE2">
        <w:t xml:space="preserve">. </w:t>
      </w:r>
    </w:p>
    <w:p w14:paraId="4AD16D80" w14:textId="5F210689" w:rsidR="008B5FEF" w:rsidDel="00C66B30" w:rsidRDefault="00E3366C" w:rsidP="009E2D90">
      <w:pPr>
        <w:pStyle w:val="BodyText"/>
        <w:rPr>
          <w:del w:id="2" w:author="Sgouris Sgouridis" w:date="2018-01-09T16:29:00Z"/>
        </w:rPr>
      </w:pPr>
      <w:r>
        <w:t>However, w</w:t>
      </w:r>
      <w:r w:rsidR="007F67BA">
        <w:t xml:space="preserve">e note </w:t>
      </w:r>
      <w:r w:rsidR="003958DC">
        <w:t xml:space="preserve">a few trends that contradict the </w:t>
      </w:r>
      <w:r w:rsidR="007F1593">
        <w:t>postulated</w:t>
      </w:r>
      <w:r w:rsidR="003958DC">
        <w:t xml:space="preserve"> ability of CCS to scale in the timeframes involved. C</w:t>
      </w:r>
      <w:r w:rsidR="00552402">
        <w:t>urrent deployment figures</w:t>
      </w:r>
      <w:r w:rsidR="007F67BA">
        <w:t xml:space="preserve"> </w:t>
      </w:r>
      <w:r w:rsidR="003958DC">
        <w:t>lag noticeably</w:t>
      </w:r>
      <w:r w:rsidR="007F1593">
        <w:t>,</w:t>
      </w:r>
      <w:r w:rsidR="003958DC">
        <w:t xml:space="preserve"> with </w:t>
      </w:r>
      <w:r w:rsidR="00526B5E">
        <w:t>only 110</w:t>
      </w:r>
      <w:r w:rsidR="0041055D">
        <w:t>MW</w:t>
      </w:r>
      <w:r w:rsidR="0041055D" w:rsidRPr="009E3AEF">
        <w:rPr>
          <w:vertAlign w:val="subscript"/>
        </w:rPr>
        <w:t>e</w:t>
      </w:r>
      <w:r w:rsidR="0041055D">
        <w:t xml:space="preserve"> </w:t>
      </w:r>
      <w:r w:rsidR="007F67BA">
        <w:t xml:space="preserve">of </w:t>
      </w:r>
      <w:r w:rsidR="008403F2">
        <w:t xml:space="preserve">power </w:t>
      </w:r>
      <w:r w:rsidR="007F67BA">
        <w:t xml:space="preserve">CCS </w:t>
      </w:r>
      <w:r w:rsidR="00F8369B">
        <w:t>installed</w:t>
      </w:r>
      <w:r w:rsidR="0041055D">
        <w:t xml:space="preserve"> by 2016</w:t>
      </w:r>
      <w:r w:rsidR="00DB575B">
        <w:fldChar w:fldCharType="begin"/>
      </w:r>
      <w:r w:rsidR="0000276F">
        <w:instrText xml:space="preserve"> ADDIN PAPERS2_CITATIONS &lt;citation&gt;&lt;uuid&gt;0A78F148-C7C8-480E-A7ED-B8C605813F51&lt;/uuid&gt;&lt;priority&gt;3&lt;/priority&gt;&lt;publications&gt;&lt;publication&gt;&lt;publication_date&gt;99201703021200000000222000&lt;/publication_date&gt;&lt;startpage&gt;1&lt;/startpage&gt;&lt;endpage&gt;2&lt;/endpage&gt;&lt;title&gt;Carbon Capture and Sequestration Project Database MIT&lt;/title&gt;&lt;uuid&gt;78EAABAE-6342-4077-9EB1-4A1F7C41C8B9&lt;/uuid&gt;&lt;subtype&gt;344&lt;/subtype&gt;&lt;publisher&gt;MIT&lt;/publisher&gt;&lt;type&gt;300&lt;/type&gt;&lt;place&gt;Cambridge, MA&lt;/place&gt;&lt;citekey&gt;CarbonCaptureandS:2017wl&lt;/citekey&gt;&lt;url&gt;https://sequestration.mit.edu/tools/projects/index_capture.html&lt;/url&gt;&lt;authors&gt;&lt;author&gt;&lt;lastName&gt;CSI&lt;/lastName&gt;&lt;/author&gt;&lt;/authors&gt;&lt;editors&gt;&lt;author&gt;&lt;firstName&gt;Howard&lt;/firstName&gt;&lt;lastName&gt;Herzog&lt;/lastName&gt;&lt;/author&gt;&lt;/editors&gt;&lt;/publication&gt;&lt;/publications&gt;&lt;cites&gt;&lt;/cites&gt;&lt;/citation&gt;</w:instrText>
      </w:r>
      <w:r w:rsidR="00DB575B">
        <w:fldChar w:fldCharType="separate"/>
      </w:r>
      <w:r w:rsidR="00DB575B">
        <w:rPr>
          <w:rFonts w:eastAsiaTheme="minorEastAsia"/>
          <w:szCs w:val="22"/>
          <w:vertAlign w:val="superscript"/>
        </w:rPr>
        <w:t>4</w:t>
      </w:r>
      <w:r w:rsidR="00DB575B">
        <w:fldChar w:fldCharType="end"/>
      </w:r>
      <w:r w:rsidR="00552402">
        <w:t xml:space="preserve">. </w:t>
      </w:r>
      <w:r w:rsidR="00233A9D">
        <w:t>Also notably,</w:t>
      </w:r>
      <w:r w:rsidR="00552402">
        <w:t xml:space="preserve"> China</w:t>
      </w:r>
      <w:r w:rsidR="007F67BA">
        <w:t xml:space="preserve"> </w:t>
      </w:r>
      <w:r w:rsidR="00552402">
        <w:t xml:space="preserve">the </w:t>
      </w:r>
      <w:r w:rsidR="00233A9D">
        <w:t>single largest emitter</w:t>
      </w:r>
      <w:r w:rsidR="003958DC">
        <w:t xml:space="preserve"> that was</w:t>
      </w:r>
      <w:r w:rsidR="00233A9D">
        <w:t xml:space="preserve"> expected to develop 349GW</w:t>
      </w:r>
      <w:r w:rsidR="00BD0994" w:rsidRPr="009E3AEF">
        <w:rPr>
          <w:vertAlign w:val="subscript"/>
        </w:rPr>
        <w:t>e</w:t>
      </w:r>
      <w:r w:rsidR="00233A9D">
        <w:t xml:space="preserve"> of CCS power by 2050 in the IEA 2DS</w:t>
      </w:r>
      <w:r w:rsidR="0096022C">
        <w:t>,</w:t>
      </w:r>
      <w:r w:rsidR="00552402">
        <w:t xml:space="preserve"> </w:t>
      </w:r>
      <w:r w:rsidR="00233A9D">
        <w:t>has</w:t>
      </w:r>
      <w:r w:rsidR="007F67BA">
        <w:t xml:space="preserve"> </w:t>
      </w:r>
      <w:r w:rsidR="00552402">
        <w:t xml:space="preserve">not </w:t>
      </w:r>
      <w:r w:rsidR="007F67BA">
        <w:t>included CCS as part of their nationally determined</w:t>
      </w:r>
      <w:r w:rsidR="00761054">
        <w:t xml:space="preserve"> contributions (NDC) submission</w:t>
      </w:r>
      <w:r w:rsidR="007F67BA">
        <w:t xml:space="preserve"> to the 22</w:t>
      </w:r>
      <w:r w:rsidR="007F67BA" w:rsidRPr="007F67BA">
        <w:rPr>
          <w:vertAlign w:val="superscript"/>
        </w:rPr>
        <w:t>nd</w:t>
      </w:r>
      <w:r w:rsidR="007F67BA">
        <w:t xml:space="preserve"> Conference of the Parties in Morocco</w:t>
      </w:r>
      <w:r w:rsidR="003958DC">
        <w:t xml:space="preserve"> nor does it have any </w:t>
      </w:r>
      <w:r w:rsidR="007F1593">
        <w:t>large-</w:t>
      </w:r>
      <w:r w:rsidR="001C64F2">
        <w:t>scale</w:t>
      </w:r>
      <w:r w:rsidR="003958DC">
        <w:t xml:space="preserve"> CCS in operation</w:t>
      </w:r>
      <w:r w:rsidR="007F67BA">
        <w:t xml:space="preserve">. </w:t>
      </w:r>
      <w:r w:rsidR="008B5FEF">
        <w:t>Comparing the 110MW</w:t>
      </w:r>
      <w:r w:rsidR="008B5FEF" w:rsidRPr="009E3AEF">
        <w:rPr>
          <w:vertAlign w:val="subscript"/>
        </w:rPr>
        <w:t>e</w:t>
      </w:r>
      <w:r w:rsidR="008B5FEF">
        <w:t xml:space="preserve"> of CCS</w:t>
      </w:r>
      <w:r w:rsidR="0002195F">
        <w:t xml:space="preserve"> to </w:t>
      </w:r>
      <w:r w:rsidR="008B5FEF">
        <w:t xml:space="preserve">the </w:t>
      </w:r>
      <w:r w:rsidR="0002195F">
        <w:t>227</w:t>
      </w:r>
      <w:r w:rsidR="00BD0994">
        <w:t>,000 MW</w:t>
      </w:r>
      <w:r w:rsidR="00BD0994" w:rsidRPr="009E3AEF">
        <w:rPr>
          <w:vertAlign w:val="subscript"/>
        </w:rPr>
        <w:t>p</w:t>
      </w:r>
      <w:r w:rsidR="00BD0994">
        <w:t xml:space="preserve"> </w:t>
      </w:r>
      <w:r w:rsidR="0002195F">
        <w:t>of PV and 433</w:t>
      </w:r>
      <w:r w:rsidR="00BD0994">
        <w:t>,000 MW</w:t>
      </w:r>
      <w:r w:rsidR="00BD0994" w:rsidRPr="009E3AEF">
        <w:rPr>
          <w:vertAlign w:val="subscript"/>
        </w:rPr>
        <w:t>p</w:t>
      </w:r>
      <w:r w:rsidR="00BD0994">
        <w:t xml:space="preserve"> </w:t>
      </w:r>
      <w:r w:rsidR="0002195F">
        <w:t xml:space="preserve">of wind cumulatively installed by 2016 </w:t>
      </w:r>
      <w:r w:rsidR="0002195F">
        <w:fldChar w:fldCharType="begin"/>
      </w:r>
      <w:r w:rsidR="0000276F">
        <w:instrText xml:space="preserve"> ADDIN PAPERS2_CITATIONS &lt;citation&gt;&lt;uuid&gt;D4DBEAD7-1048-4F07-AB87-62BCD4501989&lt;/uuid&gt;&lt;priority&gt;0&lt;/priority&gt;&lt;publications&gt;&lt;publication&gt;&lt;publication_date&gt;99201606091200000000222000&lt;/publication_date&gt;&lt;startpage&gt;1&lt;/startpage&gt;&lt;title&gt;RENEWABLES 2016 GLOBAL STATUS REPORT&lt;/title&gt;&lt;uuid&gt;75F1AF26-2FA0-4678-BC26-010A364696A3&lt;/uuid&gt;&lt;subtype&gt;700&lt;/subtype&gt;&lt;publisher&gt;Renewable Energy Policy Network for the 21st Century&lt;/publisher&gt;&lt;type&gt;700&lt;/type&gt;&lt;citekey&gt;REN:2016ts&lt;/citekey&gt;&lt;endpage&gt;272&lt;/endpage&gt;&lt;url&gt;http://www.ren21.net/wp-content/uploads/2016/06/GSR_2016_Full_Report_REN21.pdf&lt;/url&gt;&lt;authors&gt;&lt;author&gt;&lt;lastName&gt;REN21&lt;/lastName&gt;&lt;/author&gt;&lt;/authors&gt;&lt;/publication&gt;&lt;/publications&gt;&lt;cites&gt;&lt;/cites&gt;&lt;/citation&gt;</w:instrText>
      </w:r>
      <w:r w:rsidR="0002195F">
        <w:fldChar w:fldCharType="separate"/>
      </w:r>
      <w:r w:rsidR="00DB575B">
        <w:rPr>
          <w:rFonts w:eastAsiaTheme="minorEastAsia"/>
          <w:szCs w:val="22"/>
          <w:vertAlign w:val="superscript"/>
        </w:rPr>
        <w:t>5</w:t>
      </w:r>
      <w:r w:rsidR="0002195F">
        <w:fldChar w:fldCharType="end"/>
      </w:r>
      <w:r w:rsidR="0002195F">
        <w:t xml:space="preserve"> a significant gap between modeled expectations </w:t>
      </w:r>
      <w:r w:rsidR="00B57FB9">
        <w:t xml:space="preserve">for CCS </w:t>
      </w:r>
      <w:r w:rsidR="0002195F">
        <w:t>and practice emerges</w:t>
      </w:r>
      <w:r w:rsidR="00385F78">
        <w:t xml:space="preserve"> </w:t>
      </w:r>
      <w:r w:rsidR="007F1593">
        <w:t>(</w:t>
      </w:r>
      <w:r w:rsidR="00385F78">
        <w:t>shown in Table 1</w:t>
      </w:r>
      <w:r w:rsidR="007F1593">
        <w:t>)</w:t>
      </w:r>
      <w:r w:rsidR="0002195F">
        <w:t xml:space="preserve">. Simply put, the fossil fuel with CCS approach as a transitional </w:t>
      </w:r>
      <w:r w:rsidR="00CF46B4">
        <w:t>power</w:t>
      </w:r>
      <w:r w:rsidR="0002195F">
        <w:t xml:space="preserve"> resource </w:t>
      </w:r>
      <w:r w:rsidR="001C64F2">
        <w:t>does not appear to have</w:t>
      </w:r>
      <w:r w:rsidR="00A74524">
        <w:t xml:space="preserve"> an impact comparable to that obtained by </w:t>
      </w:r>
      <w:r w:rsidR="009441C7">
        <w:t>the diffusion of renewable energy (RE)</w:t>
      </w:r>
      <w:r w:rsidR="0002195F">
        <w:t xml:space="preserve">. </w:t>
      </w:r>
      <w:r w:rsidR="007F67BA">
        <w:t xml:space="preserve">While these difficulties </w:t>
      </w:r>
      <w:r w:rsidR="00A55483">
        <w:t>are acknowledged</w:t>
      </w:r>
      <w:r w:rsidR="008B5FEF">
        <w:fldChar w:fldCharType="begin"/>
      </w:r>
      <w:r w:rsidR="0000276F">
        <w:instrText xml:space="preserve"> ADDIN PAPERS2_CITATIONS &lt;citation&gt;&lt;uuid&gt;C56F5C4D-E3D3-4759-9E3C-57174B2090CC&lt;/uuid&gt;&lt;priority&gt;0&lt;/priority&gt;&lt;publications&gt;&lt;publication&gt;&lt;uuid&gt;E66F792B-4405-4A93-9F02-438BCECCA3F4&lt;/uuid&gt;&lt;volume&gt;1&lt;/volume&gt;&lt;doi&gt;10.1038/nenergy.2015.2&lt;/doi&gt;&lt;startpage&gt;15002&lt;/startpage&gt;&lt;publication_date&gt;99201601111200000000222000&lt;/publication_date&gt;&lt;url&gt;http://www.nature.com/articles/nenergy20152&lt;/url&gt;&lt;citekey&gt;Sanchez:2016jv&lt;/citekey&gt;&lt;type&gt;400&lt;/type&gt;&lt;title&gt;A commercialization strategy for carbon-negative energy&lt;/title&gt;&lt;number&gt;1&lt;/number&gt;&lt;subtype&gt;400&lt;/subtype&gt;&lt;endpage&gt;4&lt;/endpage&gt;&lt;bundle&gt;&lt;publication&gt;&lt;title&gt;Nature Energy&lt;/title&gt;&lt;type&gt;-100&lt;/type&gt;&lt;subtype&gt;-100&lt;/subtype&gt;&lt;uuid&gt;40B50365-0AF6-4B4C-8E3F-C2F8831E4459&lt;/uuid&gt;&lt;/publication&gt;&lt;/bundle&gt;&lt;authors&gt;&lt;author&gt;&lt;firstName&gt;Daniel&lt;/firstName&gt;&lt;middleNames&gt;L&lt;/middleNames&gt;&lt;lastName&gt;Sanchez&lt;/lastName&gt;&lt;/author&gt;&lt;author&gt;&lt;firstName&gt;Daniel&lt;/firstName&gt;&lt;middleNames&gt;M&lt;/middleNames&gt;&lt;lastName&gt;Kammen&lt;/lastName&gt;&lt;/author&gt;&lt;/authors&gt;&lt;/publication&gt;&lt;/publications&gt;&lt;cites&gt;&lt;/cites&gt;&lt;/citation&gt;</w:instrText>
      </w:r>
      <w:r w:rsidR="008B5FEF">
        <w:fldChar w:fldCharType="separate"/>
      </w:r>
      <w:r w:rsidR="00DB575B">
        <w:rPr>
          <w:rFonts w:eastAsiaTheme="minorEastAsia"/>
          <w:szCs w:val="22"/>
          <w:vertAlign w:val="superscript"/>
        </w:rPr>
        <w:t>6</w:t>
      </w:r>
      <w:r w:rsidR="008B5FEF">
        <w:fldChar w:fldCharType="end"/>
      </w:r>
      <w:r w:rsidR="00A55483">
        <w:t xml:space="preserve">, the reasons behind them </w:t>
      </w:r>
      <w:r w:rsidR="008B5FEF">
        <w:t>require further investigation</w:t>
      </w:r>
      <w:r w:rsidR="00A55483">
        <w:t>.</w:t>
      </w:r>
      <w:r w:rsidR="00BB2DFF">
        <w:t xml:space="preserve"> </w:t>
      </w:r>
      <w:commentRangeStart w:id="3"/>
      <w:r w:rsidR="007F67BA">
        <w:t xml:space="preserve">We believe that </w:t>
      </w:r>
      <w:r w:rsidR="001C64F2">
        <w:t xml:space="preserve">one way to explain </w:t>
      </w:r>
      <w:r w:rsidR="0008741D">
        <w:t xml:space="preserve">the </w:t>
      </w:r>
      <w:r w:rsidR="007F67BA">
        <w:t xml:space="preserve">handicap of CCS </w:t>
      </w:r>
      <w:r w:rsidR="00593675">
        <w:t xml:space="preserve">compared with </w:t>
      </w:r>
      <w:r w:rsidR="009441C7">
        <w:t>RE</w:t>
      </w:r>
      <w:r w:rsidR="007F67BA">
        <w:t xml:space="preserve"> technologies </w:t>
      </w:r>
      <w:r w:rsidR="001C64F2">
        <w:t>is</w:t>
      </w:r>
      <w:r w:rsidR="008B5FEF">
        <w:t xml:space="preserve"> </w:t>
      </w:r>
      <w:r w:rsidR="0008741D">
        <w:t>its</w:t>
      </w:r>
      <w:r w:rsidR="008B5FEF">
        <w:t xml:space="preserve"> low</w:t>
      </w:r>
      <w:r w:rsidR="0008741D">
        <w:t>er</w:t>
      </w:r>
      <w:r w:rsidR="008B5FEF">
        <w:t xml:space="preserve"> net-energy return, i.e. </w:t>
      </w:r>
      <w:r w:rsidR="0008741D">
        <w:t>CCS requires a larger</w:t>
      </w:r>
      <w:r w:rsidR="008B5FEF">
        <w:t xml:space="preserve"> energetic </w:t>
      </w:r>
      <w:r w:rsidR="008B5FEF">
        <w:lastRenderedPageBreak/>
        <w:t xml:space="preserve">investment to </w:t>
      </w:r>
      <w:ins w:id="4" w:author="Sgouris Sgouridis" w:date="2018-01-09T16:28:00Z">
        <w:r w:rsidR="00C66B30">
          <w:t xml:space="preserve">deliver the same level of electricity services and by </w:t>
        </w:r>
      </w:ins>
      <w:ins w:id="5" w:author="Sgouris Sgouridis" w:date="2018-01-09T16:29:00Z">
        <w:r w:rsidR="00C66B30">
          <w:t xml:space="preserve">implication </w:t>
        </w:r>
      </w:ins>
      <w:del w:id="6" w:author="Sgouris Sgouridis" w:date="2018-01-09T16:29:00Z">
        <w:r w:rsidR="008B5FEF" w:rsidDel="00C66B30">
          <w:delText xml:space="preserve">attain </w:delText>
        </w:r>
      </w:del>
      <w:ins w:id="7" w:author="Sgouris Sgouridis" w:date="2018-01-09T16:29:00Z">
        <w:r w:rsidR="00C66B30">
          <w:t xml:space="preserve">achieve </w:t>
        </w:r>
      </w:ins>
      <w:r w:rsidR="008B5FEF">
        <w:t xml:space="preserve">the same level of emission reductions compared to RE. </w:t>
      </w:r>
      <w:commentRangeEnd w:id="3"/>
      <w:r w:rsidR="00BD0994">
        <w:rPr>
          <w:rStyle w:val="CommentReference"/>
        </w:rPr>
        <w:commentReference w:id="3"/>
      </w:r>
    </w:p>
    <w:p w14:paraId="6690E78C" w14:textId="42374BAB" w:rsidR="00385F78" w:rsidDel="00C66B30" w:rsidRDefault="00385F78" w:rsidP="009E2D90">
      <w:pPr>
        <w:pStyle w:val="BodyText"/>
        <w:rPr>
          <w:del w:id="8" w:author="Sgouris Sgouridis" w:date="2018-01-09T16:29:00Z"/>
        </w:rPr>
      </w:pPr>
    </w:p>
    <w:p w14:paraId="600FC312" w14:textId="77777777" w:rsidR="00385F78" w:rsidRDefault="00385F78" w:rsidP="009E2D90">
      <w:pPr>
        <w:pStyle w:val="BodyText"/>
      </w:pPr>
    </w:p>
    <w:p w14:paraId="76A18623" w14:textId="3E62D4E1" w:rsidR="00385F78" w:rsidRDefault="00385F78" w:rsidP="00F02C57">
      <w:pPr>
        <w:pStyle w:val="Caption"/>
      </w:pPr>
      <w:r>
        <w:t xml:space="preserve">Table </w:t>
      </w:r>
      <w:r w:rsidR="00DA7938">
        <w:fldChar w:fldCharType="begin"/>
      </w:r>
      <w:r w:rsidR="00DA7938">
        <w:instrText xml:space="preserve"> SEQ Table \* ARABIC </w:instrText>
      </w:r>
      <w:r w:rsidR="00DA7938">
        <w:fldChar w:fldCharType="separate"/>
      </w:r>
      <w:r w:rsidR="006661F1">
        <w:rPr>
          <w:noProof/>
        </w:rPr>
        <w:t>1</w:t>
      </w:r>
      <w:r w:rsidR="00DA7938">
        <w:rPr>
          <w:noProof/>
        </w:rPr>
        <w:fldChar w:fldCharType="end"/>
      </w:r>
      <w:r>
        <w:t xml:space="preserve"> Current Installed Base and </w:t>
      </w:r>
      <w:r w:rsidRPr="00BF3AC1">
        <w:t>Comparison</w:t>
      </w:r>
      <w:r>
        <w:t xml:space="preserve"> with IEA 2DS </w:t>
      </w:r>
      <w:r w:rsidR="00116678">
        <w:t xml:space="preserve">(2 decree scenario) </w:t>
      </w:r>
      <w:r>
        <w:t>targets (Data source:</w:t>
      </w:r>
      <w:r w:rsidR="007A177D">
        <w:t xml:space="preserve"> </w:t>
      </w:r>
      <w:r w:rsidR="000520C0">
        <w:fldChar w:fldCharType="begin"/>
      </w:r>
      <w:r w:rsidR="0000276F">
        <w:instrText xml:space="preserve"> ADDIN PAPERS2_CITATIONS &lt;citation&gt;&lt;uuid&gt;ADC00355-CFB9-4E56-B3D6-C00AEE7F1332&lt;/uuid&gt;&lt;priority&gt;6&lt;/priority&gt;&lt;publications&gt;&lt;publication&gt;&lt;uuid&gt;CBEC095D-E0A2-42E2-B6F8-3F402AA8BDF4&lt;/uuid&gt;&lt;startpage&gt;1&lt;/startpage&gt;&lt;subtitle&gt;2013 Edition&lt;/subtitle&gt;&lt;publication_date&gt;99201306271200000000222000&lt;/publication_date&gt;&lt;url&gt;http://www.iea.org/publications/freepublications/publication/TechnologyRoadmapCarbonCaptureandStorage.pdf&lt;/url&gt;&lt;citekey&gt;IEA:2013wj&lt;/citekey&gt;&lt;type&gt;0&lt;/type&gt;&lt;title&gt;Technology Roadmap Carbon Capture and Storage&lt;/title&gt;&lt;publisher&gt;International Energy Agency&lt;/publisher&gt;&lt;subtype&gt;1&lt;/subtype&gt;&lt;place&gt;Paris&lt;/place&gt;&lt;endpage&gt;63&lt;/endpage&gt;&lt;authors&gt;&lt;author&gt;&lt;lastName&gt;IEA&lt;/lastName&gt;&lt;/author&gt;&lt;/authors&gt;&lt;/publication&gt;&lt;/publications&gt;&lt;cites&gt;&lt;/cites&gt;&lt;/citation&gt;</w:instrText>
      </w:r>
      <w:r w:rsidR="000520C0">
        <w:fldChar w:fldCharType="separate"/>
      </w:r>
      <w:r w:rsidR="000520C0">
        <w:rPr>
          <w:rFonts w:eastAsiaTheme="minorEastAsia"/>
          <w:szCs w:val="18"/>
          <w:vertAlign w:val="superscript"/>
        </w:rPr>
        <w:t>1</w:t>
      </w:r>
      <w:r w:rsidR="000520C0">
        <w:fldChar w:fldCharType="end"/>
      </w:r>
      <w:r w:rsidR="006719A7">
        <w:t xml:space="preserve">, </w:t>
      </w:r>
      <w:r w:rsidR="000520C0">
        <w:fldChar w:fldCharType="begin"/>
      </w:r>
      <w:r w:rsidR="0000276F">
        <w:instrText xml:space="preserve"> ADDIN PAPERS2_CITATIONS &lt;citation&gt;&lt;uuid&gt;186AF36C-5836-4333-A305-7440B3AFFB6F&lt;/uuid&gt;&lt;priority&gt;7&lt;/priority&gt;&lt;publications&gt;&lt;publication&gt;&lt;publication_date&gt;99201703221200000000222000&lt;/publication_date&gt;&lt;startpage&gt;1&lt;/startpage&gt;&lt;title&gt;RENEWABLE CAPACITY STATISTICS 2017 &lt;/title&gt;&lt;uuid&gt;FCEEE579-72D2-4AB6-90E6-1DC156007D09&lt;/uuid&gt;&lt;subtype&gt;700&lt;/subtype&gt;&lt;publisher&gt;International Renewable Energy Agency (IRENA)&lt;/publisher&gt;&lt;type&gt;700&lt;/type&gt;&lt;place&gt;Abu Dhabi&lt;/place&gt;&lt;endpage&gt;60&lt;/endpage&gt;&lt;url&gt;http://www.irena.org/DocumentDownloads/Publications/IRENA_RE_Capacity_Statistics_2017.pdf&lt;/url&gt;&lt;authors&gt;&lt;author&gt;&lt;lastName&gt;IRENA&lt;/lastName&gt;&lt;/author&gt;&lt;/authors&gt;&lt;/publication&gt;&lt;/publications&gt;&lt;cites&gt;&lt;/cites&gt;&lt;/citation&gt;</w:instrText>
      </w:r>
      <w:r w:rsidR="000520C0">
        <w:fldChar w:fldCharType="separate"/>
      </w:r>
      <w:r w:rsidR="000520C0">
        <w:rPr>
          <w:rFonts w:eastAsiaTheme="minorEastAsia"/>
          <w:szCs w:val="18"/>
          <w:vertAlign w:val="superscript"/>
        </w:rPr>
        <w:t>7</w:t>
      </w:r>
      <w:r w:rsidR="000520C0">
        <w:fldChar w:fldCharType="end"/>
      </w:r>
      <w:r>
        <w:t>)</w:t>
      </w:r>
    </w:p>
    <w:tbl>
      <w:tblPr>
        <w:tblW w:w="8412" w:type="dxa"/>
        <w:jc w:val="center"/>
        <w:tblLayout w:type="fixed"/>
        <w:tblLook w:val="04A0" w:firstRow="1" w:lastRow="0" w:firstColumn="1" w:lastColumn="0" w:noHBand="0" w:noVBand="1"/>
      </w:tblPr>
      <w:tblGrid>
        <w:gridCol w:w="1325"/>
        <w:gridCol w:w="709"/>
        <w:gridCol w:w="708"/>
        <w:gridCol w:w="1276"/>
        <w:gridCol w:w="1134"/>
        <w:gridCol w:w="1985"/>
        <w:gridCol w:w="1275"/>
      </w:tblGrid>
      <w:tr w:rsidR="00EC2417" w:rsidRPr="00F02C57" w14:paraId="31533EA8" w14:textId="77777777" w:rsidTr="009E3AEF">
        <w:trPr>
          <w:trHeight w:val="1140"/>
          <w:jc w:val="center"/>
        </w:trPr>
        <w:tc>
          <w:tcPr>
            <w:tcW w:w="1325" w:type="dxa"/>
            <w:tcBorders>
              <w:top w:val="nil"/>
              <w:left w:val="nil"/>
              <w:bottom w:val="nil"/>
              <w:right w:val="nil"/>
            </w:tcBorders>
            <w:shd w:val="clear" w:color="auto" w:fill="auto"/>
            <w:noWrap/>
            <w:vAlign w:val="center"/>
            <w:hideMark/>
          </w:tcPr>
          <w:p w14:paraId="582C8389" w14:textId="77777777" w:rsidR="00951413" w:rsidRPr="009E3AEF" w:rsidRDefault="00951413" w:rsidP="009E3AEF">
            <w:pPr>
              <w:spacing w:line="240" w:lineRule="auto"/>
              <w:ind w:firstLine="0"/>
              <w:jc w:val="center"/>
              <w:rPr>
                <w:rFonts w:ascii="Calibri" w:hAnsi="Calibri"/>
                <w:color w:val="000000"/>
                <w:szCs w:val="22"/>
              </w:rPr>
            </w:pPr>
          </w:p>
        </w:tc>
        <w:tc>
          <w:tcPr>
            <w:tcW w:w="1417"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EBEF443" w14:textId="77777777" w:rsidR="00951413" w:rsidRPr="00951413" w:rsidRDefault="00951413" w:rsidP="00EC2417">
            <w:pPr>
              <w:spacing w:line="240" w:lineRule="auto"/>
              <w:ind w:firstLine="0"/>
              <w:jc w:val="center"/>
              <w:rPr>
                <w:rFonts w:ascii="Calibri" w:hAnsi="Calibri"/>
                <w:b/>
                <w:bCs/>
                <w:color w:val="000000"/>
                <w:szCs w:val="22"/>
              </w:rPr>
            </w:pPr>
            <w:r w:rsidRPr="00951413">
              <w:rPr>
                <w:rFonts w:ascii="Calibri" w:hAnsi="Calibri"/>
                <w:b/>
                <w:bCs/>
                <w:color w:val="000000"/>
                <w:szCs w:val="22"/>
              </w:rPr>
              <w:t>Installed Base (GWp)</w:t>
            </w:r>
          </w:p>
        </w:tc>
        <w:tc>
          <w:tcPr>
            <w:tcW w:w="1276" w:type="dxa"/>
            <w:tcBorders>
              <w:top w:val="single" w:sz="8" w:space="0" w:color="auto"/>
              <w:left w:val="nil"/>
              <w:bottom w:val="single" w:sz="4" w:space="0" w:color="auto"/>
              <w:right w:val="single" w:sz="8" w:space="0" w:color="auto"/>
            </w:tcBorders>
            <w:shd w:val="clear" w:color="auto" w:fill="auto"/>
            <w:vAlign w:val="center"/>
            <w:hideMark/>
          </w:tcPr>
          <w:p w14:paraId="3EAD91D8" w14:textId="301DCA03" w:rsidR="00951413" w:rsidRPr="00951413" w:rsidRDefault="00951413" w:rsidP="00EC2417">
            <w:pPr>
              <w:spacing w:line="240" w:lineRule="auto"/>
              <w:ind w:firstLine="0"/>
              <w:jc w:val="center"/>
              <w:rPr>
                <w:rFonts w:ascii="Calibri" w:hAnsi="Calibri"/>
                <w:b/>
                <w:bCs/>
                <w:color w:val="000000"/>
                <w:szCs w:val="22"/>
              </w:rPr>
            </w:pPr>
            <w:r w:rsidRPr="00951413">
              <w:rPr>
                <w:rFonts w:ascii="Calibri" w:hAnsi="Calibri"/>
                <w:b/>
                <w:bCs/>
                <w:color w:val="000000"/>
                <w:szCs w:val="22"/>
              </w:rPr>
              <w:t>IEA 2DS Projections (GWp)</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14:paraId="23C0EDB4" w14:textId="77777777" w:rsidR="00951413" w:rsidRPr="00951413" w:rsidRDefault="00951413" w:rsidP="00EC2417">
            <w:pPr>
              <w:spacing w:line="240" w:lineRule="auto"/>
              <w:ind w:firstLine="0"/>
              <w:jc w:val="center"/>
              <w:rPr>
                <w:rFonts w:ascii="Calibri" w:hAnsi="Calibri"/>
                <w:b/>
                <w:bCs/>
                <w:color w:val="000000"/>
                <w:szCs w:val="22"/>
              </w:rPr>
            </w:pPr>
            <w:r w:rsidRPr="00951413">
              <w:rPr>
                <w:rFonts w:ascii="Calibri" w:hAnsi="Calibri"/>
                <w:b/>
                <w:bCs/>
                <w:color w:val="000000"/>
                <w:szCs w:val="22"/>
              </w:rPr>
              <w:t>Annual Growth Rate</w:t>
            </w:r>
          </w:p>
        </w:tc>
        <w:tc>
          <w:tcPr>
            <w:tcW w:w="1985" w:type="dxa"/>
            <w:tcBorders>
              <w:top w:val="single" w:sz="8" w:space="0" w:color="auto"/>
              <w:left w:val="nil"/>
              <w:bottom w:val="single" w:sz="4" w:space="0" w:color="auto"/>
              <w:right w:val="single" w:sz="4" w:space="0" w:color="auto"/>
            </w:tcBorders>
            <w:vAlign w:val="center"/>
          </w:tcPr>
          <w:p w14:paraId="64198955" w14:textId="7B484145" w:rsidR="00951413" w:rsidRPr="00951413" w:rsidRDefault="00951413" w:rsidP="00EC2417">
            <w:pPr>
              <w:spacing w:line="240" w:lineRule="auto"/>
              <w:ind w:firstLine="0"/>
              <w:jc w:val="center"/>
              <w:rPr>
                <w:rFonts w:ascii="Calibri" w:hAnsi="Calibri"/>
                <w:b/>
                <w:bCs/>
                <w:color w:val="000000"/>
                <w:szCs w:val="22"/>
              </w:rPr>
            </w:pPr>
            <w:r w:rsidRPr="00951413">
              <w:rPr>
                <w:rFonts w:ascii="Calibri" w:hAnsi="Calibri"/>
                <w:b/>
                <w:bCs/>
                <w:color w:val="000000"/>
                <w:szCs w:val="22"/>
              </w:rPr>
              <w:t>Growth rate needed to achieve 2DS target</w:t>
            </w:r>
          </w:p>
        </w:tc>
        <w:tc>
          <w:tcPr>
            <w:tcW w:w="1275" w:type="dxa"/>
            <w:tcBorders>
              <w:top w:val="single" w:sz="8" w:space="0" w:color="auto"/>
              <w:left w:val="single" w:sz="4" w:space="0" w:color="auto"/>
              <w:bottom w:val="single" w:sz="4" w:space="0" w:color="auto"/>
              <w:right w:val="single" w:sz="8" w:space="0" w:color="auto"/>
            </w:tcBorders>
            <w:shd w:val="clear" w:color="auto" w:fill="auto"/>
            <w:vAlign w:val="center"/>
            <w:hideMark/>
          </w:tcPr>
          <w:p w14:paraId="3B6BCAE3" w14:textId="00DAC739" w:rsidR="00951413" w:rsidRPr="00951413" w:rsidRDefault="00951413" w:rsidP="00BB06A5">
            <w:pPr>
              <w:spacing w:line="240" w:lineRule="auto"/>
              <w:ind w:firstLine="0"/>
              <w:jc w:val="center"/>
              <w:rPr>
                <w:rFonts w:ascii="Calibri" w:hAnsi="Calibri"/>
                <w:b/>
                <w:bCs/>
                <w:color w:val="000000"/>
                <w:szCs w:val="22"/>
              </w:rPr>
            </w:pPr>
            <w:r w:rsidRPr="00951413">
              <w:rPr>
                <w:rFonts w:ascii="Calibri" w:hAnsi="Calibri"/>
                <w:b/>
                <w:bCs/>
                <w:color w:val="000000"/>
                <w:szCs w:val="22"/>
              </w:rPr>
              <w:t>Share achieved</w:t>
            </w:r>
          </w:p>
        </w:tc>
      </w:tr>
      <w:tr w:rsidR="00EC2417" w:rsidRPr="00F02C57" w14:paraId="4843A992" w14:textId="77777777" w:rsidTr="009E3AEF">
        <w:trPr>
          <w:trHeight w:val="400"/>
          <w:jc w:val="center"/>
        </w:trPr>
        <w:tc>
          <w:tcPr>
            <w:tcW w:w="1325" w:type="dxa"/>
            <w:tcBorders>
              <w:top w:val="single" w:sz="4" w:space="0" w:color="auto"/>
              <w:left w:val="single" w:sz="4" w:space="0" w:color="auto"/>
              <w:bottom w:val="single" w:sz="4" w:space="0" w:color="auto"/>
              <w:right w:val="nil"/>
            </w:tcBorders>
            <w:shd w:val="clear" w:color="000000" w:fill="D9D9D9"/>
            <w:noWrap/>
            <w:vAlign w:val="center"/>
            <w:hideMark/>
          </w:tcPr>
          <w:p w14:paraId="619784DA" w14:textId="77777777" w:rsidR="00951413" w:rsidRPr="009E3AEF" w:rsidRDefault="00951413" w:rsidP="009E3AEF">
            <w:pPr>
              <w:spacing w:line="240" w:lineRule="auto"/>
              <w:ind w:firstLine="0"/>
              <w:jc w:val="center"/>
              <w:rPr>
                <w:rFonts w:ascii="Calibri" w:hAnsi="Calibri"/>
                <w:b/>
                <w:bCs/>
                <w:color w:val="000000"/>
                <w:szCs w:val="22"/>
              </w:rPr>
            </w:pPr>
            <w:r w:rsidRPr="009E3AEF">
              <w:rPr>
                <w:rFonts w:ascii="Calibri" w:hAnsi="Calibri"/>
                <w:b/>
                <w:bCs/>
                <w:color w:val="000000"/>
                <w:szCs w:val="22"/>
              </w:rPr>
              <w:t>Year</w:t>
            </w:r>
          </w:p>
        </w:tc>
        <w:tc>
          <w:tcPr>
            <w:tcW w:w="709" w:type="dxa"/>
            <w:tcBorders>
              <w:top w:val="nil"/>
              <w:left w:val="single" w:sz="8" w:space="0" w:color="auto"/>
              <w:bottom w:val="single" w:sz="4" w:space="0" w:color="auto"/>
              <w:right w:val="single" w:sz="4" w:space="0" w:color="auto"/>
            </w:tcBorders>
            <w:shd w:val="clear" w:color="000000" w:fill="D9D9D9"/>
            <w:noWrap/>
            <w:vAlign w:val="center"/>
            <w:hideMark/>
          </w:tcPr>
          <w:p w14:paraId="0CD08686" w14:textId="77777777" w:rsidR="00951413" w:rsidRPr="009E3AEF" w:rsidRDefault="00951413" w:rsidP="00EC2417">
            <w:pPr>
              <w:spacing w:line="240" w:lineRule="auto"/>
              <w:ind w:firstLine="0"/>
              <w:jc w:val="center"/>
              <w:rPr>
                <w:rFonts w:ascii="Calibri" w:hAnsi="Calibri"/>
                <w:color w:val="000000"/>
                <w:szCs w:val="22"/>
              </w:rPr>
            </w:pPr>
            <w:r w:rsidRPr="009E3AEF">
              <w:rPr>
                <w:rFonts w:ascii="Calibri" w:hAnsi="Calibri"/>
                <w:color w:val="000000"/>
                <w:szCs w:val="22"/>
              </w:rPr>
              <w:t>2012</w:t>
            </w:r>
          </w:p>
        </w:tc>
        <w:tc>
          <w:tcPr>
            <w:tcW w:w="708" w:type="dxa"/>
            <w:tcBorders>
              <w:top w:val="nil"/>
              <w:left w:val="nil"/>
              <w:bottom w:val="single" w:sz="4" w:space="0" w:color="auto"/>
              <w:right w:val="single" w:sz="8" w:space="0" w:color="auto"/>
            </w:tcBorders>
            <w:shd w:val="clear" w:color="000000" w:fill="D9D9D9"/>
            <w:noWrap/>
            <w:vAlign w:val="center"/>
            <w:hideMark/>
          </w:tcPr>
          <w:p w14:paraId="36C588AA" w14:textId="77777777" w:rsidR="00951413" w:rsidRPr="00951413" w:rsidRDefault="00951413" w:rsidP="00EC2417">
            <w:pPr>
              <w:spacing w:line="240" w:lineRule="auto"/>
              <w:ind w:firstLine="0"/>
              <w:jc w:val="center"/>
              <w:rPr>
                <w:rFonts w:ascii="Calibri" w:hAnsi="Calibri"/>
                <w:color w:val="000000"/>
                <w:szCs w:val="22"/>
              </w:rPr>
            </w:pPr>
            <w:r w:rsidRPr="00951413">
              <w:rPr>
                <w:rFonts w:ascii="Calibri" w:hAnsi="Calibri"/>
                <w:color w:val="000000"/>
                <w:szCs w:val="22"/>
              </w:rPr>
              <w:t>2016</w:t>
            </w:r>
          </w:p>
        </w:tc>
        <w:tc>
          <w:tcPr>
            <w:tcW w:w="1276" w:type="dxa"/>
            <w:tcBorders>
              <w:top w:val="nil"/>
              <w:left w:val="nil"/>
              <w:bottom w:val="single" w:sz="4" w:space="0" w:color="auto"/>
              <w:right w:val="single" w:sz="8" w:space="0" w:color="auto"/>
            </w:tcBorders>
            <w:shd w:val="clear" w:color="000000" w:fill="D9D9D9"/>
            <w:noWrap/>
            <w:vAlign w:val="center"/>
            <w:hideMark/>
          </w:tcPr>
          <w:p w14:paraId="5318AE42" w14:textId="77777777" w:rsidR="00951413" w:rsidRPr="00951413" w:rsidRDefault="00951413" w:rsidP="00EC2417">
            <w:pPr>
              <w:spacing w:line="240" w:lineRule="auto"/>
              <w:ind w:firstLine="0"/>
              <w:jc w:val="center"/>
              <w:rPr>
                <w:rFonts w:ascii="Calibri" w:hAnsi="Calibri"/>
                <w:color w:val="000000"/>
                <w:szCs w:val="22"/>
              </w:rPr>
            </w:pPr>
            <w:r w:rsidRPr="00951413">
              <w:rPr>
                <w:rFonts w:ascii="Calibri" w:hAnsi="Calibri"/>
                <w:color w:val="000000"/>
                <w:szCs w:val="22"/>
              </w:rPr>
              <w:t>2050</w:t>
            </w:r>
          </w:p>
        </w:tc>
        <w:tc>
          <w:tcPr>
            <w:tcW w:w="1134" w:type="dxa"/>
            <w:tcBorders>
              <w:top w:val="nil"/>
              <w:left w:val="nil"/>
              <w:bottom w:val="single" w:sz="4" w:space="0" w:color="auto"/>
              <w:right w:val="single" w:sz="4" w:space="0" w:color="auto"/>
            </w:tcBorders>
            <w:shd w:val="clear" w:color="000000" w:fill="D9D9D9"/>
            <w:noWrap/>
            <w:vAlign w:val="center"/>
            <w:hideMark/>
          </w:tcPr>
          <w:p w14:paraId="74E20545" w14:textId="77777777" w:rsidR="00951413" w:rsidRPr="00951413" w:rsidRDefault="00951413" w:rsidP="00EC2417">
            <w:pPr>
              <w:spacing w:line="240" w:lineRule="auto"/>
              <w:ind w:firstLine="0"/>
              <w:jc w:val="center"/>
              <w:rPr>
                <w:rFonts w:ascii="Calibri" w:hAnsi="Calibri"/>
                <w:color w:val="000000"/>
                <w:szCs w:val="22"/>
              </w:rPr>
            </w:pPr>
            <w:r w:rsidRPr="00951413">
              <w:rPr>
                <w:rFonts w:ascii="Calibri" w:hAnsi="Calibri"/>
                <w:color w:val="000000"/>
                <w:szCs w:val="22"/>
              </w:rPr>
              <w:t>2012-16</w:t>
            </w:r>
          </w:p>
        </w:tc>
        <w:tc>
          <w:tcPr>
            <w:tcW w:w="1985" w:type="dxa"/>
            <w:tcBorders>
              <w:top w:val="nil"/>
              <w:left w:val="nil"/>
              <w:bottom w:val="single" w:sz="4" w:space="0" w:color="auto"/>
              <w:right w:val="single" w:sz="4" w:space="0" w:color="auto"/>
            </w:tcBorders>
            <w:shd w:val="clear" w:color="000000" w:fill="D9D9D9"/>
            <w:vAlign w:val="center"/>
          </w:tcPr>
          <w:p w14:paraId="69C6D505" w14:textId="779A5019" w:rsidR="00951413" w:rsidRPr="00951413" w:rsidRDefault="00EC2417" w:rsidP="00EC2417">
            <w:pPr>
              <w:spacing w:line="240" w:lineRule="auto"/>
              <w:ind w:firstLine="0"/>
              <w:jc w:val="center"/>
              <w:rPr>
                <w:rFonts w:ascii="Calibri" w:hAnsi="Calibri"/>
                <w:color w:val="000000"/>
                <w:szCs w:val="22"/>
              </w:rPr>
            </w:pPr>
            <w:r>
              <w:rPr>
                <w:rFonts w:ascii="Calibri" w:hAnsi="Calibri"/>
                <w:color w:val="000000"/>
                <w:szCs w:val="22"/>
              </w:rPr>
              <w:t>2050</w:t>
            </w:r>
          </w:p>
        </w:tc>
        <w:tc>
          <w:tcPr>
            <w:tcW w:w="1275" w:type="dxa"/>
            <w:tcBorders>
              <w:top w:val="nil"/>
              <w:left w:val="single" w:sz="4" w:space="0" w:color="auto"/>
              <w:bottom w:val="single" w:sz="4" w:space="0" w:color="auto"/>
              <w:right w:val="single" w:sz="8" w:space="0" w:color="auto"/>
            </w:tcBorders>
            <w:shd w:val="clear" w:color="000000" w:fill="D9D9D9"/>
            <w:noWrap/>
            <w:vAlign w:val="center"/>
            <w:hideMark/>
          </w:tcPr>
          <w:p w14:paraId="1DF12C78" w14:textId="42B6617D" w:rsidR="00951413" w:rsidRPr="00951413" w:rsidRDefault="00951413" w:rsidP="00EC2417">
            <w:pPr>
              <w:spacing w:line="240" w:lineRule="auto"/>
              <w:ind w:firstLine="0"/>
              <w:jc w:val="center"/>
              <w:rPr>
                <w:rFonts w:ascii="Calibri" w:hAnsi="Calibri"/>
                <w:color w:val="000000"/>
                <w:szCs w:val="22"/>
              </w:rPr>
            </w:pPr>
            <w:r w:rsidRPr="00951413">
              <w:rPr>
                <w:rFonts w:ascii="Calibri" w:hAnsi="Calibri"/>
                <w:color w:val="000000"/>
                <w:szCs w:val="22"/>
              </w:rPr>
              <w:t>2016</w:t>
            </w:r>
          </w:p>
        </w:tc>
      </w:tr>
      <w:tr w:rsidR="00EC2417" w:rsidRPr="00F02C57" w14:paraId="3714012A" w14:textId="77777777" w:rsidTr="009E3AEF">
        <w:trPr>
          <w:trHeight w:val="400"/>
          <w:jc w:val="center"/>
        </w:trPr>
        <w:tc>
          <w:tcPr>
            <w:tcW w:w="1325" w:type="dxa"/>
            <w:tcBorders>
              <w:top w:val="nil"/>
              <w:left w:val="single" w:sz="4" w:space="0" w:color="auto"/>
              <w:bottom w:val="single" w:sz="4" w:space="0" w:color="auto"/>
              <w:right w:val="nil"/>
            </w:tcBorders>
            <w:shd w:val="clear" w:color="auto" w:fill="auto"/>
            <w:noWrap/>
            <w:vAlign w:val="bottom"/>
            <w:hideMark/>
          </w:tcPr>
          <w:p w14:paraId="66CD25CC" w14:textId="77777777" w:rsidR="00951413" w:rsidRPr="009E3AEF" w:rsidRDefault="00951413" w:rsidP="009E3AEF">
            <w:pPr>
              <w:spacing w:line="240" w:lineRule="auto"/>
              <w:ind w:firstLine="0"/>
              <w:jc w:val="right"/>
              <w:rPr>
                <w:rFonts w:ascii="Calibri" w:hAnsi="Calibri"/>
                <w:b/>
                <w:bCs/>
                <w:color w:val="000000"/>
                <w:szCs w:val="22"/>
              </w:rPr>
            </w:pPr>
            <w:r w:rsidRPr="009E3AEF">
              <w:rPr>
                <w:rFonts w:ascii="Calibri" w:hAnsi="Calibri"/>
                <w:b/>
                <w:bCs/>
                <w:color w:val="000000"/>
                <w:szCs w:val="22"/>
              </w:rPr>
              <w:t>Power CCS</w:t>
            </w:r>
          </w:p>
        </w:tc>
        <w:tc>
          <w:tcPr>
            <w:tcW w:w="709" w:type="dxa"/>
            <w:tcBorders>
              <w:top w:val="nil"/>
              <w:left w:val="single" w:sz="8" w:space="0" w:color="auto"/>
              <w:bottom w:val="single" w:sz="4" w:space="0" w:color="auto"/>
              <w:right w:val="single" w:sz="4" w:space="0" w:color="auto"/>
            </w:tcBorders>
            <w:shd w:val="clear" w:color="auto" w:fill="auto"/>
            <w:noWrap/>
            <w:vAlign w:val="bottom"/>
            <w:hideMark/>
          </w:tcPr>
          <w:p w14:paraId="672FE231" w14:textId="77777777" w:rsidR="00951413" w:rsidRPr="009E3AEF" w:rsidRDefault="00951413" w:rsidP="009E3AEF">
            <w:pPr>
              <w:spacing w:line="240" w:lineRule="auto"/>
              <w:ind w:firstLine="0"/>
              <w:jc w:val="center"/>
              <w:rPr>
                <w:rFonts w:ascii="Calibri" w:hAnsi="Calibri"/>
                <w:color w:val="000000"/>
                <w:szCs w:val="22"/>
              </w:rPr>
            </w:pPr>
            <w:r w:rsidRPr="009E3AEF">
              <w:rPr>
                <w:rFonts w:ascii="Calibri" w:hAnsi="Calibri"/>
                <w:color w:val="000000"/>
                <w:szCs w:val="22"/>
              </w:rPr>
              <w:t>0</w:t>
            </w:r>
          </w:p>
        </w:tc>
        <w:tc>
          <w:tcPr>
            <w:tcW w:w="708" w:type="dxa"/>
            <w:tcBorders>
              <w:top w:val="nil"/>
              <w:left w:val="nil"/>
              <w:bottom w:val="single" w:sz="4" w:space="0" w:color="auto"/>
              <w:right w:val="single" w:sz="8" w:space="0" w:color="auto"/>
            </w:tcBorders>
            <w:shd w:val="clear" w:color="auto" w:fill="auto"/>
            <w:noWrap/>
            <w:vAlign w:val="bottom"/>
            <w:hideMark/>
          </w:tcPr>
          <w:p w14:paraId="33055EE6"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0.11</w:t>
            </w:r>
          </w:p>
        </w:tc>
        <w:tc>
          <w:tcPr>
            <w:tcW w:w="1276" w:type="dxa"/>
            <w:tcBorders>
              <w:top w:val="nil"/>
              <w:left w:val="nil"/>
              <w:bottom w:val="single" w:sz="4" w:space="0" w:color="auto"/>
              <w:right w:val="single" w:sz="8" w:space="0" w:color="auto"/>
            </w:tcBorders>
            <w:shd w:val="clear" w:color="auto" w:fill="auto"/>
            <w:noWrap/>
            <w:vAlign w:val="bottom"/>
            <w:hideMark/>
          </w:tcPr>
          <w:p w14:paraId="70166303"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964</w:t>
            </w:r>
          </w:p>
        </w:tc>
        <w:tc>
          <w:tcPr>
            <w:tcW w:w="1134" w:type="dxa"/>
            <w:tcBorders>
              <w:top w:val="nil"/>
              <w:left w:val="nil"/>
              <w:bottom w:val="single" w:sz="4" w:space="0" w:color="auto"/>
              <w:right w:val="single" w:sz="4" w:space="0" w:color="auto"/>
            </w:tcBorders>
            <w:shd w:val="clear" w:color="auto" w:fill="auto"/>
            <w:noWrap/>
            <w:vAlign w:val="bottom"/>
            <w:hideMark/>
          </w:tcPr>
          <w:p w14:paraId="25E1528B"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w:t>
            </w:r>
          </w:p>
        </w:tc>
        <w:tc>
          <w:tcPr>
            <w:tcW w:w="1985" w:type="dxa"/>
            <w:tcBorders>
              <w:top w:val="nil"/>
              <w:left w:val="nil"/>
              <w:bottom w:val="single" w:sz="4" w:space="0" w:color="auto"/>
              <w:right w:val="single" w:sz="4" w:space="0" w:color="auto"/>
            </w:tcBorders>
            <w:vAlign w:val="center"/>
          </w:tcPr>
          <w:p w14:paraId="3A162F14" w14:textId="3E65C01C" w:rsidR="00951413" w:rsidRPr="00951413" w:rsidRDefault="00BB06A5" w:rsidP="009E3AEF">
            <w:pPr>
              <w:spacing w:line="240" w:lineRule="auto"/>
              <w:ind w:firstLine="0"/>
              <w:jc w:val="center"/>
              <w:rPr>
                <w:rFonts w:ascii="Calibri" w:hAnsi="Calibri"/>
                <w:color w:val="000000"/>
                <w:szCs w:val="22"/>
              </w:rPr>
            </w:pPr>
            <w:r>
              <w:rPr>
                <w:rFonts w:ascii="Calibri" w:hAnsi="Calibri"/>
                <w:color w:val="000000"/>
                <w:szCs w:val="22"/>
              </w:rPr>
              <w:t>30.6%</w:t>
            </w:r>
          </w:p>
        </w:tc>
        <w:tc>
          <w:tcPr>
            <w:tcW w:w="1275" w:type="dxa"/>
            <w:tcBorders>
              <w:top w:val="nil"/>
              <w:left w:val="single" w:sz="4" w:space="0" w:color="auto"/>
              <w:bottom w:val="single" w:sz="4" w:space="0" w:color="auto"/>
              <w:right w:val="single" w:sz="8" w:space="0" w:color="auto"/>
            </w:tcBorders>
            <w:shd w:val="clear" w:color="auto" w:fill="auto"/>
            <w:noWrap/>
            <w:vAlign w:val="bottom"/>
            <w:hideMark/>
          </w:tcPr>
          <w:p w14:paraId="50285A10" w14:textId="0BE70E24"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0.01%</w:t>
            </w:r>
          </w:p>
        </w:tc>
      </w:tr>
      <w:tr w:rsidR="00EC2417" w:rsidRPr="00F02C57" w14:paraId="4A525C30" w14:textId="77777777" w:rsidTr="009E3AEF">
        <w:trPr>
          <w:trHeight w:val="400"/>
          <w:jc w:val="center"/>
        </w:trPr>
        <w:tc>
          <w:tcPr>
            <w:tcW w:w="1325" w:type="dxa"/>
            <w:tcBorders>
              <w:top w:val="nil"/>
              <w:left w:val="single" w:sz="4" w:space="0" w:color="auto"/>
              <w:bottom w:val="single" w:sz="4" w:space="0" w:color="auto"/>
              <w:right w:val="nil"/>
            </w:tcBorders>
            <w:shd w:val="clear" w:color="auto" w:fill="auto"/>
            <w:noWrap/>
            <w:vAlign w:val="bottom"/>
            <w:hideMark/>
          </w:tcPr>
          <w:p w14:paraId="157D6A93" w14:textId="77777777" w:rsidR="00951413" w:rsidRPr="009E3AEF" w:rsidRDefault="00951413" w:rsidP="009E3AEF">
            <w:pPr>
              <w:spacing w:line="240" w:lineRule="auto"/>
              <w:ind w:firstLine="0"/>
              <w:jc w:val="right"/>
              <w:rPr>
                <w:rFonts w:ascii="Calibri" w:hAnsi="Calibri"/>
                <w:b/>
                <w:bCs/>
                <w:color w:val="000000"/>
                <w:szCs w:val="22"/>
              </w:rPr>
            </w:pPr>
            <w:r w:rsidRPr="009E3AEF">
              <w:rPr>
                <w:rFonts w:ascii="Calibri" w:hAnsi="Calibri"/>
                <w:b/>
                <w:bCs/>
                <w:color w:val="000000"/>
                <w:szCs w:val="22"/>
              </w:rPr>
              <w:t>Scalable RE</w:t>
            </w:r>
          </w:p>
        </w:tc>
        <w:tc>
          <w:tcPr>
            <w:tcW w:w="709" w:type="dxa"/>
            <w:tcBorders>
              <w:top w:val="nil"/>
              <w:left w:val="single" w:sz="8" w:space="0" w:color="auto"/>
              <w:bottom w:val="single" w:sz="4" w:space="0" w:color="auto"/>
              <w:right w:val="single" w:sz="4" w:space="0" w:color="auto"/>
            </w:tcBorders>
            <w:shd w:val="clear" w:color="auto" w:fill="auto"/>
            <w:noWrap/>
            <w:vAlign w:val="bottom"/>
            <w:hideMark/>
          </w:tcPr>
          <w:p w14:paraId="076E335E" w14:textId="77777777" w:rsidR="00951413" w:rsidRPr="009E3AEF" w:rsidRDefault="00951413" w:rsidP="009E3AEF">
            <w:pPr>
              <w:spacing w:line="240" w:lineRule="auto"/>
              <w:ind w:firstLine="0"/>
              <w:jc w:val="center"/>
              <w:rPr>
                <w:rFonts w:ascii="Calibri" w:hAnsi="Calibri"/>
                <w:color w:val="000000"/>
                <w:szCs w:val="22"/>
              </w:rPr>
            </w:pPr>
            <w:r w:rsidRPr="009E3AEF">
              <w:rPr>
                <w:rFonts w:ascii="Calibri" w:hAnsi="Calibri"/>
                <w:color w:val="000000"/>
                <w:szCs w:val="22"/>
              </w:rPr>
              <w:t>370</w:t>
            </w:r>
          </w:p>
        </w:tc>
        <w:tc>
          <w:tcPr>
            <w:tcW w:w="708" w:type="dxa"/>
            <w:tcBorders>
              <w:top w:val="nil"/>
              <w:left w:val="nil"/>
              <w:bottom w:val="single" w:sz="4" w:space="0" w:color="auto"/>
              <w:right w:val="single" w:sz="8" w:space="0" w:color="auto"/>
            </w:tcBorders>
            <w:shd w:val="clear" w:color="auto" w:fill="auto"/>
            <w:noWrap/>
            <w:vAlign w:val="bottom"/>
            <w:hideMark/>
          </w:tcPr>
          <w:p w14:paraId="29B545D6"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670</w:t>
            </w:r>
          </w:p>
        </w:tc>
        <w:tc>
          <w:tcPr>
            <w:tcW w:w="1276" w:type="dxa"/>
            <w:tcBorders>
              <w:top w:val="nil"/>
              <w:left w:val="nil"/>
              <w:bottom w:val="single" w:sz="4" w:space="0" w:color="auto"/>
              <w:right w:val="single" w:sz="8" w:space="0" w:color="auto"/>
            </w:tcBorders>
            <w:shd w:val="clear" w:color="auto" w:fill="auto"/>
            <w:noWrap/>
            <w:vAlign w:val="bottom"/>
            <w:hideMark/>
          </w:tcPr>
          <w:p w14:paraId="2A44EE6C"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8785</w:t>
            </w:r>
          </w:p>
        </w:tc>
        <w:tc>
          <w:tcPr>
            <w:tcW w:w="1134" w:type="dxa"/>
            <w:tcBorders>
              <w:top w:val="nil"/>
              <w:left w:val="nil"/>
              <w:bottom w:val="single" w:sz="4" w:space="0" w:color="auto"/>
              <w:right w:val="single" w:sz="4" w:space="0" w:color="auto"/>
            </w:tcBorders>
            <w:shd w:val="clear" w:color="auto" w:fill="auto"/>
            <w:noWrap/>
            <w:vAlign w:val="bottom"/>
            <w:hideMark/>
          </w:tcPr>
          <w:p w14:paraId="317B6A3F"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20.27%</w:t>
            </w:r>
          </w:p>
        </w:tc>
        <w:tc>
          <w:tcPr>
            <w:tcW w:w="1985" w:type="dxa"/>
            <w:tcBorders>
              <w:top w:val="nil"/>
              <w:left w:val="nil"/>
              <w:bottom w:val="single" w:sz="4" w:space="0" w:color="auto"/>
              <w:right w:val="single" w:sz="4" w:space="0" w:color="auto"/>
            </w:tcBorders>
            <w:vAlign w:val="center"/>
          </w:tcPr>
          <w:p w14:paraId="577CD599" w14:textId="210F2DF5" w:rsidR="00951413" w:rsidRPr="00951413" w:rsidRDefault="00BB06A5" w:rsidP="009E3AEF">
            <w:pPr>
              <w:spacing w:line="240" w:lineRule="auto"/>
              <w:ind w:firstLine="0"/>
              <w:jc w:val="center"/>
              <w:rPr>
                <w:rFonts w:ascii="Calibri" w:hAnsi="Calibri"/>
                <w:color w:val="000000"/>
                <w:szCs w:val="22"/>
              </w:rPr>
            </w:pPr>
            <w:r>
              <w:rPr>
                <w:rFonts w:ascii="Calibri" w:hAnsi="Calibri"/>
                <w:color w:val="000000"/>
                <w:szCs w:val="22"/>
              </w:rPr>
              <w:t>7.8%</w:t>
            </w:r>
          </w:p>
        </w:tc>
        <w:tc>
          <w:tcPr>
            <w:tcW w:w="1275" w:type="dxa"/>
            <w:tcBorders>
              <w:top w:val="nil"/>
              <w:left w:val="single" w:sz="4" w:space="0" w:color="auto"/>
              <w:bottom w:val="single" w:sz="4" w:space="0" w:color="auto"/>
              <w:right w:val="single" w:sz="8" w:space="0" w:color="auto"/>
            </w:tcBorders>
            <w:shd w:val="clear" w:color="auto" w:fill="auto"/>
            <w:noWrap/>
            <w:vAlign w:val="bottom"/>
            <w:hideMark/>
          </w:tcPr>
          <w:p w14:paraId="66A7B186" w14:textId="0018EE5B"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7.63%</w:t>
            </w:r>
          </w:p>
        </w:tc>
      </w:tr>
      <w:tr w:rsidR="00EC2417" w:rsidRPr="00F02C57" w14:paraId="278606AE" w14:textId="77777777" w:rsidTr="009E3AEF">
        <w:trPr>
          <w:trHeight w:val="420"/>
          <w:jc w:val="center"/>
        </w:trPr>
        <w:tc>
          <w:tcPr>
            <w:tcW w:w="1325" w:type="dxa"/>
            <w:tcBorders>
              <w:top w:val="nil"/>
              <w:left w:val="single" w:sz="4" w:space="0" w:color="auto"/>
              <w:bottom w:val="single" w:sz="4" w:space="0" w:color="auto"/>
              <w:right w:val="nil"/>
            </w:tcBorders>
            <w:shd w:val="clear" w:color="auto" w:fill="auto"/>
            <w:noWrap/>
            <w:vAlign w:val="bottom"/>
            <w:hideMark/>
          </w:tcPr>
          <w:p w14:paraId="54A7769A" w14:textId="77777777" w:rsidR="00951413" w:rsidRPr="009E3AEF" w:rsidRDefault="00951413" w:rsidP="009E3AEF">
            <w:pPr>
              <w:spacing w:line="240" w:lineRule="auto"/>
              <w:ind w:firstLine="0"/>
              <w:jc w:val="right"/>
              <w:rPr>
                <w:rFonts w:ascii="Calibri" w:hAnsi="Calibri"/>
                <w:b/>
                <w:bCs/>
                <w:color w:val="000000"/>
                <w:szCs w:val="22"/>
              </w:rPr>
            </w:pPr>
            <w:r w:rsidRPr="009E3AEF">
              <w:rPr>
                <w:rFonts w:ascii="Calibri" w:hAnsi="Calibri"/>
                <w:b/>
                <w:bCs/>
                <w:color w:val="000000"/>
                <w:szCs w:val="22"/>
              </w:rPr>
              <w:t>Biomass</w:t>
            </w:r>
          </w:p>
        </w:tc>
        <w:tc>
          <w:tcPr>
            <w:tcW w:w="709" w:type="dxa"/>
            <w:tcBorders>
              <w:top w:val="nil"/>
              <w:left w:val="single" w:sz="8" w:space="0" w:color="auto"/>
              <w:bottom w:val="single" w:sz="8" w:space="0" w:color="auto"/>
              <w:right w:val="single" w:sz="4" w:space="0" w:color="auto"/>
            </w:tcBorders>
            <w:shd w:val="clear" w:color="auto" w:fill="auto"/>
            <w:noWrap/>
            <w:vAlign w:val="bottom"/>
            <w:hideMark/>
          </w:tcPr>
          <w:p w14:paraId="377DD1A1" w14:textId="77777777" w:rsidR="00951413" w:rsidRPr="009E3AEF" w:rsidRDefault="00951413" w:rsidP="009E3AEF">
            <w:pPr>
              <w:spacing w:line="240" w:lineRule="auto"/>
              <w:ind w:firstLine="0"/>
              <w:jc w:val="center"/>
              <w:rPr>
                <w:rFonts w:ascii="Calibri" w:hAnsi="Calibri"/>
                <w:color w:val="000000"/>
                <w:szCs w:val="22"/>
              </w:rPr>
            </w:pPr>
            <w:r w:rsidRPr="009E3AEF">
              <w:rPr>
                <w:rFonts w:ascii="Calibri" w:hAnsi="Calibri"/>
                <w:color w:val="000000"/>
                <w:szCs w:val="22"/>
              </w:rPr>
              <w:t>52</w:t>
            </w:r>
          </w:p>
        </w:tc>
        <w:tc>
          <w:tcPr>
            <w:tcW w:w="708" w:type="dxa"/>
            <w:tcBorders>
              <w:top w:val="nil"/>
              <w:left w:val="nil"/>
              <w:bottom w:val="single" w:sz="8" w:space="0" w:color="auto"/>
              <w:right w:val="single" w:sz="8" w:space="0" w:color="auto"/>
            </w:tcBorders>
            <w:shd w:val="clear" w:color="auto" w:fill="auto"/>
            <w:noWrap/>
            <w:vAlign w:val="bottom"/>
            <w:hideMark/>
          </w:tcPr>
          <w:p w14:paraId="70DFE59A"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65</w:t>
            </w:r>
          </w:p>
        </w:tc>
        <w:tc>
          <w:tcPr>
            <w:tcW w:w="1276" w:type="dxa"/>
            <w:tcBorders>
              <w:top w:val="nil"/>
              <w:left w:val="nil"/>
              <w:bottom w:val="single" w:sz="8" w:space="0" w:color="auto"/>
              <w:right w:val="single" w:sz="8" w:space="0" w:color="auto"/>
            </w:tcBorders>
            <w:shd w:val="clear" w:color="auto" w:fill="auto"/>
            <w:noWrap/>
            <w:vAlign w:val="bottom"/>
            <w:hideMark/>
          </w:tcPr>
          <w:p w14:paraId="58783629"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440</w:t>
            </w:r>
          </w:p>
        </w:tc>
        <w:tc>
          <w:tcPr>
            <w:tcW w:w="1134" w:type="dxa"/>
            <w:tcBorders>
              <w:top w:val="nil"/>
              <w:left w:val="nil"/>
              <w:bottom w:val="single" w:sz="8" w:space="0" w:color="auto"/>
              <w:right w:val="single" w:sz="4" w:space="0" w:color="auto"/>
            </w:tcBorders>
            <w:shd w:val="clear" w:color="auto" w:fill="auto"/>
            <w:noWrap/>
            <w:vAlign w:val="bottom"/>
            <w:hideMark/>
          </w:tcPr>
          <w:p w14:paraId="16C2AE6B" w14:textId="77777777"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6.25%</w:t>
            </w:r>
          </w:p>
        </w:tc>
        <w:tc>
          <w:tcPr>
            <w:tcW w:w="1985" w:type="dxa"/>
            <w:tcBorders>
              <w:top w:val="nil"/>
              <w:left w:val="nil"/>
              <w:bottom w:val="single" w:sz="8" w:space="0" w:color="auto"/>
              <w:right w:val="single" w:sz="4" w:space="0" w:color="auto"/>
            </w:tcBorders>
            <w:vAlign w:val="center"/>
          </w:tcPr>
          <w:p w14:paraId="105163DA" w14:textId="2B39B7FF" w:rsidR="00951413" w:rsidRPr="00951413" w:rsidRDefault="00BB06A5" w:rsidP="009E3AEF">
            <w:pPr>
              <w:spacing w:line="240" w:lineRule="auto"/>
              <w:ind w:firstLine="0"/>
              <w:jc w:val="center"/>
              <w:rPr>
                <w:rFonts w:ascii="Calibri" w:hAnsi="Calibri"/>
                <w:color w:val="000000"/>
                <w:szCs w:val="22"/>
              </w:rPr>
            </w:pPr>
            <w:r>
              <w:rPr>
                <w:rFonts w:ascii="Calibri" w:hAnsi="Calibri"/>
                <w:color w:val="000000"/>
                <w:szCs w:val="22"/>
              </w:rPr>
              <w:t>5.8%</w:t>
            </w:r>
          </w:p>
        </w:tc>
        <w:tc>
          <w:tcPr>
            <w:tcW w:w="1275" w:type="dxa"/>
            <w:tcBorders>
              <w:top w:val="nil"/>
              <w:left w:val="single" w:sz="4" w:space="0" w:color="auto"/>
              <w:bottom w:val="single" w:sz="8" w:space="0" w:color="auto"/>
              <w:right w:val="single" w:sz="8" w:space="0" w:color="auto"/>
            </w:tcBorders>
            <w:shd w:val="clear" w:color="auto" w:fill="auto"/>
            <w:noWrap/>
            <w:vAlign w:val="bottom"/>
            <w:hideMark/>
          </w:tcPr>
          <w:p w14:paraId="45AA0B73" w14:textId="6B1B45CB" w:rsidR="00951413" w:rsidRPr="00951413" w:rsidRDefault="00951413" w:rsidP="009E3AEF">
            <w:pPr>
              <w:spacing w:line="240" w:lineRule="auto"/>
              <w:ind w:firstLine="0"/>
              <w:jc w:val="center"/>
              <w:rPr>
                <w:rFonts w:ascii="Calibri" w:hAnsi="Calibri"/>
                <w:color w:val="000000"/>
                <w:szCs w:val="22"/>
              </w:rPr>
            </w:pPr>
            <w:r w:rsidRPr="00951413">
              <w:rPr>
                <w:rFonts w:ascii="Calibri" w:hAnsi="Calibri"/>
                <w:color w:val="000000"/>
                <w:szCs w:val="22"/>
              </w:rPr>
              <w:t>14.77%</w:t>
            </w:r>
          </w:p>
        </w:tc>
      </w:tr>
      <w:tr w:rsidR="00EC2417" w:rsidRPr="00F02C57" w14:paraId="72B876AD" w14:textId="77777777" w:rsidTr="00B25F00">
        <w:trPr>
          <w:trHeight w:val="400"/>
          <w:jc w:val="center"/>
        </w:trPr>
        <w:tc>
          <w:tcPr>
            <w:tcW w:w="8412" w:type="dxa"/>
            <w:gridSpan w:val="7"/>
            <w:tcBorders>
              <w:top w:val="nil"/>
              <w:left w:val="nil"/>
              <w:bottom w:val="nil"/>
              <w:right w:val="nil"/>
            </w:tcBorders>
            <w:shd w:val="clear" w:color="auto" w:fill="auto"/>
            <w:noWrap/>
            <w:vAlign w:val="bottom"/>
            <w:hideMark/>
          </w:tcPr>
          <w:p w14:paraId="38FA3B0F" w14:textId="1D705347" w:rsidR="00EC2417" w:rsidRPr="00951413" w:rsidRDefault="00EC2417" w:rsidP="00EC2417">
            <w:pPr>
              <w:spacing w:line="240" w:lineRule="auto"/>
              <w:ind w:firstLine="0"/>
              <w:jc w:val="left"/>
              <w:rPr>
                <w:rFonts w:ascii="Calibri" w:hAnsi="Calibri"/>
                <w:color w:val="000000"/>
                <w:szCs w:val="22"/>
              </w:rPr>
            </w:pPr>
            <w:r w:rsidRPr="00951413">
              <w:rPr>
                <w:rFonts w:ascii="Calibri" w:hAnsi="Calibri"/>
                <w:color w:val="000000"/>
                <w:szCs w:val="22"/>
              </w:rPr>
              <w:t>Note: Figures from authors' calculations based on IEA and IRENA data</w:t>
            </w:r>
          </w:p>
        </w:tc>
      </w:tr>
    </w:tbl>
    <w:p w14:paraId="4594134B" w14:textId="1DFF3453" w:rsidR="00124738" w:rsidRDefault="00124738" w:rsidP="00116678">
      <w:pPr>
        <w:pStyle w:val="BodyText"/>
        <w:ind w:firstLine="0"/>
      </w:pPr>
    </w:p>
    <w:p w14:paraId="7A83C02D" w14:textId="1477E096" w:rsidR="00CD330B" w:rsidRDefault="008B5FEF" w:rsidP="009E2D90">
      <w:pPr>
        <w:pStyle w:val="BodyText"/>
      </w:pPr>
      <w:r>
        <w:t>Net energy analysis is an important tool for energy systems planning, providing a measure of the relative utility of an energy delivery technology in the form of the final energy made available to society after subtracting the energy used in its delivery</w:t>
      </w:r>
      <w:r>
        <w:fldChar w:fldCharType="begin"/>
      </w:r>
      <w:r w:rsidR="0000276F">
        <w:instrText xml:space="preserve"> ADDIN PAPERS2_CITATIONS &lt;citation&gt;&lt;uuid&gt;41F11628-F419-4501-B356-A698E0948D7F&lt;/uuid&gt;&lt;priority&gt;0&lt;/priority&gt;&lt;publications&gt;&lt;publication&gt;&lt;uuid&gt;D912242D-38B5-4455-8980-45FA21355710&lt;/uuid&gt;&lt;volume&gt;4&lt;/volume&gt;&lt;doi&gt;10.1038/nclimate2285&lt;/doi&gt;&lt;startpage&gt;524&lt;/startpage&gt;&lt;publication_date&gt;99201407011200000000222000&lt;/publication_date&gt;&lt;url&gt;http://dx.doi.org/10.1038/nclimate2285&lt;/url&gt;&lt;citekey&gt;CarbajalesDale:2014ic&lt;/citekey&gt;&lt;type&gt;400&lt;/type&gt;&lt;title&gt;A better currency for investing in a sustainable future&lt;/title&gt;&lt;publisher&gt;Nature Publishing Group&lt;/publisher&gt;&lt;number&gt;7&lt;/number&gt;&lt;subtype&gt;400&lt;/subtype&gt;&lt;endpage&gt;527&lt;/endpage&gt;&lt;bundle&gt;&lt;publication&gt;&lt;publisher&gt;Nature Publishing Group&lt;/publisher&gt;&lt;title&gt;Nature Climate Change&lt;/title&gt;&lt;type&gt;-100&lt;/type&gt;&lt;subtype&gt;-100&lt;/subtype&gt;&lt;uuid&gt;2165DEE4-F3BA-4157-8666-57AD3553B94C&lt;/uuid&gt;&lt;/publication&gt;&lt;/bundle&gt;&lt;authors&gt;&lt;author&gt;&lt;firstName&gt;Michael&lt;/firstName&gt;&lt;lastName&gt;Carbajales-Dale&lt;/lastName&gt;&lt;/author&gt;&lt;author&gt;&lt;firstName&gt;Charles&lt;/firstName&gt;&lt;middleNames&gt;J&lt;/middleNames&gt;&lt;lastName&gt;Barnhart&lt;/lastName&gt;&lt;/author&gt;&lt;author&gt;&lt;firstName&gt;Adam&lt;/firstName&gt;&lt;middleNames&gt;R&lt;/middleNames&gt;&lt;lastName&gt;Brandt&lt;/lastName&gt;&lt;/author&gt;&lt;author&gt;&lt;firstName&gt;Sally&lt;/firstName&gt;&lt;middleNames&gt;M&lt;/middleNames&gt;&lt;lastName&gt;Benson&lt;/lastName&gt;&lt;/author&gt;&lt;/authors&gt;&lt;/publication&gt;&lt;/publications&gt;&lt;cites&gt;&lt;/cites&gt;&lt;/citation&gt;</w:instrText>
      </w:r>
      <w:r>
        <w:fldChar w:fldCharType="separate"/>
      </w:r>
      <w:r w:rsidR="000520C0">
        <w:rPr>
          <w:rFonts w:eastAsiaTheme="minorEastAsia"/>
          <w:szCs w:val="22"/>
          <w:vertAlign w:val="superscript"/>
        </w:rPr>
        <w:t>8</w:t>
      </w:r>
      <w:r>
        <w:fldChar w:fldCharType="end"/>
      </w:r>
      <w:r w:rsidR="007F67BA">
        <w:t xml:space="preserve">. </w:t>
      </w:r>
      <w:r w:rsidR="008F2096">
        <w:t xml:space="preserve">While there </w:t>
      </w:r>
      <w:r w:rsidR="00410C12">
        <w:t>e</w:t>
      </w:r>
      <w:r w:rsidR="006C03E3">
        <w:t xml:space="preserve">xist </w:t>
      </w:r>
      <w:r w:rsidR="008F2096">
        <w:t>several lifecycle assessment</w:t>
      </w:r>
      <w:r w:rsidR="0066663F">
        <w:t xml:space="preserve"> (LCA)</w:t>
      </w:r>
      <w:r w:rsidR="008F2096">
        <w:t xml:space="preserve"> analyses</w:t>
      </w:r>
      <w:r w:rsidR="006C03E3">
        <w:t xml:space="preserve"> for CCS</w:t>
      </w:r>
      <w:r w:rsidR="008F2096">
        <w:t xml:space="preserve"> </w:t>
      </w:r>
      <w:r w:rsidR="00DB575B">
        <w:fldChar w:fldCharType="begin"/>
      </w:r>
      <w:r w:rsidR="0000276F">
        <w:instrText xml:space="preserve"> ADDIN PAPERS2_CITATIONS &lt;citation&gt;&lt;uuid&gt;B4282369-1601-4611-99EB-707876D622D7&lt;/uuid&gt;&lt;priority&gt;8&lt;/priority&gt;&lt;publications&gt;&lt;publication&gt;&lt;uuid&gt;1B86B544-B4EF-4C1D-8C5A-74FDACC6E803&lt;/uuid&gt;&lt;volume&gt;37&lt;/volume&gt;&lt;doi&gt;10.1016/j.energy.2011.10.050&lt;/doi&gt;&lt;startpage&gt;540&lt;/startpage&gt;&lt;publication_date&gt;99201201011200000000222000&lt;/publication_date&gt;&lt;url&gt;http://dx.doi.org/10.1016/j.energy.2011.10.050&lt;/url&gt;&lt;type&gt;400&lt;/type&gt;&lt;title&gt;A framework for environmental assessment of CO2 capture and storage systems&lt;/title&gt;&lt;publisher&gt;Elsevier Ltd&lt;/publisher&gt;&lt;number&gt;1&lt;/number&gt;&lt;subtype&gt;400&lt;/subtype&gt;&lt;endpage&gt;548&lt;/endpage&gt;&lt;bundle&gt;&lt;publication&gt;&lt;publisher&gt;Elsevier Ltd&lt;/publisher&gt;&lt;title&gt;Energy&lt;/title&gt;&lt;type&gt;-100&lt;/type&gt;&lt;subtype&gt;-100&lt;/subtype&gt;&lt;uuid&gt;A63012E7-24AF-465D-A8D4-A335B642F58F&lt;/uuid&gt;&lt;/publication&gt;&lt;/bundle&gt;&lt;authors&gt;&lt;author&gt;&lt;firstName&gt;Roger&lt;/firstName&gt;&lt;lastName&gt;Sathre&lt;/lastName&gt;&lt;/author&gt;&lt;author&gt;&lt;firstName&gt;Mikhail&lt;/firstName&gt;&lt;lastName&gt;Chester&lt;/lastName&gt;&lt;/author&gt;&lt;author&gt;&lt;firstName&gt;Jennifer&lt;/firstName&gt;&lt;lastName&gt;Cain&lt;/lastName&gt;&lt;/author&gt;&lt;author&gt;&lt;firstName&gt;Eric&lt;/firstName&gt;&lt;lastName&gt;Masanet&lt;/lastName&gt;&lt;/author&gt;&lt;/authors&gt;&lt;/publication&gt;&lt;/publications&gt;&lt;cites&gt;&lt;/cites&gt;&lt;/citation&gt;</w:instrText>
      </w:r>
      <w:r w:rsidR="00DB575B">
        <w:fldChar w:fldCharType="separate"/>
      </w:r>
      <w:r w:rsidR="00893809">
        <w:rPr>
          <w:rFonts w:eastAsiaTheme="minorEastAsia"/>
          <w:szCs w:val="22"/>
          <w:vertAlign w:val="superscript"/>
        </w:rPr>
        <w:t>9</w:t>
      </w:r>
      <w:r w:rsidR="00DB575B">
        <w:fldChar w:fldCharType="end"/>
      </w:r>
      <w:r w:rsidR="008F2096">
        <w:t xml:space="preserve">, </w:t>
      </w:r>
      <w:r w:rsidR="00DB575B">
        <w:fldChar w:fldCharType="begin"/>
      </w:r>
      <w:r w:rsidR="0000276F">
        <w:instrText xml:space="preserve"> ADDIN PAPERS2_CITATIONS &lt;citation&gt;&lt;uuid&gt;120B895C-8586-4281-BCA2-2A894C3C6F32&lt;/uuid&gt;&lt;priority&gt;9&lt;/priority&gt;&lt;publications&gt;&lt;publication&gt;&lt;volume&gt;17&lt;/volume&gt;&lt;publication_date&gt;99201204191200000000222000&lt;/publication_date&gt;&lt;number&gt;7&lt;/number&gt;&lt;doi&gt;10.1007/s11367-012-0421-z&lt;/doi&gt;&lt;startpage&gt;932&lt;/startpage&gt;&lt;title&gt;Weighting of environmental trade-offs in CCS—an LCA case study of electricity from a fossil gas power plant with post-combustion CO2 capture, transport and storage&lt;/title&gt;&lt;uuid&gt;B4B44D27-1A77-443B-AFC4-EF2F44DC662C&lt;/uuid&gt;&lt;subtype&gt;400&lt;/subtype&gt;&lt;endpage&gt;943&lt;/endpage&gt;&lt;type&gt;400&lt;/type&gt;&lt;url&gt;http://link.springer.com/10.1007/s11367-012-0421-z&lt;/url&gt;&lt;bundle&gt;&lt;publication&gt;&lt;publisher&gt;The International Journal of Life Cycle Assessment&lt;/publisher&gt;&lt;title&gt;The International Journal of Life Cycle Assessment&lt;/title&gt;&lt;type&gt;-100&lt;/type&gt;&lt;subtype&gt;-100&lt;/subtype&gt;&lt;uuid&gt;EE04F266-CB37-42EB-8B29-A2DF517CBC59&lt;/uuid&gt;&lt;/publication&gt;&lt;/bundle&gt;&lt;authors&gt;&lt;author&gt;&lt;firstName&gt;Ingunn&lt;/firstName&gt;&lt;middleNames&gt;Saur&lt;/middleNames&gt;&lt;lastName&gt;Modahl&lt;/lastName&gt;&lt;/author&gt;&lt;author&gt;&lt;firstName&gt;Cecilia&lt;/firstName&gt;&lt;lastName&gt;Askham&lt;/lastName&gt;&lt;/author&gt;&lt;author&gt;&lt;firstName&gt;Kari-Anne&lt;/firstName&gt;&lt;lastName&gt;Lyng&lt;/lastName&gt;&lt;/author&gt;&lt;author&gt;&lt;firstName&gt;Andreas&lt;/firstName&gt;&lt;lastName&gt;Brekke&lt;/lastName&gt;&lt;/author&gt;&lt;/authors&gt;&lt;/publication&gt;&lt;/publications&gt;&lt;cites&gt;&lt;/cites&gt;&lt;/citation&gt;</w:instrText>
      </w:r>
      <w:r w:rsidR="00DB575B">
        <w:fldChar w:fldCharType="separate"/>
      </w:r>
      <w:r w:rsidR="00893809">
        <w:rPr>
          <w:rFonts w:eastAsiaTheme="minorEastAsia"/>
          <w:szCs w:val="22"/>
          <w:vertAlign w:val="superscript"/>
        </w:rPr>
        <w:t>10</w:t>
      </w:r>
      <w:r w:rsidR="00DB575B">
        <w:fldChar w:fldCharType="end"/>
      </w:r>
      <w:r w:rsidR="008F2096">
        <w:t>,</w:t>
      </w:r>
      <w:r w:rsidR="008F2096" w:rsidRPr="008F2096">
        <w:t xml:space="preserve"> </w:t>
      </w:r>
      <w:r w:rsidR="00DB575B">
        <w:fldChar w:fldCharType="begin"/>
      </w:r>
      <w:r w:rsidR="0000276F">
        <w:instrText xml:space="preserve"> ADDIN PAPERS2_CITATIONS &lt;citation&gt;&lt;uuid&gt;C6002EA9-208D-4CF4-8DD6-457FCD7004DA&lt;/uuid&gt;&lt;priority&gt;10&lt;/priority&gt;&lt;publications&gt;&lt;publication&gt;&lt;volume&gt;13&lt;/volume&gt;&lt;publication_date&gt;99201303011200000000222000&lt;/publication_date&gt;&lt;doi&gt;10.1016/j.ijggc.2012.12.003&lt;/doi&gt;&lt;startpage&gt;59&lt;/startpage&gt;&lt;title&gt;Environmental impact assessment of CCS chains – Lessons learned and limitations from LCA literature&lt;/title&gt;&lt;uuid&gt;5AA811BF-E24C-4F51-812F-53F685F9A77B&lt;/uuid&gt;&lt;subtype&gt;400&lt;/subtype&gt;&lt;publisher&gt;Elsevier Ltd&lt;/publisher&gt;&lt;type&gt;400&lt;/type&gt;&lt;endpage&gt;71&lt;/endpage&gt;&lt;url&gt;http://dx.doi.org/10.1016/j.ijggc.2012.12.003&lt;/url&gt;&lt;bundle&gt;&lt;publication&gt;&lt;publisher&gt;Elsevier Ltd&lt;/publisher&gt;&lt;title&gt;International Journal of Greenhouse Gas Control&lt;/title&gt;&lt;type&gt;-100&lt;/type&gt;&lt;subtype&gt;-100&lt;/subtype&gt;&lt;uuid&gt;C62801F0-E5CB-4D9F-90A7-0822E67C5460&lt;/uuid&gt;&lt;/publication&gt;&lt;/bundle&gt;&lt;authors&gt;&lt;author&gt;&lt;firstName&gt;Mariëlle&lt;/firstName&gt;&lt;lastName&gt;Corsten&lt;/lastName&gt;&lt;/author&gt;&lt;author&gt;&lt;firstName&gt;Andrea&lt;/firstName&gt;&lt;lastName&gt;Ramirez&lt;/lastName&gt;&lt;/author&gt;&lt;author&gt;&lt;firstName&gt;Li&lt;/firstName&gt;&lt;lastName&gt;Shen&lt;/lastName&gt;&lt;/author&gt;&lt;author&gt;&lt;firstName&gt;Joris&lt;/firstName&gt;&lt;lastName&gt;Koornneef&lt;/lastName&gt;&lt;/author&gt;&lt;author&gt;&lt;firstName&gt;André&lt;/firstName&gt;&lt;lastName&gt;Faaij&lt;/lastName&gt;&lt;/author&gt;&lt;/authors&gt;&lt;/publication&gt;&lt;/publications&gt;&lt;cites&gt;&lt;/cites&gt;&lt;/citation&gt;</w:instrText>
      </w:r>
      <w:r w:rsidR="00DB575B">
        <w:fldChar w:fldCharType="separate"/>
      </w:r>
      <w:r w:rsidR="00893809">
        <w:rPr>
          <w:rFonts w:eastAsiaTheme="minorEastAsia"/>
          <w:szCs w:val="22"/>
          <w:vertAlign w:val="superscript"/>
        </w:rPr>
        <w:t>11</w:t>
      </w:r>
      <w:r w:rsidR="00DB575B">
        <w:fldChar w:fldCharType="end"/>
      </w:r>
      <w:r w:rsidR="008F2096">
        <w:t xml:space="preserve"> none presented a net-energy analysis or a comparison with RE. </w:t>
      </w:r>
      <w:r w:rsidR="00B9563A">
        <w:t>In a</w:t>
      </w:r>
      <w:r w:rsidR="008A3609">
        <w:t xml:space="preserve"> net-energy </w:t>
      </w:r>
      <w:r w:rsidR="007F1593">
        <w:t>study of</w:t>
      </w:r>
      <w:r w:rsidR="008A3609">
        <w:t xml:space="preserve"> coal liquefaction in China</w:t>
      </w:r>
      <w:r w:rsidR="00B9563A">
        <w:t>, “extremely low, even negative</w:t>
      </w:r>
      <w:r w:rsidR="007F1593">
        <w:t xml:space="preserve"> net energy returns</w:t>
      </w:r>
      <w:r w:rsidR="00B9563A">
        <w:t xml:space="preserve"> were reported</w:t>
      </w:r>
      <w:r w:rsidR="007F1593">
        <w:fldChar w:fldCharType="begin"/>
      </w:r>
      <w:r w:rsidR="0000276F">
        <w:instrText xml:space="preserve"> ADDIN PAPERS2_CITATIONS &lt;citation&gt;&lt;uuid&gt;B7D26DE6-2AD7-4ACE-A9D8-FF1DEB739E41&lt;/uuid&gt;&lt;priority&gt;0&lt;/priority&gt;&lt;publications&gt;&lt;publication&gt;&lt;uuid&gt;89559741-69C1-48CF-9EDF-47B70336E92C&lt;/uuid&gt;&lt;volume&gt;8&lt;/volume&gt;&lt;doi&gt;10.3390/en8020786&lt;/doi&gt;&lt;startpage&gt;786&lt;/startpage&gt;&lt;publication_date&gt;99201502001200000000220000&lt;/publication_date&gt;&lt;url&gt;http://www.mdpi.com/1996-1073/8/2/786/&lt;/url&gt;&lt;citekey&gt;Kong:2015bj&lt;/citekey&gt;&lt;type&gt;400&lt;/type&gt;&lt;title&gt;EROI Analysis for Direct Coal Liquefaction without and with CCS: The Case of the Shenhua DCL Project in China&lt;/title&gt;&lt;publisher&gt;Multidisciplinary Digital Publishing Institute&lt;/publisher&gt;&lt;number&gt;2&lt;/number&gt;&lt;subtype&gt;400&lt;/subtype&gt;&lt;endpage&gt;807&lt;/endpage&gt;&lt;bundle&gt;&lt;publication&gt;&lt;title&gt;Energies&lt;/title&gt;&lt;type&gt;-100&lt;/type&gt;&lt;subtype&gt;-100&lt;/subtype&gt;&lt;uuid&gt;87D97525-1DED-4D9E-9F62-B0D7DB31E8CE&lt;/uuid&gt;&lt;/publication&gt;&lt;/bundle&gt;&lt;authors&gt;&lt;author&gt;&lt;firstName&gt;yang&lt;/firstName&gt;&lt;lastName&gt;Kong&lt;/lastName&gt;&lt;/author&gt;&lt;author&gt;&lt;firstName&gt;Xiucheng&lt;/firstName&gt;&lt;lastName&gt;Dong&lt;/lastName&gt;&lt;/author&gt;&lt;author&gt;&lt;firstName&gt;Bo&lt;/firstName&gt;&lt;lastName&gt;Xu&lt;/lastName&gt;&lt;/author&gt;&lt;author&gt;&lt;firstName&gt;Rui&lt;/firstName&gt;&lt;lastName&gt;Li&lt;/lastName&gt;&lt;/author&gt;&lt;author&gt;&lt;firstName&gt;Qiang&lt;/firstName&gt;&lt;lastName&gt;Yin&lt;/lastName&gt;&lt;/author&gt;&lt;author&gt;&lt;firstName&gt;Cuifang&lt;/firstName&gt;&lt;lastName&gt;Song&lt;/lastName&gt;&lt;/author&gt;&lt;/authors&gt;&lt;/publication&gt;&lt;/publications&gt;&lt;cites&gt;&lt;/cites&gt;&lt;/citation&gt;</w:instrText>
      </w:r>
      <w:r w:rsidR="007F1593">
        <w:fldChar w:fldCharType="separate"/>
      </w:r>
      <w:r w:rsidR="000520C0">
        <w:rPr>
          <w:rFonts w:eastAsiaTheme="minorEastAsia"/>
          <w:szCs w:val="22"/>
          <w:vertAlign w:val="superscript"/>
        </w:rPr>
        <w:t>12</w:t>
      </w:r>
      <w:r w:rsidR="007F1593">
        <w:fldChar w:fldCharType="end"/>
      </w:r>
      <w:r w:rsidR="008A3609">
        <w:t xml:space="preserve">. </w:t>
      </w:r>
      <w:r w:rsidR="0077091D">
        <w:t xml:space="preserve">A 2006 </w:t>
      </w:r>
      <w:r w:rsidR="00CF46B4">
        <w:t xml:space="preserve">CCS and RE </w:t>
      </w:r>
      <w:del w:id="9" w:author="Sgouris Sgouridis" w:date="2018-01-17T11:45:00Z">
        <w:r w:rsidR="0077091D" w:rsidDel="00976B1D">
          <w:delText xml:space="preserve">lifecycle </w:delText>
        </w:r>
      </w:del>
      <w:r w:rsidR="0077091D">
        <w:t xml:space="preserve">comparison </w:t>
      </w:r>
      <w:r w:rsidR="00CF46B4">
        <w:t xml:space="preserve">in the German context </w:t>
      </w:r>
      <w:r w:rsidR="0077091D">
        <w:t>did not evaluate net-energy</w:t>
      </w:r>
      <w:r w:rsidR="008F2096">
        <w:t xml:space="preserve"> performance but found that</w:t>
      </w:r>
      <w:ins w:id="10" w:author="Sgouris Sgouridis" w:date="2018-01-17T13:08:00Z">
        <w:r w:rsidR="00E40905">
          <w:t>,</w:t>
        </w:r>
      </w:ins>
      <w:ins w:id="11" w:author="Sgouris Sgouridis" w:date="2018-01-17T11:45:00Z">
        <w:r w:rsidR="00976B1D">
          <w:t xml:space="preserve"> on a lifecycle basis,</w:t>
        </w:r>
      </w:ins>
      <w:r w:rsidR="008F2096">
        <w:t xml:space="preserve"> </w:t>
      </w:r>
      <w:commentRangeStart w:id="12"/>
      <w:r w:rsidR="008F2096">
        <w:t>CCS emissions are considerably greater</w:t>
      </w:r>
      <w:commentRangeEnd w:id="12"/>
      <w:r w:rsidR="002D76D6">
        <w:rPr>
          <w:rStyle w:val="CommentReference"/>
        </w:rPr>
        <w:commentReference w:id="12"/>
      </w:r>
      <w:r w:rsidR="006C03E3">
        <w:t xml:space="preserve"> </w:t>
      </w:r>
      <w:r w:rsidR="00F04658">
        <w:t>compared to off-shore wind farms in the North Sea and solar thermal plants in North Africa</w:t>
      </w:r>
      <w:ins w:id="13" w:author="Sgouris Sgouridis" w:date="2018-01-17T11:45:00Z">
        <w:r w:rsidR="00976B1D">
          <w:t xml:space="preserve"> per unit of energy delivered </w:t>
        </w:r>
      </w:ins>
      <w:r w:rsidR="00CF46B4">
        <w:fldChar w:fldCharType="begin"/>
      </w:r>
      <w:r w:rsidR="0000276F">
        <w:instrText xml:space="preserve"> ADDIN PAPERS2_CITATIONS &lt;citation&gt;&lt;uuid&gt;24A47043-612F-483E-8E04-9748C2668A4B&lt;/uuid&gt;&lt;priority&gt;6&lt;/priority&gt;&lt;publications&gt;&lt;publication&gt;&lt;volume&gt;1&lt;/volume&gt;&lt;publication_date&gt;99200704001200000000220000&lt;/publication_date&gt;&lt;number&gt;1&lt;/number&gt;&lt;doi&gt;10.1016/S1750-5836(07)00024-2&lt;/doi&gt;&lt;startpage&gt;121&lt;/startpage&gt;&lt;title&gt;Comparison of carbon capture and storage with renewable energy technologies regarding structural, economic, and ecological aspects in Germany&lt;/title&gt;&lt;uuid&gt;89511125-3ACB-4027-B280-0A03D0A95234&lt;/uuid&gt;&lt;subtype&gt;400&lt;/subtype&gt;&lt;endpage&gt;133&lt;/endpage&gt;&lt;type&gt;400&lt;/type&gt;&lt;url&gt;http://linkinghub.elsevier.com/retrieve/pii/S1750583607000242&lt;/url&gt;&lt;bundle&gt;&lt;publication&gt;&lt;publisher&gt;Elsevier Ltd&lt;/publisher&gt;&lt;title&gt;International Journal of Greenhouse Gas Control&lt;/title&gt;&lt;type&gt;-100&lt;/type&gt;&lt;subtype&gt;-100&lt;/subtype&gt;&lt;uuid&gt;C62801F0-E5CB-4D9F-90A7-0822E67C5460&lt;/uuid&gt;&lt;/publication&gt;&lt;/bundle&gt;&lt;authors&gt;&lt;author&gt;&lt;firstName&gt;Peter&lt;/firstName&gt;&lt;lastName&gt;Viebahn&lt;/lastName&gt;&lt;/author&gt;&lt;author&gt;&lt;firstName&gt;Joachim&lt;/firstName&gt;&lt;lastName&gt;Nitsch&lt;/lastName&gt;&lt;/author&gt;&lt;author&gt;&lt;firstName&gt;Manfred&lt;/firstName&gt;&lt;lastName&gt;Fischedick&lt;/lastName&gt;&lt;/author&gt;&lt;author&gt;&lt;firstName&gt;Andrea&lt;/firstName&gt;&lt;lastName&gt;Esken&lt;/lastName&gt;&lt;/author&gt;&lt;author&gt;&lt;firstName&gt;Dietmar&lt;/firstName&gt;&lt;lastName&gt;Schüwer&lt;/lastName&gt;&lt;/author&gt;&lt;author&gt;&lt;firstName&gt;Nikolaus&lt;/firstName&gt;&lt;lastName&gt;Supersberger&lt;/lastName&gt;&lt;/author&gt;&lt;author&gt;&lt;firstName&gt;Ulrich&lt;/firstName&gt;&lt;lastName&gt;Zuberbühler&lt;/lastName&gt;&lt;/author&gt;&lt;author&gt;&lt;firstName&gt;Ottmar&lt;/firstName&gt;&lt;lastName&gt;Edenhofer&lt;/lastName&gt;&lt;/author&gt;&lt;/authors&gt;&lt;/publication&gt;&lt;/publications&gt;&lt;cites&gt;&lt;/cites&gt;&lt;/citation&gt;</w:instrText>
      </w:r>
      <w:r w:rsidR="00CF46B4">
        <w:fldChar w:fldCharType="separate"/>
      </w:r>
      <w:r w:rsidR="000520C0">
        <w:rPr>
          <w:rFonts w:eastAsiaTheme="minorEastAsia"/>
          <w:szCs w:val="22"/>
          <w:vertAlign w:val="superscript"/>
        </w:rPr>
        <w:t>13</w:t>
      </w:r>
      <w:r w:rsidR="00CF46B4">
        <w:fldChar w:fldCharType="end"/>
      </w:r>
      <w:r w:rsidR="00CF46B4">
        <w:t>.</w:t>
      </w:r>
      <w:r w:rsidR="0077091D">
        <w:t xml:space="preserve"> </w:t>
      </w:r>
      <w:r w:rsidR="008F2096">
        <w:t>To our knowledge, no general</w:t>
      </w:r>
      <w:r w:rsidR="004B47EF">
        <w:t xml:space="preserve"> </w:t>
      </w:r>
      <w:r w:rsidR="008F2096">
        <w:t xml:space="preserve">net-energy </w:t>
      </w:r>
      <w:r>
        <w:t xml:space="preserve">evaluation </w:t>
      </w:r>
      <w:r w:rsidR="004B47EF">
        <w:t xml:space="preserve">of CCS </w:t>
      </w:r>
      <w:r w:rsidR="008F2096">
        <w:t>and RE is available</w:t>
      </w:r>
      <w:r w:rsidR="0008741D">
        <w:t>.</w:t>
      </w:r>
      <w:r w:rsidR="004B47EF">
        <w:t xml:space="preserve"> </w:t>
      </w:r>
      <w:r w:rsidR="0008741D">
        <w:t>We</w:t>
      </w:r>
      <w:r w:rsidR="004B47EF">
        <w:t xml:space="preserve"> cover this gap by presenting a general framework for estimating the EROI of CCS energy systems and comparing them with </w:t>
      </w:r>
      <w:r w:rsidR="00B45AA5">
        <w:t>RE</w:t>
      </w:r>
      <w:r w:rsidR="004B47EF">
        <w:t xml:space="preserve"> resources. This approach allows us to determine</w:t>
      </w:r>
      <w:r w:rsidR="00B57FB9">
        <w:t xml:space="preserve"> under which circumstances CCS energy could be competitive with RE from a net-energy perspective.</w:t>
      </w:r>
    </w:p>
    <w:p w14:paraId="406A4BF3" w14:textId="7F711290" w:rsidR="00AF6736" w:rsidRDefault="007A6688" w:rsidP="009E2D90">
      <w:pPr>
        <w:pStyle w:val="BodyText"/>
      </w:pPr>
      <w:r>
        <w:t xml:space="preserve">In addition to </w:t>
      </w:r>
      <w:r w:rsidR="004E3837">
        <w:t>net energy performance</w:t>
      </w:r>
      <w:r>
        <w:t xml:space="preserve">, we also discuss </w:t>
      </w:r>
      <w:r w:rsidR="0058618E">
        <w:t>(</w:t>
      </w:r>
      <w:r w:rsidR="0058618E" w:rsidRPr="00CE7029">
        <w:rPr>
          <w:i/>
        </w:rPr>
        <w:t>i</w:t>
      </w:r>
      <w:r w:rsidR="0058618E">
        <w:t xml:space="preserve">) </w:t>
      </w:r>
      <w:r w:rsidR="00E27C2D">
        <w:t xml:space="preserve">CCS scaling potential and the </w:t>
      </w:r>
      <w:r>
        <w:t xml:space="preserve">effects of </w:t>
      </w:r>
      <w:r w:rsidR="00CE7029">
        <w:t xml:space="preserve">fossil fuel </w:t>
      </w:r>
      <w:r>
        <w:t xml:space="preserve">resource depletion, </w:t>
      </w:r>
      <w:r w:rsidR="0058618E">
        <w:t>(</w:t>
      </w:r>
      <w:r w:rsidR="0058618E" w:rsidRPr="00CE7029">
        <w:rPr>
          <w:i/>
        </w:rPr>
        <w:t>ii</w:t>
      </w:r>
      <w:r w:rsidR="0058618E">
        <w:t xml:space="preserve">) </w:t>
      </w:r>
      <w:r>
        <w:t>location dependence</w:t>
      </w:r>
      <w:r w:rsidR="004E3837">
        <w:t xml:space="preserve"> on the availability of carbon storage reservoirs</w:t>
      </w:r>
      <w:r>
        <w:t>,</w:t>
      </w:r>
      <w:r w:rsidR="004E3837">
        <w:t xml:space="preserve"> </w:t>
      </w:r>
      <w:r w:rsidR="0058618E">
        <w:t>(</w:t>
      </w:r>
      <w:r w:rsidR="0058618E" w:rsidRPr="00CE7029">
        <w:rPr>
          <w:i/>
        </w:rPr>
        <w:t>iii</w:t>
      </w:r>
      <w:r w:rsidR="0058618E">
        <w:t xml:space="preserve">) </w:t>
      </w:r>
      <w:r w:rsidR="004E3837">
        <w:t xml:space="preserve">the risk associated with reliance on its future deployment (for negative emissions), and </w:t>
      </w:r>
      <w:r w:rsidR="0058618E">
        <w:t>(</w:t>
      </w:r>
      <w:r w:rsidR="0058618E" w:rsidRPr="00CE7029">
        <w:rPr>
          <w:i/>
        </w:rPr>
        <w:t>iv</w:t>
      </w:r>
      <w:r w:rsidR="0058618E">
        <w:t xml:space="preserve">) </w:t>
      </w:r>
      <w:r w:rsidR="004E3837">
        <w:t>the fact that CCS does not feasibly capture 100% of the carbon emission stream in the flue gas.</w:t>
      </w:r>
    </w:p>
    <w:p w14:paraId="22CDF87D" w14:textId="75E4143B" w:rsidR="00D47ED6" w:rsidRDefault="00254DD3" w:rsidP="009E2D90">
      <w:pPr>
        <w:pStyle w:val="BodyText"/>
      </w:pPr>
      <w:r>
        <w:lastRenderedPageBreak/>
        <w:t>Our</w:t>
      </w:r>
      <w:r w:rsidR="00D47ED6">
        <w:t xml:space="preserve"> analysis is specifically targeted to the use of CCS </w:t>
      </w:r>
      <w:r w:rsidR="00E92935">
        <w:t xml:space="preserve">solely </w:t>
      </w:r>
      <w:r w:rsidR="00D47ED6">
        <w:t>in association with electric power</w:t>
      </w:r>
      <w:r w:rsidR="0058618E">
        <w:t xml:space="preserve"> generation</w:t>
      </w:r>
      <w:r w:rsidR="00BE1652">
        <w:t xml:space="preserve"> with a </w:t>
      </w:r>
      <w:commentRangeStart w:id="14"/>
      <w:r w:rsidR="00BE1652">
        <w:t>fossil fuel input</w:t>
      </w:r>
      <w:commentRangeEnd w:id="14"/>
      <w:r w:rsidR="00E92935">
        <w:rPr>
          <w:rStyle w:val="CommentReference"/>
        </w:rPr>
        <w:commentReference w:id="14"/>
      </w:r>
      <w:r w:rsidR="00D47ED6">
        <w:t xml:space="preserve">. It does not apply to CCS </w:t>
      </w:r>
      <w:r w:rsidR="002D5C08">
        <w:t xml:space="preserve">processes </w:t>
      </w:r>
      <w:r w:rsidR="00D47ED6">
        <w:t xml:space="preserve">associated with </w:t>
      </w:r>
      <w:r w:rsidR="00E92935">
        <w:t xml:space="preserve">non-electric, energy conversion practices, such as processing of oil and gas. Nor does it apply to </w:t>
      </w:r>
      <w:r w:rsidR="002D5C08">
        <w:t>energy utilizing activities</w:t>
      </w:r>
      <w:r w:rsidR="00E92935">
        <w:t>,</w:t>
      </w:r>
      <w:r w:rsidR="002D5C08">
        <w:t xml:space="preserve"> as in </w:t>
      </w:r>
      <w:r w:rsidR="002B4DC3">
        <w:t xml:space="preserve">industrial processes like steel or cement production </w:t>
      </w:r>
      <w:r w:rsidR="00396F42">
        <w:t>because</w:t>
      </w:r>
      <w:r w:rsidR="00761E3D">
        <w:t xml:space="preserve"> the primary function</w:t>
      </w:r>
      <w:r w:rsidR="00396F42">
        <w:t xml:space="preserve">al output is not energy. </w:t>
      </w:r>
      <w:del w:id="15" w:author="Sgouris Sgouridis" w:date="2018-01-17T13:09:00Z">
        <w:r w:rsidR="00396F42" w:rsidDel="00DF3C35">
          <w:delText>This</w:delText>
        </w:r>
        <w:r w:rsidR="00CA2AEC" w:rsidDel="00DF3C35">
          <w:delText xml:space="preserve"> also applies f</w:delText>
        </w:r>
      </w:del>
      <w:ins w:id="16" w:author="Sgouris Sgouridis" w:date="2018-01-17T13:09:00Z">
        <w:r w:rsidR="00DF3C35">
          <w:t>F</w:t>
        </w:r>
      </w:ins>
      <w:r w:rsidR="00CA2AEC">
        <w:t xml:space="preserve">or the case of bio-energy </w:t>
      </w:r>
      <w:r w:rsidR="00396F42">
        <w:t xml:space="preserve">CCS </w:t>
      </w:r>
      <w:r w:rsidR="006C03E3">
        <w:t>(BECCS)</w:t>
      </w:r>
      <w:del w:id="17" w:author="Sgouris Sgouridis" w:date="2018-01-17T13:09:00Z">
        <w:r w:rsidR="006C03E3" w:rsidDel="00DF3C35">
          <w:delText xml:space="preserve"> </w:delText>
        </w:r>
        <w:r w:rsidR="00396F42" w:rsidDel="00DF3C35">
          <w:delText>in which case</w:delText>
        </w:r>
      </w:del>
      <w:r w:rsidR="00396F42">
        <w:t>, the atmospheric carbon removal is the priority and the energy output is an ancillary co-product</w:t>
      </w:r>
      <w:r>
        <w:t xml:space="preserve"> although the other arguments against CCS (see Section 4) remain relevant</w:t>
      </w:r>
      <w:r w:rsidR="00396F42">
        <w:t xml:space="preserve">. </w:t>
      </w:r>
      <w:r>
        <w:t>Finally, we do not consider “carbon capture and utilization”, i.e. the capture and subsequent use of the CO</w:t>
      </w:r>
      <w:r w:rsidRPr="009E3AEF">
        <w:rPr>
          <w:vertAlign w:val="subscript"/>
        </w:rPr>
        <w:t>2</w:t>
      </w:r>
      <w:r>
        <w:t xml:space="preserve"> stream for industrial uses like the manufacture of fuels or chemicals</w:t>
      </w:r>
      <w:r w:rsidR="00E92935">
        <w:t>,</w:t>
      </w:r>
      <w:r>
        <w:t xml:space="preserve"> </w:t>
      </w:r>
      <w:r w:rsidR="006C03E3">
        <w:t xml:space="preserve">since </w:t>
      </w:r>
      <w:r w:rsidR="00E92935">
        <w:t xml:space="preserve">these </w:t>
      </w:r>
      <w:r w:rsidR="006C03E3">
        <w:t>kind</w:t>
      </w:r>
      <w:ins w:id="18" w:author="Sgouris Sgouridis" w:date="2018-01-17T13:10:00Z">
        <w:r w:rsidR="00DF3C35">
          <w:t>s</w:t>
        </w:r>
      </w:ins>
      <w:r w:rsidR="006C03E3">
        <w:t xml:space="preserve"> of processes </w:t>
      </w:r>
      <w:r w:rsidR="004F3DD1">
        <w:t xml:space="preserve">are dual-use </w:t>
      </w:r>
      <w:ins w:id="19" w:author="Sgouris Sgouridis" w:date="2018-01-21T10:38:00Z">
        <w:r w:rsidR="000913A9">
          <w:t>allowing the eventual</w:t>
        </w:r>
      </w:ins>
      <w:ins w:id="20" w:author="Sgouris Sgouridis" w:date="2018-01-20T08:34:00Z">
        <w:r w:rsidR="00BA139F">
          <w:t xml:space="preserve"> release of the carbon </w:t>
        </w:r>
      </w:ins>
      <w:ins w:id="21" w:author="Sgouris Sgouridis" w:date="2018-01-21T10:38:00Z">
        <w:r w:rsidR="000913A9">
          <w:t>in</w:t>
        </w:r>
      </w:ins>
      <w:ins w:id="22" w:author="Sgouris Sgouridis" w:date="2018-01-20T08:34:00Z">
        <w:r w:rsidR="00BA139F">
          <w:t xml:space="preserve">to </w:t>
        </w:r>
      </w:ins>
      <w:ins w:id="23" w:author="Sgouris Sgouridis" w:date="2018-01-21T10:38:00Z">
        <w:r w:rsidR="000913A9">
          <w:t xml:space="preserve">the </w:t>
        </w:r>
      </w:ins>
      <w:ins w:id="24" w:author="Sgouris Sgouridis" w:date="2018-01-20T08:34:00Z">
        <w:r w:rsidR="00BA139F">
          <w:t xml:space="preserve">atmosphere and therefore </w:t>
        </w:r>
      </w:ins>
      <w:del w:id="25" w:author="Sgouris Sgouridis" w:date="2018-01-20T08:34:00Z">
        <w:r w:rsidR="004F3DD1" w:rsidDel="00BA139F">
          <w:delText xml:space="preserve">and </w:delText>
        </w:r>
      </w:del>
      <w:r w:rsidR="006C03E3">
        <w:t xml:space="preserve">have </w:t>
      </w:r>
      <w:r>
        <w:t xml:space="preserve">no long-term climate mitigation effect. </w:t>
      </w:r>
    </w:p>
    <w:p w14:paraId="3321A1D8" w14:textId="7F2B601C" w:rsidR="00FB3899" w:rsidRDefault="00FB3899" w:rsidP="009E2D90">
      <w:pPr>
        <w:pStyle w:val="BodyText"/>
      </w:pPr>
      <w:r>
        <w:t xml:space="preserve">Section 2 overviews the net energy analysis approach and clarifies an important issue with regards to handling internal energy flows. Section 3 presents an overview of the variety of energy CCS approaches and </w:t>
      </w:r>
      <w:r w:rsidR="00C409BC">
        <w:t xml:space="preserve">discusses the EROI of energy systems. Section 4 develops </w:t>
      </w:r>
      <w:r>
        <w:t xml:space="preserve">a </w:t>
      </w:r>
      <w:r w:rsidR="00C409BC">
        <w:t xml:space="preserve">generalizable </w:t>
      </w:r>
      <w:r>
        <w:t>method to calculate the EROI of a CCS-enabled process based on the EROI of the equivalent process without CCS.</w:t>
      </w:r>
      <w:r w:rsidR="00C409BC">
        <w:t xml:space="preserve"> Section 5 compares the EROI of CCS and RE systems.</w:t>
      </w:r>
    </w:p>
    <w:p w14:paraId="363B69B1" w14:textId="7F550537" w:rsidR="004F3DD1" w:rsidRPr="00A816D6" w:rsidRDefault="004F3DD1" w:rsidP="004F3DD1">
      <w:pPr>
        <w:pStyle w:val="Heading1"/>
      </w:pPr>
      <w:r>
        <w:t xml:space="preserve">A Brief </w:t>
      </w:r>
      <w:r w:rsidR="00A90598">
        <w:t>Overview of Net Energy Analysis</w:t>
      </w:r>
    </w:p>
    <w:p w14:paraId="3657F010" w14:textId="538BD6D6" w:rsidR="006477EC" w:rsidRDefault="00216723" w:rsidP="006477EC">
      <w:pPr>
        <w:pStyle w:val="BodyText"/>
      </w:pPr>
      <w:r>
        <w:t xml:space="preserve">The energy return on energy investment (ERoEI or EROI) </w:t>
      </w:r>
      <w:r w:rsidR="00DA3327">
        <w:t>is a measure of the ratio of available energy that a process provides (E</w:t>
      </w:r>
      <w:r w:rsidR="00DA3327" w:rsidRPr="00CE7029">
        <w:rPr>
          <w:vertAlign w:val="subscript"/>
        </w:rPr>
        <w:t>out</w:t>
      </w:r>
      <w:r w:rsidR="00DA3327">
        <w:t xml:space="preserve">) over the energy that needs to be expended </w:t>
      </w:r>
      <w:r w:rsidR="00947B97">
        <w:t>during the process</w:t>
      </w:r>
      <w:r w:rsidR="00DA3327">
        <w:t xml:space="preserve"> (E</w:t>
      </w:r>
      <w:r w:rsidR="00DA3327" w:rsidRPr="00CE7029">
        <w:rPr>
          <w:vertAlign w:val="subscript"/>
        </w:rPr>
        <w:t>in</w:t>
      </w:r>
      <w:r w:rsidR="00DA3327">
        <w:t>)</w:t>
      </w:r>
      <w:r w:rsidR="00A7064A">
        <w:t>.</w:t>
      </w:r>
      <w:r w:rsidR="00DA3327">
        <w:t xml:space="preserve"> </w:t>
      </w:r>
      <w:r w:rsidR="006B2AC9">
        <w:t>As a physical measure</w:t>
      </w:r>
      <w:r w:rsidR="00A7064A">
        <w:t>, EROI</w:t>
      </w:r>
      <w:r w:rsidR="004F3DD1">
        <w:t xml:space="preserve"> presents</w:t>
      </w:r>
      <w:r w:rsidR="006B2AC9">
        <w:t xml:space="preserve"> an alternative to monetary-based comparisons with distinct advantages</w:t>
      </w:r>
      <w:r w:rsidR="006B2AC9">
        <w:fldChar w:fldCharType="begin"/>
      </w:r>
      <w:r w:rsidR="0000276F">
        <w:instrText xml:space="preserve"> ADDIN PAPERS2_CITATIONS &lt;citation&gt;&lt;uuid&gt;4B36961C-BC4A-4023-8C1C-8FA94186691E&lt;/uuid&gt;&lt;priority&gt;0&lt;/priority&gt;&lt;publications&gt;&lt;publication&gt;&lt;uuid&gt;D912242D-38B5-4455-8980-45FA21355710&lt;/uuid&gt;&lt;volume&gt;4&lt;/volume&gt;&lt;doi&gt;10.1038/nclimate2285&lt;/doi&gt;&lt;startpage&gt;524&lt;/startpage&gt;&lt;publication_date&gt;99201407011200000000222000&lt;/publication_date&gt;&lt;url&gt;http://dx.doi.org/10.1038/nclimate2285&lt;/url&gt;&lt;citekey&gt;CarbajalesDale:2014ic&lt;/citekey&gt;&lt;type&gt;400&lt;/type&gt;&lt;title&gt;A better currency for investing in a sustainable future&lt;/title&gt;&lt;publisher&gt;Nature Publishing Group&lt;/publisher&gt;&lt;number&gt;7&lt;/number&gt;&lt;subtype&gt;400&lt;/subtype&gt;&lt;endpage&gt;527&lt;/endpage&gt;&lt;bundle&gt;&lt;publication&gt;&lt;publisher&gt;Nature Publishing Group&lt;/publisher&gt;&lt;title&gt;Nature Climate Change&lt;/title&gt;&lt;type&gt;-100&lt;/type&gt;&lt;subtype&gt;-100&lt;/subtype&gt;&lt;uuid&gt;2165DEE4-F3BA-4157-8666-57AD3553B94C&lt;/uuid&gt;&lt;/publication&gt;&lt;/bundle&gt;&lt;authors&gt;&lt;author&gt;&lt;firstName&gt;Michael&lt;/firstName&gt;&lt;lastName&gt;Carbajales-Dale&lt;/lastName&gt;&lt;/author&gt;&lt;author&gt;&lt;firstName&gt;Charles&lt;/firstName&gt;&lt;middleNames&gt;J&lt;/middleNames&gt;&lt;lastName&gt;Barnhart&lt;/lastName&gt;&lt;/author&gt;&lt;author&gt;&lt;firstName&gt;Adam&lt;/firstName&gt;&lt;middleNames&gt;R&lt;/middleNames&gt;&lt;lastName&gt;Brandt&lt;/lastName&gt;&lt;/author&gt;&lt;author&gt;&lt;firstName&gt;Sally&lt;/firstName&gt;&lt;middleNames&gt;M&lt;/middleNames&gt;&lt;lastName&gt;Benson&lt;/lastName&gt;&lt;/author&gt;&lt;/authors&gt;&lt;/publication&gt;&lt;/publications&gt;&lt;cites&gt;&lt;/cites&gt;&lt;/citation&gt;</w:instrText>
      </w:r>
      <w:r w:rsidR="006B2AC9">
        <w:fldChar w:fldCharType="separate"/>
      </w:r>
      <w:r w:rsidR="000520C0">
        <w:rPr>
          <w:rFonts w:eastAsiaTheme="minorEastAsia"/>
          <w:szCs w:val="22"/>
          <w:vertAlign w:val="superscript"/>
        </w:rPr>
        <w:t>8</w:t>
      </w:r>
      <w:r w:rsidR="006B2AC9">
        <w:fldChar w:fldCharType="end"/>
      </w:r>
      <w:r w:rsidR="006B2AC9">
        <w:t xml:space="preserve">. </w:t>
      </w:r>
      <w:r w:rsidR="00A7064A">
        <w:t xml:space="preserve">Nevertheless, determining the EROI of a process requires attention because it </w:t>
      </w:r>
      <w:r w:rsidR="00DA3E2F">
        <w:t xml:space="preserve">depends on the </w:t>
      </w:r>
      <w:r w:rsidR="00A63A62">
        <w:t>boundary</w:t>
      </w:r>
      <w:r w:rsidR="00DA3E2F">
        <w:t xml:space="preserve"> of the analysis</w:t>
      </w:r>
      <w:r w:rsidR="00A63A62">
        <w:t xml:space="preserve"> and </w:t>
      </w:r>
      <w:r w:rsidR="00A7064A">
        <w:t xml:space="preserve">it is </w:t>
      </w:r>
      <w:r w:rsidR="00A63A62">
        <w:t xml:space="preserve">specified in five accounting levels: internal energy, external energy, material energy, labor, and ancillary services </w:t>
      </w:r>
      <w:r w:rsidR="006B2AC9">
        <w:t xml:space="preserve">of </w:t>
      </w:r>
      <w:r w:rsidR="00A63A62">
        <w:t>energy use</w:t>
      </w:r>
      <w:r w:rsidR="00A63A62">
        <w:fldChar w:fldCharType="begin"/>
      </w:r>
      <w:r w:rsidR="0000276F">
        <w:instrText xml:space="preserve"> ADDIN PAPERS2_CITATIONS &lt;citation&gt;&lt;uuid&gt;C498C7C4-2054-4519-8933-DE8E770B2CB8&lt;/uuid&gt;&lt;priority&gt;0&lt;/priority&gt;&lt;publications&gt;&lt;publication&gt;&lt;uuid&gt;4A6AD5CA-92E8-4939-8DDE-598F6C13AD52&lt;/uuid&gt;&lt;volume&gt;3&lt;/volume&gt;&lt;doi&gt;10.3390/su3101888&lt;/doi&gt;&lt;startpage&gt;1888&lt;/startpage&gt;&lt;publication_date&gt;99201112001200000000220000&lt;/publication_date&gt;&lt;url&gt;http://www.mdpi.com/2071-1050/3/10/1888/&lt;/url&gt;&lt;citekey&gt;Murphy:2011kz&lt;/citekey&gt;&lt;type&gt;400&lt;/type&gt;&lt;title&gt;Order from Chaos: A Preliminary Protocol for Determining the EROI of Fuels&lt;/title&gt;&lt;number&gt;12&lt;/number&gt;&lt;subtype&gt;400&lt;/subtype&gt;&lt;endpage&gt;1907&lt;/endpage&gt;&lt;bundle&gt;&lt;publication&gt;&lt;title&gt;Sustainability&lt;/title&gt;&lt;type&gt;-100&lt;/type&gt;&lt;subtype&gt;-100&lt;/subtype&gt;&lt;uuid&gt;009498A5-06E5-468C-8926-935B8573793D&lt;/uuid&gt;&lt;/publication&gt;&lt;/bundle&gt;&lt;authors&gt;&lt;author&gt;&lt;firstName&gt;David&lt;/firstName&gt;&lt;middleNames&gt;J&lt;/middleNames&gt;&lt;lastName&gt;Murphy&lt;/lastName&gt;&lt;/author&gt;&lt;author&gt;&lt;firstName&gt;Charles&lt;/firstName&gt;&lt;middleNames&gt;A S&lt;/middleNames&gt;&lt;lastName&gt;Hall&lt;/lastName&gt;&lt;/author&gt;&lt;author&gt;&lt;firstName&gt;Michael&lt;/firstName&gt;&lt;lastName&gt;Dale&lt;/lastName&gt;&lt;/author&gt;&lt;author&gt;&lt;firstName&gt;Cutler&lt;/firstName&gt;&lt;lastName&gt;Cleveland&lt;/lastName&gt;&lt;/author&gt;&lt;/authors&gt;&lt;/publication&gt;&lt;/publications&gt;&lt;cites&gt;&lt;/cites&gt;&lt;/citation&gt;</w:instrText>
      </w:r>
      <w:r w:rsidR="00A63A62">
        <w:fldChar w:fldCharType="separate"/>
      </w:r>
      <w:r w:rsidR="000520C0">
        <w:rPr>
          <w:rFonts w:eastAsiaTheme="minorEastAsia"/>
          <w:szCs w:val="22"/>
          <w:vertAlign w:val="superscript"/>
        </w:rPr>
        <w:t>14</w:t>
      </w:r>
      <w:r w:rsidR="00A63A62">
        <w:fldChar w:fldCharType="end"/>
      </w:r>
      <w:r w:rsidR="00A63A62">
        <w:t xml:space="preserve">. </w:t>
      </w:r>
      <w:r w:rsidR="00A3729B">
        <w:t>T</w:t>
      </w:r>
      <w:r w:rsidR="006477EC">
        <w:t xml:space="preserve">he common accounting boundary </w:t>
      </w:r>
      <w:r w:rsidR="0050649B">
        <w:t>considered</w:t>
      </w:r>
      <w:r w:rsidR="00A3729B">
        <w:t xml:space="preserve"> as standard</w:t>
      </w:r>
      <w:r w:rsidR="00A3729B">
        <w:fldChar w:fldCharType="begin"/>
      </w:r>
      <w:r w:rsidR="0000276F">
        <w:instrText xml:space="preserve"> ADDIN PAPERS2_CITATIONS &lt;citation&gt;&lt;uuid&gt;7162B27D-CE17-4DC0-A94C-FB1C29B22C52&lt;/uuid&gt;&lt;priority&gt;0&lt;/priority&gt;&lt;publications&gt;&lt;publication&gt;&lt;uuid&gt;4A6AD5CA-92E8-4939-8DDE-598F6C13AD52&lt;/uuid&gt;&lt;volume&gt;3&lt;/volume&gt;&lt;doi&gt;10.3390/su3101888&lt;/doi&gt;&lt;startpage&gt;1888&lt;/startpage&gt;&lt;publication_date&gt;99201112001200000000220000&lt;/publication_date&gt;&lt;url&gt;http://www.mdpi.com/2071-1050/3/10/1888/&lt;/url&gt;&lt;citekey&gt;Murphy:2011kz&lt;/citekey&gt;&lt;type&gt;400&lt;/type&gt;&lt;title&gt;Order from Chaos: A Preliminary Protocol for Determining the EROI of Fuels&lt;/title&gt;&lt;number&gt;12&lt;/number&gt;&lt;subtype&gt;400&lt;/subtype&gt;&lt;endpage&gt;1907&lt;/endpage&gt;&lt;bundle&gt;&lt;publication&gt;&lt;title&gt;Sustainability&lt;/title&gt;&lt;type&gt;-100&lt;/type&gt;&lt;subtype&gt;-100&lt;/subtype&gt;&lt;uuid&gt;009498A5-06E5-468C-8926-935B8573793D&lt;/uuid&gt;&lt;/publication&gt;&lt;/bundle&gt;&lt;authors&gt;&lt;author&gt;&lt;firstName&gt;David&lt;/firstName&gt;&lt;middleNames&gt;J&lt;/middleNames&gt;&lt;lastName&gt;Murphy&lt;/lastName&gt;&lt;/author&gt;&lt;author&gt;&lt;firstName&gt;Charles&lt;/firstName&gt;&lt;middleNames&gt;A S&lt;/middleNames&gt;&lt;lastName&gt;Hall&lt;/lastName&gt;&lt;/author&gt;&lt;author&gt;&lt;firstName&gt;Michael&lt;/firstName&gt;&lt;lastName&gt;Dale&lt;/lastName&gt;&lt;/author&gt;&lt;author&gt;&lt;firstName&gt;Cutler&lt;/firstName&gt;&lt;lastName&gt;Cleveland&lt;/lastName&gt;&lt;/author&gt;&lt;/authors&gt;&lt;/publication&gt;&lt;/publications&gt;&lt;cites&gt;&lt;/cites&gt;&lt;/citation&gt;</w:instrText>
      </w:r>
      <w:r w:rsidR="00A3729B">
        <w:fldChar w:fldCharType="separate"/>
      </w:r>
      <w:r w:rsidR="000520C0">
        <w:rPr>
          <w:rFonts w:eastAsiaTheme="minorEastAsia"/>
          <w:szCs w:val="22"/>
          <w:vertAlign w:val="superscript"/>
        </w:rPr>
        <w:t>14</w:t>
      </w:r>
      <w:r w:rsidR="00A3729B">
        <w:fldChar w:fldCharType="end"/>
      </w:r>
      <w:r w:rsidR="00A3729B">
        <w:t xml:space="preserve"> </w:t>
      </w:r>
      <w:r w:rsidR="006477EC">
        <w:t>includes the first three</w:t>
      </w:r>
      <w:r w:rsidR="00A7064A">
        <w:t>. T</w:t>
      </w:r>
      <w:r w:rsidR="00A63A62">
        <w:t xml:space="preserve">he </w:t>
      </w:r>
      <w:r w:rsidR="00100F5B">
        <w:t>energy investment will include the</w:t>
      </w:r>
      <w:r w:rsidR="00A63A62">
        <w:t xml:space="preserve"> capital energy investment embodied in the materials and used for the construction</w:t>
      </w:r>
      <w:r w:rsidR="004A2037">
        <w:t xml:space="preserve"> and eventual decommission </w:t>
      </w:r>
      <w:r w:rsidR="00937FD0">
        <w:t>(</w:t>
      </w:r>
      <w:r w:rsidR="00937FD0" w:rsidRPr="00CE7029">
        <w:rPr>
          <w:i/>
        </w:rPr>
        <w:t>E</w:t>
      </w:r>
      <w:r w:rsidR="00937FD0">
        <w:rPr>
          <w:i/>
          <w:vertAlign w:val="subscript"/>
        </w:rPr>
        <w:t>cap</w:t>
      </w:r>
      <w:r w:rsidR="00937FD0">
        <w:t>)</w:t>
      </w:r>
      <w:r w:rsidR="00A3729B">
        <w:t xml:space="preserve">, </w:t>
      </w:r>
      <w:r w:rsidR="006E7F04">
        <w:t>and</w:t>
      </w:r>
      <w:r w:rsidR="00A63A62">
        <w:t xml:space="preserve"> </w:t>
      </w:r>
      <w:r w:rsidR="00100F5B">
        <w:t>the</w:t>
      </w:r>
      <w:r w:rsidR="00A63A62">
        <w:t xml:space="preserve"> operational investment </w:t>
      </w:r>
      <w:r w:rsidR="00100F5B">
        <w:t>for procuring</w:t>
      </w:r>
      <w:r w:rsidR="00A63A62">
        <w:t xml:space="preserve"> </w:t>
      </w:r>
      <w:r w:rsidR="00A3729B">
        <w:t xml:space="preserve">and distributing </w:t>
      </w:r>
      <w:r w:rsidR="00A63A62">
        <w:t xml:space="preserve">the fuel </w:t>
      </w:r>
      <w:r w:rsidR="00100F5B">
        <w:t xml:space="preserve">itself </w:t>
      </w:r>
      <w:r w:rsidR="006E7F04">
        <w:t>(</w:t>
      </w:r>
      <w:r w:rsidR="006E7F04" w:rsidRPr="00CE7029">
        <w:rPr>
          <w:i/>
        </w:rPr>
        <w:t>E</w:t>
      </w:r>
      <w:r w:rsidR="006E7F04" w:rsidRPr="00CE7029">
        <w:rPr>
          <w:i/>
          <w:vertAlign w:val="subscript"/>
        </w:rPr>
        <w:t>op</w:t>
      </w:r>
      <w:r w:rsidR="006E7F04">
        <w:t>)</w:t>
      </w:r>
      <w:r w:rsidR="00A63A62">
        <w:t>.</w:t>
      </w:r>
      <w:r w:rsidR="00B67343">
        <w:t xml:space="preserve"> If we denote as R the</w:t>
      </w:r>
      <w:r w:rsidR="004A2037">
        <w:t xml:space="preserve"> ratio of E</w:t>
      </w:r>
      <w:r w:rsidR="004A2037" w:rsidRPr="00E709DA">
        <w:rPr>
          <w:vertAlign w:val="subscript"/>
        </w:rPr>
        <w:t>op</w:t>
      </w:r>
      <w:r w:rsidR="004A2037">
        <w:t>/</w:t>
      </w:r>
      <w:r w:rsidR="00B67343">
        <w:t>E</w:t>
      </w:r>
      <w:r w:rsidR="004A2037" w:rsidRPr="00E709DA">
        <w:rPr>
          <w:vertAlign w:val="subscript"/>
        </w:rPr>
        <w:t>cap</w:t>
      </w:r>
      <w:r w:rsidR="00B67343">
        <w:t xml:space="preserve"> we reach the final form of Eq. 1. </w:t>
      </w:r>
    </w:p>
    <w:p w14:paraId="376CB4A8" w14:textId="41763FD6" w:rsidR="006477EC" w:rsidRDefault="00A63A62" w:rsidP="009E3AEF">
      <w:pPr>
        <w:pStyle w:val="BodyText"/>
        <w:ind w:left="2880" w:firstLine="720"/>
      </w:pPr>
      <w:r>
        <w:t xml:space="preserve"> </w:t>
      </w:r>
      <m:oMath>
        <m:sSub>
          <m:sSubPr>
            <m:ctrlPr>
              <w:rPr>
                <w:rFonts w:ascii="Cambria Math" w:hAnsi="Cambria Math"/>
                <w:i/>
              </w:rPr>
            </m:ctrlPr>
          </m:sSubPr>
          <m:e>
            <m:r>
              <w:rPr>
                <w:rFonts w:ascii="Cambria Math" w:hAnsi="Cambria Math"/>
              </w:rPr>
              <m:t>EROI</m:t>
            </m:r>
          </m:e>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out</m:t>
                </m:r>
              </m:sub>
            </m:sSub>
          </m:num>
          <m:den>
            <m:sSub>
              <m:sSubPr>
                <m:ctrlPr>
                  <w:rPr>
                    <w:rFonts w:ascii="Cambria Math" w:hAnsi="Cambria Math"/>
                    <w:i/>
                  </w:rPr>
                </m:ctrlPr>
              </m:sSubPr>
              <m:e>
                <m:r>
                  <w:rPr>
                    <w:rFonts w:ascii="Cambria Math" w:hAnsi="Cambria Math"/>
                  </w:rPr>
                  <m:t>E</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out</m:t>
                </m:r>
              </m:sub>
            </m:sSub>
          </m:num>
          <m:den>
            <m:sSub>
              <m:sSubPr>
                <m:ctrlPr>
                  <w:rPr>
                    <w:rFonts w:ascii="Cambria Math" w:hAnsi="Cambria Math"/>
                    <w:i/>
                  </w:rPr>
                </m:ctrlPr>
              </m:sSubPr>
              <m:e>
                <m:r>
                  <w:rPr>
                    <w:rFonts w:ascii="Cambria Math" w:hAnsi="Cambria Math"/>
                  </w:rPr>
                  <m:t>E</m:t>
                </m:r>
              </m:e>
              <m:sub>
                <m:r>
                  <w:rPr>
                    <w:rFonts w:ascii="Cambria Math" w:hAnsi="Cambria Math"/>
                  </w:rPr>
                  <m:t>cap</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op</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out</m:t>
                </m:r>
              </m:sub>
            </m:sSub>
          </m:num>
          <m:den>
            <m:d>
              <m:dPr>
                <m:ctrlPr>
                  <w:rPr>
                    <w:rFonts w:ascii="Cambria Math" w:hAnsi="Cambria Math"/>
                  </w:rPr>
                </m:ctrlPr>
              </m:dPr>
              <m:e>
                <m:r>
                  <w:rPr>
                    <w:rFonts w:ascii="Cambria Math" w:hAnsi="Cambria Math"/>
                  </w:rPr>
                  <m:t>R+1</m:t>
                </m:r>
              </m:e>
            </m:d>
            <m:sSub>
              <m:sSubPr>
                <m:ctrlPr>
                  <w:rPr>
                    <w:rFonts w:ascii="Cambria Math" w:hAnsi="Cambria Math"/>
                    <w:i/>
                  </w:rPr>
                </m:ctrlPr>
              </m:sSubPr>
              <m:e>
                <m:r>
                  <w:rPr>
                    <w:rFonts w:ascii="Cambria Math" w:hAnsi="Cambria Math"/>
                  </w:rPr>
                  <m:t>E</m:t>
                </m:r>
              </m:e>
              <m:sub>
                <m:r>
                  <w:rPr>
                    <w:rFonts w:ascii="Cambria Math" w:hAnsi="Cambria Math"/>
                  </w:rPr>
                  <m:t>cap</m:t>
                </m:r>
              </m:sub>
            </m:sSub>
          </m:den>
        </m:f>
      </m:oMath>
      <w:r w:rsidR="006477EC">
        <w:tab/>
      </w:r>
      <w:r w:rsidR="006477EC">
        <w:tab/>
      </w:r>
      <w:r w:rsidR="00DD6A49">
        <w:tab/>
      </w:r>
      <w:r w:rsidR="006477EC">
        <w:tab/>
        <w:t>Eq. 1</w:t>
      </w:r>
    </w:p>
    <w:p w14:paraId="4AA6D47F" w14:textId="041D4CF1" w:rsidR="00385F78" w:rsidRDefault="00E20732">
      <w:pPr>
        <w:pStyle w:val="BodyText"/>
        <w:pPrChange w:id="26" w:author="Sgouris Sgouridis" w:date="2018-01-17T13:14:00Z">
          <w:pPr>
            <w:pStyle w:val="BodyText"/>
            <w:ind w:firstLine="0"/>
          </w:pPr>
        </w:pPrChange>
      </w:pPr>
      <w:r>
        <w:lastRenderedPageBreak/>
        <w:t xml:space="preserve">A subtle but </w:t>
      </w:r>
      <w:r w:rsidR="009F2E94">
        <w:t xml:space="preserve">important </w:t>
      </w:r>
      <w:r>
        <w:t xml:space="preserve">consideration in the calculation of the EROI for </w:t>
      </w:r>
      <w:r w:rsidR="00C51917">
        <w:t>chained</w:t>
      </w:r>
      <w:r w:rsidR="008223DD">
        <w:t>,</w:t>
      </w:r>
      <w:r w:rsidR="00C51917">
        <w:t xml:space="preserve"> multi-step </w:t>
      </w:r>
      <w:r>
        <w:t xml:space="preserve">processes </w:t>
      </w:r>
      <w:r w:rsidR="0052592A">
        <w:t xml:space="preserve">is how to handle </w:t>
      </w:r>
      <w:del w:id="27" w:author="Sgouris Sgouridis" w:date="2018-01-17T13:14:00Z">
        <w:r w:rsidR="0052592A" w:rsidDel="00C3780A">
          <w:delText xml:space="preserve">the </w:delText>
        </w:r>
      </w:del>
      <w:r w:rsidR="003220E7">
        <w:t>internal energy use</w:t>
      </w:r>
      <w:r w:rsidR="003D2B18">
        <w:t>. S</w:t>
      </w:r>
      <w:r w:rsidR="003220E7">
        <w:t xml:space="preserve">hould the high-quality energy that becomes available from an upstream step </w:t>
      </w:r>
      <w:r w:rsidR="003D2B18">
        <w:t>but</w:t>
      </w:r>
      <w:r w:rsidR="003220E7">
        <w:t xml:space="preserve"> is then used in a transformation at a downstream step be considered as an input or not? </w:t>
      </w:r>
      <w:r w:rsidR="001F4108">
        <w:t>In essence, c</w:t>
      </w:r>
      <w:r w:rsidR="003220E7">
        <w:t xml:space="preserve">hoosing to ignore internal energy use </w:t>
      </w:r>
      <w:r w:rsidR="00623DC5">
        <w:t xml:space="preserve">omits the opportunity cost of </w:t>
      </w:r>
      <w:r w:rsidR="001F4108">
        <w:t>directing</w:t>
      </w:r>
      <w:r w:rsidR="00623DC5">
        <w:t xml:space="preserve"> that energy </w:t>
      </w:r>
      <w:r w:rsidR="001F4108">
        <w:t>to</w:t>
      </w:r>
      <w:r w:rsidR="00623DC5">
        <w:t xml:space="preserve"> other purposes</w:t>
      </w:r>
      <w:r w:rsidR="00610BEB">
        <w:t xml:space="preserve"> </w:t>
      </w:r>
      <w:r w:rsidR="00623DC5">
        <w:fldChar w:fldCharType="begin"/>
      </w:r>
      <w:r w:rsidR="0000276F">
        <w:instrText xml:space="preserve"> ADDIN PAPERS2_CITATIONS &lt;citation&gt;&lt;uuid&gt;79F91BA3-D021-4184-B021-E4A6F6AD36DE&lt;/uuid&gt;&lt;priority&gt;0&lt;/priority&gt;&lt;publications&gt;&lt;publication&gt;&lt;publication_date&gt;99201009011200000000222000&lt;/publication_date&gt;&lt;startpage&gt;1&lt;/startpage&gt;&lt;title&gt;TOWARDS AN APPLIED NET ENERGY FRAMEWORK&lt;/title&gt;&lt;uuid&gt;B1E96274-FBBA-405C-B29C-93BBC85276F7&lt;/uuid&gt;&lt;subtype&gt;400&lt;/subtype&gt;&lt;endpage&gt;184&lt;/endpage&gt;&lt;type&gt;400&lt;/type&gt;&lt;citekey&gt;Hagens:2010ul&lt;/citekey&gt;&lt;url&gt;http://jayhanson.us/_Energy/NateHagensDissertation.pdf&lt;/url&gt;&lt;authors&gt;&lt;author&gt;&lt;firstName&gt;Nathan&lt;/firstName&gt;&lt;middleNames&gt;John&lt;/middleNames&gt;&lt;lastName&gt;Hagens&lt;/lastName&gt;&lt;/author&gt;&lt;/authors&gt;&lt;/publication&gt;&lt;/publications&gt;&lt;cites&gt;&lt;/cites&gt;&lt;/citation&gt;</w:instrText>
      </w:r>
      <w:r w:rsidR="00623DC5">
        <w:fldChar w:fldCharType="separate"/>
      </w:r>
      <w:r w:rsidR="000520C0">
        <w:rPr>
          <w:rFonts w:eastAsiaTheme="minorEastAsia"/>
          <w:szCs w:val="22"/>
          <w:vertAlign w:val="superscript"/>
        </w:rPr>
        <w:t>15</w:t>
      </w:r>
      <w:r w:rsidR="00623DC5">
        <w:fldChar w:fldCharType="end"/>
      </w:r>
      <w:r w:rsidR="001F4108">
        <w:t>.</w:t>
      </w:r>
      <w:r w:rsidR="003D2B18">
        <w:t xml:space="preserve"> </w:t>
      </w:r>
      <w:r w:rsidR="001F4108">
        <w:t>This results in masking</w:t>
      </w:r>
      <w:r w:rsidR="003D2B18">
        <w:t xml:space="preserve"> </w:t>
      </w:r>
      <w:r w:rsidR="001F4108">
        <w:t>the overall process</w:t>
      </w:r>
      <w:r w:rsidR="003D2B18">
        <w:t xml:space="preserve"> actual energy costs </w:t>
      </w:r>
      <w:r w:rsidR="00926A90">
        <w:t xml:space="preserve">potentially </w:t>
      </w:r>
      <w:r w:rsidR="001F4108">
        <w:t>overestimating</w:t>
      </w:r>
      <w:r w:rsidR="003D2B18">
        <w:t xml:space="preserve"> its energ</w:t>
      </w:r>
      <w:r w:rsidR="00D349D5">
        <w:t>etic</w:t>
      </w:r>
      <w:r w:rsidR="003D2B18">
        <w:t xml:space="preserve"> performance</w:t>
      </w:r>
      <w:r w:rsidR="003D2B18">
        <w:fldChar w:fldCharType="begin"/>
      </w:r>
      <w:r w:rsidR="0000276F">
        <w:instrText xml:space="preserve"> ADDIN PAPERS2_CITATIONS &lt;citation&gt;&lt;uuid&gt;4119AA25-0395-4BC9-AC4A-19D5B8D367A8&lt;/uuid&gt;&lt;priority&gt;0&lt;/priority&gt;&lt;publications&gt;&lt;publication&gt;&lt;uuid&gt;066D12FC-173F-4D09-B143-717A9E677C76&lt;/uuid&gt;&lt;volume&gt;57&lt;/volume&gt;&lt;doi&gt;10.1016/j.enpol.2013.02.039&lt;/doi&gt;&lt;startpage&gt;630&lt;/startpage&gt;&lt;publication_date&gt;99201306011200000000222000&lt;/publication_date&gt;&lt;url&gt;http://dx.doi.org/10.1016/j.enpol.2013.02.039&lt;/url&gt;&lt;type&gt;400&lt;/type&gt;&lt;title&gt;Practical ambiguities during calculation of energy ratios and their impacts on life cycle assessment calculations&lt;/title&gt;&lt;publisher&gt;Elsevier&lt;/publisher&gt;&lt;number&gt;C&lt;/number&gt;&lt;subtype&gt;400&lt;/subtype&gt;&lt;endpage&gt;633&lt;/endpage&gt;&lt;bundle&gt;&lt;publication&gt;&lt;publisher&gt;Elsevier&lt;/publisher&gt;&lt;title&gt;Energy Policy&lt;/title&gt;&lt;type&gt;-100&lt;/type&gt;&lt;subtype&gt;-100&lt;/subtype&gt;&lt;uuid&gt;7A6B4DA0-B67F-4F05-B63E-FDCB9C191D8B&lt;/uuid&gt;&lt;/publication&gt;&lt;/bundle&gt;&lt;authors&gt;&lt;author&gt;&lt;firstName&gt;Yongli&lt;/firstName&gt;&lt;lastName&gt;Zhang&lt;/lastName&gt;&lt;/author&gt;&lt;author&gt;&lt;firstName&gt;Lisa&lt;/firstName&gt;&lt;middleNames&gt;M&lt;/middleNames&gt;&lt;lastName&gt;Colosi&lt;/lastName&gt;&lt;/author&gt;&lt;/authors&gt;&lt;/publication&gt;&lt;/publications&gt;&lt;cites&gt;&lt;/cites&gt;&lt;/citation&gt;</w:instrText>
      </w:r>
      <w:r w:rsidR="003D2B18">
        <w:fldChar w:fldCharType="separate"/>
      </w:r>
      <w:r w:rsidR="000520C0">
        <w:rPr>
          <w:rFonts w:eastAsiaTheme="minorEastAsia"/>
          <w:szCs w:val="22"/>
          <w:vertAlign w:val="superscript"/>
        </w:rPr>
        <w:t>16</w:t>
      </w:r>
      <w:r w:rsidR="003D2B18">
        <w:fldChar w:fldCharType="end"/>
      </w:r>
      <w:r w:rsidR="003D2B18">
        <w:t>.</w:t>
      </w:r>
      <w:r w:rsidR="00D349D5">
        <w:t xml:space="preserve"> While we recognize this</w:t>
      </w:r>
      <w:r w:rsidR="005F3834">
        <w:t xml:space="preserve"> potential weakness</w:t>
      </w:r>
      <w:r w:rsidR="00D349D5">
        <w:t xml:space="preserve">, we opt to assess </w:t>
      </w:r>
      <w:r w:rsidR="005F3834">
        <w:t xml:space="preserve">fossil system </w:t>
      </w:r>
      <w:r w:rsidR="00D349D5">
        <w:t xml:space="preserve">EROI using only the </w:t>
      </w:r>
      <w:r w:rsidR="00D349D5" w:rsidRPr="009E3AEF">
        <w:rPr>
          <w:i/>
        </w:rPr>
        <w:t>net</w:t>
      </w:r>
      <w:r w:rsidR="00D349D5">
        <w:t xml:space="preserve"> energy outputs </w:t>
      </w:r>
      <w:r w:rsidR="005F3834">
        <w:t xml:space="preserve">and </w:t>
      </w:r>
      <w:r w:rsidR="00D349D5">
        <w:t xml:space="preserve">without </w:t>
      </w:r>
      <w:r w:rsidR="005F3834">
        <w:t>accounting for</w:t>
      </w:r>
      <w:r w:rsidR="00D349D5">
        <w:t xml:space="preserve"> the internal energy streams</w:t>
      </w:r>
      <w:r w:rsidR="005F3834">
        <w:t>.</w:t>
      </w:r>
      <w:r w:rsidR="00D349D5">
        <w:t xml:space="preserve"> </w:t>
      </w:r>
      <w:r w:rsidR="00EF25F9">
        <w:t>This option</w:t>
      </w:r>
      <w:r w:rsidR="00D349D5">
        <w:t xml:space="preserve"> offers a simple energetic calculus clearly </w:t>
      </w:r>
      <w:r w:rsidR="009A7D3A">
        <w:t>indicating</w:t>
      </w:r>
      <w:r w:rsidR="00D349D5">
        <w:t xml:space="preserve"> how much energy needs to be invested to deliver a given amount of electricity</w:t>
      </w:r>
      <w:r w:rsidR="009A7D3A">
        <w:t>. Moreover, for electricity generating systems</w:t>
      </w:r>
      <w:r w:rsidR="00D349D5">
        <w:t xml:space="preserve">, </w:t>
      </w:r>
      <w:r w:rsidR="0020375E">
        <w:t xml:space="preserve">process efficiency can increase by adding internal </w:t>
      </w:r>
      <w:r w:rsidR="005F3834">
        <w:t xml:space="preserve">energy exchange </w:t>
      </w:r>
      <w:r w:rsidR="0020375E">
        <w:t xml:space="preserve">steps (e.g. using a combined </w:t>
      </w:r>
      <w:r w:rsidR="005F3834">
        <w:t xml:space="preserve">Rankine and Brayton </w:t>
      </w:r>
      <w:r w:rsidR="0020375E">
        <w:t>cycle system</w:t>
      </w:r>
      <w:r w:rsidR="005F3834">
        <w:t xml:space="preserve">) as opposed to operating them individually. Considering such internal process energy flows outside the boundary, would lead to, counterintuitively, lower EROI for the combined system. </w:t>
      </w:r>
      <w:ins w:id="28" w:author="Sgouris Sgouridis" w:date="2018-01-17T13:20:00Z">
        <w:r w:rsidR="006D33DF">
          <w:t xml:space="preserve">Finally, the choice of omitting internal energy streams is conservative </w:t>
        </w:r>
      </w:ins>
      <w:ins w:id="29" w:author="Sgouris Sgouridis" w:date="2018-01-21T10:39:00Z">
        <w:r w:rsidR="00520A05">
          <w:t>as</w:t>
        </w:r>
      </w:ins>
      <w:ins w:id="30" w:author="Sgouris Sgouridis" w:date="2018-01-17T13:20:00Z">
        <w:r w:rsidR="006D33DF">
          <w:t xml:space="preserve"> it provides the higher </w:t>
        </w:r>
      </w:ins>
      <w:ins w:id="31" w:author="Sgouris Sgouridis" w:date="2018-01-17T13:21:00Z">
        <w:r w:rsidR="006D33DF">
          <w:t xml:space="preserve">range of </w:t>
        </w:r>
      </w:ins>
      <w:ins w:id="32" w:author="Sgouris Sgouridis" w:date="2018-01-17T13:20:00Z">
        <w:r w:rsidR="006D33DF">
          <w:t xml:space="preserve">estimates of EROI for </w:t>
        </w:r>
      </w:ins>
      <w:ins w:id="33" w:author="Sgouris Sgouridis" w:date="2018-01-17T13:21:00Z">
        <w:r w:rsidR="006D33DF">
          <w:t xml:space="preserve">CCS </w:t>
        </w:r>
      </w:ins>
      <w:ins w:id="34" w:author="Sgouris Sgouridis" w:date="2018-01-17T13:20:00Z">
        <w:r w:rsidR="006D33DF">
          <w:t>processes</w:t>
        </w:r>
      </w:ins>
      <w:ins w:id="35" w:author="Sgouris Sgouridis" w:date="2018-01-17T13:21:00Z">
        <w:r w:rsidR="006D33DF">
          <w:t>.</w:t>
        </w:r>
      </w:ins>
      <w:ins w:id="36" w:author="Sgouris Sgouridis" w:date="2018-01-17T13:20:00Z">
        <w:r w:rsidR="006D33DF">
          <w:t xml:space="preserve"> </w:t>
        </w:r>
      </w:ins>
      <w:r w:rsidR="00FB3899">
        <w:t>W</w:t>
      </w:r>
      <w:r w:rsidR="00C51917">
        <w:t xml:space="preserve">e use </w:t>
      </w:r>
      <w:r w:rsidR="00FB3899">
        <w:t xml:space="preserve">this approach </w:t>
      </w:r>
      <w:r w:rsidR="00C51917">
        <w:t>to develop a generalizable approach to estimate the EROI of</w:t>
      </w:r>
      <w:r w:rsidR="002C0FD7">
        <w:t xml:space="preserve"> </w:t>
      </w:r>
      <w:r w:rsidR="00D315AD">
        <w:t>CO</w:t>
      </w:r>
      <w:r w:rsidR="00D315AD" w:rsidRPr="009E3AEF">
        <w:rPr>
          <w:vertAlign w:val="subscript"/>
        </w:rPr>
        <w:t>2</w:t>
      </w:r>
      <w:r w:rsidR="00D315AD">
        <w:t xml:space="preserve"> </w:t>
      </w:r>
      <w:r w:rsidR="002C0FD7">
        <w:t>harvesting processes with CCS</w:t>
      </w:r>
      <w:r w:rsidR="00C409BC">
        <w:t xml:space="preserve"> in Section 4</w:t>
      </w:r>
      <w:r w:rsidR="00091706">
        <w:t>.</w:t>
      </w:r>
      <w:r w:rsidR="00C875B1">
        <w:t xml:space="preserve"> </w:t>
      </w:r>
    </w:p>
    <w:p w14:paraId="271E889B" w14:textId="2D050178" w:rsidR="006C660B" w:rsidRPr="00A816D6" w:rsidRDefault="006D13BB" w:rsidP="006C660B">
      <w:pPr>
        <w:pStyle w:val="Heading1"/>
      </w:pPr>
      <w:r>
        <w:t xml:space="preserve">CCS </w:t>
      </w:r>
      <w:r w:rsidR="00FF3628">
        <w:t xml:space="preserve">characteristic energy penalties and EROI of fossil systems </w:t>
      </w:r>
      <w:r>
        <w:t xml:space="preserve"> </w:t>
      </w:r>
    </w:p>
    <w:p w14:paraId="6BEA8C4E" w14:textId="747438A6" w:rsidR="00241C01" w:rsidRDefault="000C19A1" w:rsidP="007F3EDC">
      <w:pPr>
        <w:pStyle w:val="BodyText"/>
      </w:pPr>
      <w:r>
        <w:t>The first step of CCS, capture</w:t>
      </w:r>
      <w:r w:rsidR="0013148F">
        <w:t>,</w:t>
      </w:r>
      <w:r>
        <w:t xml:space="preserve"> is well understood</w:t>
      </w:r>
      <w:r w:rsidR="00B9563A">
        <w:t xml:space="preserve"> and t</w:t>
      </w:r>
      <w:r w:rsidR="00734EBE">
        <w:t xml:space="preserve">here exist a variety of </w:t>
      </w:r>
      <w:r w:rsidR="00241C01">
        <w:t>technology options</w:t>
      </w:r>
      <w:r w:rsidR="00734EBE">
        <w:t xml:space="preserve"> for </w:t>
      </w:r>
      <w:r w:rsidR="00832AD3">
        <w:t>carbon capture from fossil fuel combustion</w:t>
      </w:r>
      <w:r w:rsidR="007E5A27">
        <w:t xml:space="preserve"> </w:t>
      </w:r>
      <w:r w:rsidR="00164FB1">
        <w:fldChar w:fldCharType="begin"/>
      </w:r>
      <w:r w:rsidR="0000276F">
        <w:instrText xml:space="preserve"> ADDIN PAPERS2_CITATIONS &lt;citation&gt;&lt;uuid&gt;A1AA1256-E382-49DD-8CD9-73DF4451E133&lt;/uuid&gt;&lt;priority&gt;12&lt;/priority&gt;&lt;publications&gt;&lt;publication&gt;&lt;type&gt;400&lt;/type&gt;&lt;publication_date&gt;99200500001200000000200000&lt;/publication_date&gt;&lt;title&gt;IPCC special report on carbon dioxide capture and storage&lt;/title&gt;&lt;url&gt;http://www.osti.gov/scitech/biblio/20740954&lt;/url&gt;&lt;subtype&gt;400&lt;/subtype&gt;&lt;uuid&gt;1D17D2D0-CC65-465B-B2FC-C065DDD1A93C&lt;/uuid&gt;&lt;authors&gt;&lt;author&gt;&lt;firstName&gt;B&lt;/firstName&gt;&lt;lastName&gt;Metz&lt;/lastName&gt;&lt;/author&gt;&lt;author&gt;&lt;firstName&gt;O&lt;/firstName&gt;&lt;lastName&gt;Davidson&lt;/lastName&gt;&lt;/author&gt;&lt;author&gt;&lt;nonDroppingParticle&gt;De&lt;/nonDroppingParticle&gt;&lt;firstName&gt;H&lt;/firstName&gt;&lt;lastName&gt;Coninck&lt;/lastName&gt;&lt;/author&gt;&lt;author&gt;&lt;firstName&gt;M&lt;/firstName&gt;&lt;lastName&gt;Loos&lt;/lastName&gt;&lt;/author&gt;&lt;author&gt;&lt;firstName&gt;L&lt;/firstName&gt;&lt;lastName&gt;Meyer&lt;/lastName&gt;&lt;/author&gt;&lt;/authors&gt;&lt;/publication&gt;&lt;/publications&gt;&lt;cites&gt;&lt;/cites&gt;&lt;/citation&gt;</w:instrText>
      </w:r>
      <w:r w:rsidR="00164FB1">
        <w:fldChar w:fldCharType="separate"/>
      </w:r>
      <w:r w:rsidR="000520C0">
        <w:rPr>
          <w:rFonts w:eastAsiaTheme="minorEastAsia"/>
          <w:szCs w:val="22"/>
          <w:vertAlign w:val="superscript"/>
        </w:rPr>
        <w:t>17</w:t>
      </w:r>
      <w:r w:rsidR="00164FB1">
        <w:fldChar w:fldCharType="end"/>
      </w:r>
      <w:r w:rsidR="006C790C">
        <w:t xml:space="preserve"> </w:t>
      </w:r>
      <w:r w:rsidR="002116D9">
        <w:fldChar w:fldCharType="begin"/>
      </w:r>
      <w:r w:rsidR="0000276F">
        <w:instrText xml:space="preserve"> ADDIN PAPERS2_CITATIONS &lt;citation&gt;&lt;uuid&gt;3E900FF8-A23A-4342-BB70-8BC36CDDAF39&lt;/uuid&gt;&lt;priority&gt;0&lt;/priority&gt;&lt;publications&gt;&lt;publication&gt;&lt;uuid&gt;7212C49A-4D41-402B-BE62-30DAFBAC25F2&lt;/uuid&gt;&lt;volume&gt;7&lt;/volume&gt;&lt;doi&gt;10.1039/C3EE42350F&lt;/doi&gt;&lt;startpage&gt;130&lt;/startpage&gt;&lt;publication_date&gt;99201400001200000000200000&lt;/publication_date&gt;&lt;url&gt;http://xlink.rsc.org/?DOI=C3EE42350F&lt;/url&gt;&lt;type&gt;400&lt;/type&gt;&lt;title&gt;Carbon capture and storage update&lt;/title&gt;&lt;publisher&gt;The Royal Society of Chemistry&lt;/publisher&gt;&lt;number&gt;1&lt;/number&gt;&lt;subtype&gt;400&lt;/subtype&gt;&lt;endpage&gt;189&lt;/endpage&gt;&lt;bundle&gt;&lt;publication&gt;&lt;title&gt;Energy Environ. Sci.&lt;/title&gt;&lt;type&gt;-100&lt;/type&gt;&lt;subtype&gt;-100&lt;/subtype&gt;&lt;uuid&gt;DBA86EC5-BA84-4F9A-AF1C-C3713590FAC2&lt;/uuid&gt;&lt;/publication&gt;&lt;/bundle&gt;&lt;authors&gt;&lt;author&gt;&lt;firstName&gt;Matthew&lt;/firstName&gt;&lt;middleNames&gt;E&lt;/middleNames&gt;&lt;lastName&gt;Boot-Handford&lt;/lastName&gt;&lt;/author&gt;&lt;author&gt;&lt;firstName&gt;Juan&lt;/firstName&gt;&lt;middleNames&gt;C&lt;/middleNames&gt;&lt;lastName&gt;Abanades&lt;/lastName&gt;&lt;/author&gt;&lt;author&gt;&lt;firstName&gt;Edward&lt;/firstName&gt;&lt;middleNames&gt;J&lt;/middleNames&gt;&lt;lastName&gt;Anthony&lt;/lastName&gt;&lt;/author&gt;&lt;author&gt;&lt;firstName&gt;Martin&lt;/firstName&gt;&lt;middleNames&gt;J&lt;/middleNames&gt;&lt;lastName&gt;Blunt&lt;/lastName&gt;&lt;/author&gt;&lt;author&gt;&lt;firstName&gt;Stefano&lt;/firstName&gt;&lt;lastName&gt;Brandani&lt;/lastName&gt;&lt;/author&gt;&lt;author&gt;&lt;nonDroppingParticle&gt;Mac&lt;/nonDroppingParticle&gt;&lt;firstName&gt;Niall&lt;/firstName&gt;&lt;lastName&gt;Dowell&lt;/lastName&gt;&lt;/author&gt;&lt;author&gt;&lt;firstName&gt;José&lt;/firstName&gt;&lt;middleNames&gt;R&lt;/middleNames&gt;&lt;lastName&gt;Fernández&lt;/lastName&gt;&lt;/author&gt;&lt;author&gt;&lt;firstName&gt;Maria-Chiara&lt;/firstName&gt;&lt;lastName&gt;Ferrari&lt;/lastName&gt;&lt;/author&gt;&lt;author&gt;&lt;firstName&gt;Robert&lt;/firstName&gt;&lt;lastName&gt;Gross&lt;/lastName&gt;&lt;/author&gt;&lt;author&gt;&lt;firstName&gt;Jason&lt;/firstName&gt;&lt;middleNames&gt;P&lt;/middleNames&gt;&lt;lastName&gt;Hallett&lt;/lastName&gt;&lt;/author&gt;&lt;author&gt;&lt;firstName&gt;R&lt;/firstName&gt;&lt;middleNames&gt;Stuart&lt;/middleNames&gt;&lt;lastName&gt;Haszeldine&lt;/lastName&gt;&lt;/author&gt;&lt;author&gt;&lt;firstName&gt;Philip&lt;/firstName&gt;&lt;lastName&gt;Heptonstall&lt;/lastName&gt;&lt;/author&gt;&lt;author&gt;&lt;firstName&gt;Anders&lt;/firstName&gt;&lt;lastName&gt;Lyngfelt&lt;/lastName&gt;&lt;/author&gt;&lt;author&gt;&lt;firstName&gt;Zen&lt;/firstName&gt;&lt;lastName&gt;Makuch&lt;/lastName&gt;&lt;/author&gt;&lt;author&gt;&lt;firstName&gt;Enzo&lt;/firstName&gt;&lt;lastName&gt;Mangano&lt;/lastName&gt;&lt;/author&gt;&lt;author&gt;&lt;firstName&gt;Richard&lt;/firstName&gt;&lt;middleNames&gt;T J&lt;/middleNames&gt;&lt;lastName&gt;Porter&lt;/lastName&gt;&lt;/author&gt;&lt;author&gt;&lt;firstName&gt;Mohamed&lt;/firstName&gt;&lt;lastName&gt;Pourkashanian&lt;/lastName&gt;&lt;/author&gt;&lt;author&gt;&lt;firstName&gt;Gary&lt;/firstName&gt;&lt;middleNames&gt;T&lt;/middleNames&gt;&lt;lastName&gt;Rochelle&lt;/lastName&gt;&lt;/author&gt;&lt;author&gt;&lt;firstName&gt;Nilay&lt;/firstName&gt;&lt;lastName&gt;Shah&lt;/lastName&gt;&lt;/author&gt;&lt;author&gt;&lt;firstName&gt;Joseph&lt;/firstName&gt;&lt;middleNames&gt;G&lt;/middleNames&gt;&lt;lastName&gt;Yao&lt;/lastName&gt;&lt;/author&gt;&lt;author&gt;&lt;firstName&gt;Paul&lt;/firstName&gt;&lt;middleNames&gt;S&lt;/middleNames&gt;&lt;lastName&gt;Fennell&lt;/lastName&gt;&lt;/author&gt;&lt;/authors&gt;&lt;/publication&gt;&lt;/publications&gt;&lt;cites&gt;&lt;/cites&gt;&lt;/citation&gt;</w:instrText>
      </w:r>
      <w:r w:rsidR="002116D9">
        <w:fldChar w:fldCharType="separate"/>
      </w:r>
      <w:r w:rsidR="000520C0">
        <w:rPr>
          <w:rFonts w:eastAsiaTheme="minorEastAsia"/>
          <w:szCs w:val="22"/>
          <w:vertAlign w:val="superscript"/>
        </w:rPr>
        <w:t>18</w:t>
      </w:r>
      <w:r w:rsidR="002116D9">
        <w:fldChar w:fldCharType="end"/>
      </w:r>
      <w:r w:rsidR="00832AD3">
        <w:t xml:space="preserve">. </w:t>
      </w:r>
      <w:r w:rsidR="002116D9">
        <w:t xml:space="preserve">Pre-combustion </w:t>
      </w:r>
      <w:r w:rsidR="00C37141">
        <w:t>through gasification allows the separate combustion of</w:t>
      </w:r>
      <w:r w:rsidR="002116D9">
        <w:t xml:space="preserve"> </w:t>
      </w:r>
      <w:r w:rsidR="00C37141">
        <w:t xml:space="preserve">the </w:t>
      </w:r>
      <w:r w:rsidR="002116D9">
        <w:t>carbon and hydrogen</w:t>
      </w:r>
      <w:r w:rsidR="00C37141">
        <w:t xml:space="preserve"> fuel components and thus easier cap</w:t>
      </w:r>
      <w:r w:rsidR="00D315AD">
        <w:t>t</w:t>
      </w:r>
      <w:r w:rsidR="00C37141">
        <w:t>ure of CO</w:t>
      </w:r>
      <w:r w:rsidR="00C37141" w:rsidRPr="006C790C">
        <w:rPr>
          <w:vertAlign w:val="subscript"/>
        </w:rPr>
        <w:t>2</w:t>
      </w:r>
      <w:r w:rsidR="002116D9">
        <w:t>.</w:t>
      </w:r>
      <w:r w:rsidR="00C37141">
        <w:t xml:space="preserve"> P</w:t>
      </w:r>
      <w:r w:rsidR="00832AD3">
        <w:t>ost-combustion</w:t>
      </w:r>
      <w:r w:rsidR="00C37141">
        <w:t>, which is the only currently commercialized process,</w:t>
      </w:r>
      <w:r w:rsidR="00832AD3">
        <w:t xml:space="preserve"> </w:t>
      </w:r>
      <w:r w:rsidR="00C37141">
        <w:t xml:space="preserve">separates the </w:t>
      </w:r>
      <w:r w:rsidR="002760AA">
        <w:t>CO</w:t>
      </w:r>
      <w:r w:rsidR="002760AA" w:rsidRPr="0013148F">
        <w:rPr>
          <w:vertAlign w:val="subscript"/>
        </w:rPr>
        <w:t>2</w:t>
      </w:r>
      <w:r w:rsidR="002760AA">
        <w:t xml:space="preserve"> </w:t>
      </w:r>
      <w:r w:rsidR="00C37141">
        <w:t>present in concentration</w:t>
      </w:r>
      <w:r w:rsidR="00794D7A">
        <w:t>s</w:t>
      </w:r>
      <w:r w:rsidR="00C37141">
        <w:t xml:space="preserve"> of 5-15% from the flue gases of </w:t>
      </w:r>
      <w:r w:rsidR="00794D7A">
        <w:t>conventional combustion systems</w:t>
      </w:r>
      <w:r w:rsidR="00C37141">
        <w:t xml:space="preserve">. It is </w:t>
      </w:r>
      <w:r w:rsidR="001323AF">
        <w:t xml:space="preserve">also </w:t>
      </w:r>
      <w:r w:rsidR="00C37141">
        <w:t xml:space="preserve">possible to </w:t>
      </w:r>
      <w:r w:rsidR="00832AD3">
        <w:t>utilize oxy-fuel combustion</w:t>
      </w:r>
      <w:r w:rsidR="00794D7A">
        <w:t xml:space="preserve">, that is combustion with high oxygen concentration, </w:t>
      </w:r>
      <w:r w:rsidR="00832AD3">
        <w:t xml:space="preserve">to produce effluent gas with </w:t>
      </w:r>
      <w:r w:rsidR="00794D7A">
        <w:t>correspondingly</w:t>
      </w:r>
      <w:r w:rsidR="00832AD3">
        <w:t xml:space="preserve"> high concentrations of CO</w:t>
      </w:r>
      <w:r w:rsidR="00832AD3" w:rsidRPr="0013148F">
        <w:rPr>
          <w:vertAlign w:val="subscript"/>
        </w:rPr>
        <w:t>2</w:t>
      </w:r>
      <w:r w:rsidR="00832AD3">
        <w:t>. Post-combustion</w:t>
      </w:r>
      <w:r w:rsidR="00734EBE">
        <w:t xml:space="preserve"> processes include physical methods</w:t>
      </w:r>
      <w:r w:rsidR="006D13BB">
        <w:t xml:space="preserve">, </w:t>
      </w:r>
      <w:r w:rsidR="00794D7A">
        <w:t xml:space="preserve">such as cryogenic separation, </w:t>
      </w:r>
      <w:r w:rsidR="006D13BB">
        <w:t>chemical capture in solvents</w:t>
      </w:r>
      <w:r w:rsidR="00B9563A">
        <w:t xml:space="preserve"> such as</w:t>
      </w:r>
      <w:r w:rsidR="00745734">
        <w:t xml:space="preserve"> amine solutions</w:t>
      </w:r>
      <w:r w:rsidR="00854F56">
        <w:t>,</w:t>
      </w:r>
      <w:r w:rsidR="00745734">
        <w:t xml:space="preserve"> or</w:t>
      </w:r>
      <w:r w:rsidR="00734EBE">
        <w:t>ionic liquids, electrochemica</w:t>
      </w:r>
      <w:r w:rsidR="00832AD3">
        <w:t xml:space="preserve">l </w:t>
      </w:r>
      <w:r w:rsidR="00794D7A">
        <w:t>or</w:t>
      </w:r>
      <w:r w:rsidR="00832AD3">
        <w:t xml:space="preserve"> plasma activation of CO</w:t>
      </w:r>
      <w:r w:rsidR="00832AD3" w:rsidRPr="007F135F">
        <w:rPr>
          <w:vertAlign w:val="subscript"/>
        </w:rPr>
        <w:t>2</w:t>
      </w:r>
      <w:r w:rsidR="00734EBE">
        <w:t xml:space="preserve">, </w:t>
      </w:r>
      <w:r w:rsidR="00832AD3">
        <w:t>and more</w:t>
      </w:r>
      <w:r w:rsidR="005A7F88">
        <w:t>.</w:t>
      </w:r>
      <w:r w:rsidR="00E07AF9">
        <w:t xml:space="preserve"> </w:t>
      </w:r>
      <w:r w:rsidR="00241C01">
        <w:t>In practice, the commercially considered methods are either post-combustion separation via amine solutions or oxy-combustion</w:t>
      </w:r>
      <w:r w:rsidR="0013148F">
        <w:t xml:space="preserve"> although in practice the latter seems to face additional obstacles in utility-scale deployment</w:t>
      </w:r>
      <w:r w:rsidR="00241C01">
        <w:t>.</w:t>
      </w:r>
    </w:p>
    <w:p w14:paraId="1E0E898E" w14:textId="0C963958" w:rsidR="0085748A" w:rsidRDefault="003C49D7" w:rsidP="007F3EDC">
      <w:pPr>
        <w:pStyle w:val="BodyText"/>
      </w:pPr>
      <w:r>
        <w:lastRenderedPageBreak/>
        <w:t>The captured CO</w:t>
      </w:r>
      <w:r w:rsidRPr="003C49D7">
        <w:rPr>
          <w:vertAlign w:val="subscript"/>
        </w:rPr>
        <w:t>2</w:t>
      </w:r>
      <w:r>
        <w:t xml:space="preserve"> needs to be transported, compressed for ease of handling, </w:t>
      </w:r>
      <w:r w:rsidR="00A22B08">
        <w:t xml:space="preserve">via pipeline or ship </w:t>
      </w:r>
      <w:r>
        <w:t xml:space="preserve">to the location where it will be </w:t>
      </w:r>
      <w:r w:rsidR="00A22B08">
        <w:t>processed and stored</w:t>
      </w:r>
      <w:r>
        <w:t xml:space="preserve">. This final </w:t>
      </w:r>
      <w:r w:rsidR="00CC4D08">
        <w:t>step</w:t>
      </w:r>
      <w:r w:rsidR="00241C01">
        <w:t xml:space="preserve"> of the process involves storing the CO</w:t>
      </w:r>
      <w:r w:rsidR="00241C01" w:rsidRPr="007F135F">
        <w:rPr>
          <w:vertAlign w:val="subscript"/>
        </w:rPr>
        <w:t>2</w:t>
      </w:r>
      <w:r w:rsidR="00241C01">
        <w:t xml:space="preserve"> in form</w:t>
      </w:r>
      <w:r w:rsidR="00D315AD">
        <w:t>s</w:t>
      </w:r>
      <w:r w:rsidR="00241C01">
        <w:t xml:space="preserve"> expected to remain stable </w:t>
      </w:r>
      <w:r w:rsidR="00D315AD">
        <w:t>at least</w:t>
      </w:r>
      <w:r w:rsidR="00241C01">
        <w:t xml:space="preserve"> for a few centuries. </w:t>
      </w:r>
      <w:r w:rsidR="00794D7A">
        <w:t>Storage may be achi</w:t>
      </w:r>
      <w:r w:rsidR="00241C01">
        <w:t>e</w:t>
      </w:r>
      <w:r w:rsidR="00794D7A">
        <w:t>ved by pumping the CO</w:t>
      </w:r>
      <w:r w:rsidR="00794D7A" w:rsidRPr="007F135F">
        <w:rPr>
          <w:vertAlign w:val="subscript"/>
        </w:rPr>
        <w:t>2</w:t>
      </w:r>
      <w:r w:rsidR="00794D7A">
        <w:t xml:space="preserve"> gas into </w:t>
      </w:r>
      <w:r w:rsidR="00E07AF9">
        <w:t>an appropriate geologic formation, usually saline aquifers</w:t>
      </w:r>
      <w:r w:rsidR="006E4BB7">
        <w:t>, depleted oil and gas reservoirs</w:t>
      </w:r>
      <w:r w:rsidR="00745734">
        <w:t>,</w:t>
      </w:r>
      <w:r w:rsidR="006E4BB7">
        <w:t xml:space="preserve"> or active oil reservoirs for enhanced oil recovery (EOR)</w:t>
      </w:r>
      <w:r w:rsidR="00E07AF9">
        <w:t>. There</w:t>
      </w:r>
      <w:r w:rsidR="00D315AD">
        <w:t>,</w:t>
      </w:r>
      <w:r w:rsidR="00E07AF9">
        <w:t xml:space="preserve"> it </w:t>
      </w:r>
      <w:r w:rsidR="006E4BB7">
        <w:t>would</w:t>
      </w:r>
      <w:r w:rsidR="00E07AF9">
        <w:t xml:space="preserve"> be further compressed and injected </w:t>
      </w:r>
      <w:r w:rsidR="00D315AD">
        <w:t xml:space="preserve">underground </w:t>
      </w:r>
      <w:r w:rsidR="00E07AF9">
        <w:t>through drilled</w:t>
      </w:r>
      <w:r w:rsidR="00CE7B27">
        <w:t xml:space="preserve"> wells for geologic storage</w:t>
      </w:r>
      <w:r w:rsidR="00E07AF9">
        <w:t xml:space="preserve">. </w:t>
      </w:r>
      <w:r w:rsidR="00794D7A">
        <w:t xml:space="preserve">Other proposed methods involve storage </w:t>
      </w:r>
      <w:r w:rsidR="00241C01">
        <w:t xml:space="preserve">in abandoned mines, the injection </w:t>
      </w:r>
      <w:r w:rsidR="00794D7A">
        <w:t>of liquefied CO</w:t>
      </w:r>
      <w:r w:rsidR="00794D7A" w:rsidRPr="00CE7B27">
        <w:rPr>
          <w:vertAlign w:val="subscript"/>
        </w:rPr>
        <w:t>2</w:t>
      </w:r>
      <w:r w:rsidR="00794D7A">
        <w:t xml:space="preserve"> at the bottom of oceans</w:t>
      </w:r>
      <w:r w:rsidR="00D315AD">
        <w:t>,</w:t>
      </w:r>
      <w:r w:rsidR="00CE7B27">
        <w:t xml:space="preserve"> </w:t>
      </w:r>
      <w:r w:rsidR="00D315AD">
        <w:t xml:space="preserve">and </w:t>
      </w:r>
      <w:r w:rsidR="00794D7A">
        <w:t xml:space="preserve">chemical sequestration, that is transforming CO2 into a solid product such as pure carbon or carbonates. </w:t>
      </w:r>
      <w:r w:rsidR="00A11A3C">
        <w:t xml:space="preserve">This diversity </w:t>
      </w:r>
      <w:r w:rsidR="00CE7B27">
        <w:t xml:space="preserve">in possible combinations of capture and storage </w:t>
      </w:r>
      <w:r w:rsidR="00A11A3C">
        <w:t xml:space="preserve">makes a comprehensive and detailed net energy </w:t>
      </w:r>
      <w:r w:rsidR="004256CD">
        <w:t xml:space="preserve">analysis of each </w:t>
      </w:r>
      <w:r w:rsidR="00CE7B27">
        <w:t>combination</w:t>
      </w:r>
      <w:r w:rsidR="00A11A3C">
        <w:t xml:space="preserve"> </w:t>
      </w:r>
      <w:r w:rsidR="00CE7B27">
        <w:t>impractical</w:t>
      </w:r>
      <w:r w:rsidR="00A11A3C">
        <w:t xml:space="preserve"> </w:t>
      </w:r>
      <w:r w:rsidR="004256CD">
        <w:t>leading us</w:t>
      </w:r>
      <w:r w:rsidR="00A11A3C">
        <w:t xml:space="preserve"> to </w:t>
      </w:r>
      <w:r w:rsidR="004256CD">
        <w:t>create</w:t>
      </w:r>
      <w:r>
        <w:t xml:space="preserve"> a</w:t>
      </w:r>
      <w:r w:rsidR="00A11A3C">
        <w:t xml:space="preserve"> generalized </w:t>
      </w:r>
      <w:r w:rsidR="004256CD">
        <w:t xml:space="preserve">CCS </w:t>
      </w:r>
      <w:r w:rsidR="00A11A3C">
        <w:t xml:space="preserve">EROI </w:t>
      </w:r>
      <w:r w:rsidR="004256CD">
        <w:t xml:space="preserve">methodology </w:t>
      </w:r>
      <w:r>
        <w:t>(see Section 4)</w:t>
      </w:r>
      <w:r w:rsidR="00A11A3C">
        <w:t>.</w:t>
      </w:r>
    </w:p>
    <w:p w14:paraId="5103E30B" w14:textId="39A03B3D" w:rsidR="00E26F93" w:rsidRDefault="00CC4D08" w:rsidP="007F3EDC">
      <w:pPr>
        <w:pStyle w:val="BodyText"/>
      </w:pPr>
      <w:r>
        <w:t>All</w:t>
      </w:r>
      <w:r w:rsidR="00AE07C8">
        <w:t xml:space="preserve"> four CCS steps of separation, compression, transport, and injection </w:t>
      </w:r>
      <w:r w:rsidR="002B5B68">
        <w:t xml:space="preserve">(or chemical removal) </w:t>
      </w:r>
      <w:r w:rsidR="00D315AD">
        <w:t xml:space="preserve">require </w:t>
      </w:r>
      <w:r w:rsidR="00AE07C8">
        <w:t xml:space="preserve">primary energy that </w:t>
      </w:r>
      <w:r w:rsidR="002B5B68">
        <w:t>should be</w:t>
      </w:r>
      <w:r w:rsidR="00AE07C8">
        <w:t xml:space="preserve"> subtracted from the </w:t>
      </w:r>
      <w:r w:rsidR="002B5B68">
        <w:t xml:space="preserve">gross </w:t>
      </w:r>
      <w:r w:rsidR="00AE07C8">
        <w:t>energy output of the plant</w:t>
      </w:r>
      <w:r w:rsidR="00F56124">
        <w:t xml:space="preserve"> as an operational energy penalty</w:t>
      </w:r>
      <w:r w:rsidR="007F1922">
        <w:t>.</w:t>
      </w:r>
      <w:r w:rsidR="00AE07C8">
        <w:t xml:space="preserve"> </w:t>
      </w:r>
      <w:r w:rsidR="00F56124">
        <w:t>Nevertheless, t</w:t>
      </w:r>
      <w:r w:rsidR="007F1922">
        <w:t xml:space="preserve">hese steps also entail </w:t>
      </w:r>
      <w:r w:rsidR="00A92F66">
        <w:t xml:space="preserve">infrastructure </w:t>
      </w:r>
      <w:r w:rsidR="007F1922">
        <w:t xml:space="preserve">investment </w:t>
      </w:r>
      <w:r w:rsidR="00A92F66">
        <w:t>for the ca</w:t>
      </w:r>
      <w:r w:rsidR="006E19F7">
        <w:t xml:space="preserve">pture or air separation units, the compressors, and the pipelines that translate into </w:t>
      </w:r>
      <w:r w:rsidR="007F1922">
        <w:t>additional embodied energy</w:t>
      </w:r>
      <w:r w:rsidR="00F56124">
        <w:t>, or capital energy penalty</w:t>
      </w:r>
      <w:r w:rsidR="006E19F7">
        <w:t xml:space="preserve">. </w:t>
      </w:r>
      <w:r w:rsidR="00734BF0">
        <w:t xml:space="preserve">Both should be considered. </w:t>
      </w:r>
    </w:p>
    <w:p w14:paraId="6DF50127" w14:textId="530D7637" w:rsidR="00E26F93" w:rsidRPr="00A816D6" w:rsidRDefault="00E26F93" w:rsidP="00014668">
      <w:pPr>
        <w:pStyle w:val="Heading2"/>
      </w:pPr>
      <w:r>
        <w:t>Energy Penalties of CCS energy systems</w:t>
      </w:r>
    </w:p>
    <w:p w14:paraId="534BBB72" w14:textId="79651382" w:rsidR="004503E3" w:rsidRDefault="004503E3" w:rsidP="00E26F93">
      <w:pPr>
        <w:pStyle w:val="BodyText"/>
      </w:pPr>
      <w:r>
        <w:t>We distinguish two types of energy penalty; those arising from operating the CC process, and those from the construction of the CC plant. These are described in more detail below.</w:t>
      </w:r>
    </w:p>
    <w:p w14:paraId="35AA4AD4" w14:textId="55D8A257" w:rsidR="004503E3" w:rsidRDefault="004503E3" w:rsidP="009E3AEF">
      <w:pPr>
        <w:pStyle w:val="Heading3"/>
      </w:pPr>
      <w:r>
        <w:t>Operational energy penalties</w:t>
      </w:r>
    </w:p>
    <w:p w14:paraId="7B17A6C0" w14:textId="74AB003E" w:rsidR="00734BF0" w:rsidRDefault="00E6192B" w:rsidP="00E26F93">
      <w:pPr>
        <w:pStyle w:val="BodyText"/>
      </w:pPr>
      <w:r>
        <w:t>O</w:t>
      </w:r>
      <w:r w:rsidR="00C9423E">
        <w:t>perational energy</w:t>
      </w:r>
      <w:r>
        <w:t xml:space="preserve"> penalties</w:t>
      </w:r>
      <w:r w:rsidR="00C9423E">
        <w:t xml:space="preserve"> </w:t>
      </w:r>
      <w:r>
        <w:t>result</w:t>
      </w:r>
      <w:r w:rsidR="00D3312B">
        <w:t xml:space="preserve"> from</w:t>
      </w:r>
      <w:r>
        <w:t xml:space="preserve">: </w:t>
      </w:r>
      <w:r w:rsidRPr="009E3AEF">
        <w:rPr>
          <w:i/>
        </w:rPr>
        <w:t>i</w:t>
      </w:r>
      <w:r>
        <w:t>)</w:t>
      </w:r>
      <w:r w:rsidR="00D3312B">
        <w:t xml:space="preserve"> the withdrawal of thermal energy from the steam-cycle, usually for amine regeneration, </w:t>
      </w:r>
      <w:r>
        <w:t>thus reducing</w:t>
      </w:r>
      <w:r w:rsidR="00E92935">
        <w:t xml:space="preserve"> </w:t>
      </w:r>
      <w:r w:rsidRPr="001432EB">
        <w:rPr>
          <w:i/>
        </w:rPr>
        <w:t>gross</w:t>
      </w:r>
      <w:r>
        <w:t xml:space="preserve"> electricity output and </w:t>
      </w:r>
      <w:r w:rsidRPr="009E3AEF">
        <w:rPr>
          <w:i/>
        </w:rPr>
        <w:t>ii</w:t>
      </w:r>
      <w:r>
        <w:t xml:space="preserve">) from the use of electric power to operate ancillary equipment for capture and transport processes like pumps and compressors that reduces </w:t>
      </w:r>
      <w:r w:rsidRPr="001432EB">
        <w:rPr>
          <w:i/>
        </w:rPr>
        <w:t>net</w:t>
      </w:r>
      <w:r>
        <w:t xml:space="preserve"> electricity output. </w:t>
      </w:r>
      <w:r w:rsidR="00E92935">
        <w:t>These</w:t>
      </w:r>
      <w:r w:rsidR="00734BF0">
        <w:t xml:space="preserve"> operational energy penalt</w:t>
      </w:r>
      <w:r w:rsidR="00E92935">
        <w:t>ies</w:t>
      </w:r>
      <w:r w:rsidR="00734BF0">
        <w:t xml:space="preserve"> </w:t>
      </w:r>
      <w:r w:rsidR="00753E70">
        <w:t>(</w:t>
      </w:r>
      <w:r w:rsidR="00753E70" w:rsidRPr="009E3AEF">
        <w:rPr>
          <w:i/>
        </w:rPr>
        <w:t>f</w:t>
      </w:r>
      <w:r w:rsidR="00753E70" w:rsidRPr="00014668">
        <w:rPr>
          <w:vertAlign w:val="subscript"/>
        </w:rPr>
        <w:t>op</w:t>
      </w:r>
      <w:r w:rsidR="00753E70">
        <w:t xml:space="preserve">) </w:t>
      </w:r>
      <w:r w:rsidR="00E92935">
        <w:t xml:space="preserve">are </w:t>
      </w:r>
      <w:r w:rsidR="00734BF0">
        <w:t>defined as the ratio of the</w:t>
      </w:r>
      <w:r w:rsidR="00D2580C">
        <w:t xml:space="preserve"> reduction in</w:t>
      </w:r>
      <w:r w:rsidR="00734BF0">
        <w:t xml:space="preserve"> </w:t>
      </w:r>
      <w:r w:rsidR="00734BF0" w:rsidRPr="009E3AEF">
        <w:rPr>
          <w:i/>
        </w:rPr>
        <w:t>net</w:t>
      </w:r>
      <w:r w:rsidR="00734BF0">
        <w:t xml:space="preserve"> electricity </w:t>
      </w:r>
      <w:r w:rsidR="00D2580C" w:rsidRPr="009E3AEF">
        <w:rPr>
          <w:i/>
        </w:rPr>
        <w:t>with</w:t>
      </w:r>
      <w:r w:rsidR="00D2580C">
        <w:t xml:space="preserve"> </w:t>
      </w:r>
      <w:r w:rsidR="00734BF0">
        <w:t xml:space="preserve">a CCS process over the </w:t>
      </w:r>
      <w:r w:rsidR="00734BF0" w:rsidRPr="009E3AEF">
        <w:rPr>
          <w:i/>
        </w:rPr>
        <w:t>net</w:t>
      </w:r>
      <w:r w:rsidR="00734BF0">
        <w:t xml:space="preserve"> </w:t>
      </w:r>
      <w:r w:rsidR="00D2580C">
        <w:t xml:space="preserve">electricity </w:t>
      </w:r>
      <w:r w:rsidR="00734BF0">
        <w:t xml:space="preserve">output </w:t>
      </w:r>
      <w:r w:rsidR="00734BF0" w:rsidRPr="009E3AEF">
        <w:rPr>
          <w:i/>
        </w:rPr>
        <w:t>without</w:t>
      </w:r>
      <w:r w:rsidR="00734BF0">
        <w:t xml:space="preserve"> CCS. </w:t>
      </w:r>
    </w:p>
    <w:p w14:paraId="532FAC0E" w14:textId="6C851CCA" w:rsidR="006C77E8" w:rsidRDefault="005F118B" w:rsidP="00E26F93">
      <w:pPr>
        <w:pStyle w:val="BodyText"/>
      </w:pPr>
      <w:r>
        <w:t xml:space="preserve">A strategy for mitigating the first aspect is to integrate low-grade heat sources like solar thermal in the plant design </w:t>
      </w:r>
      <w:r>
        <w:fldChar w:fldCharType="begin"/>
      </w:r>
      <w:r w:rsidR="0000276F">
        <w:instrText xml:space="preserve"> ADDIN PAPERS2_CITATIONS &lt;citation&gt;&lt;uuid&gt;F6AE9DA4-45A1-415A-8E72-38FB0B7F7944&lt;/uuid&gt;&lt;priority&gt;0&lt;/priority&gt;&lt;publications&gt;&lt;publication&gt;&lt;volume&gt;92&lt;/volume&gt;&lt;publication_date&gt;99201204001200000000220000&lt;/publication_date&gt;&lt;doi&gt;10.1016/j.apenergy.2011.07.032&lt;/doi&gt;&lt;startpage&gt;668&lt;/startpage&gt;&lt;title&gt;Solar-assisted Post-combustion Carbon Capture feasibility study&lt;/title&gt;&lt;uuid&gt;28CBE1CD-706E-4F7A-9069-7B53876A4E62&lt;/uuid&gt;&lt;subtype&gt;400&lt;/subtype&gt;&lt;endpage&gt;676&lt;/endpage&gt;&lt;type&gt;400&lt;/type&gt;&lt;citekey&gt;Mokhtar:2012eu&lt;/citekey&gt;&lt;url&gt;http://linkinghub.elsevier.com/retrieve/pii/S0306261911004776&lt;/url&gt;&lt;bundle&gt;&lt;publication&gt;&lt;publisher&gt;Elsevier Ltd&lt;/publisher&gt;&lt;title&gt;Applied Energy&lt;/title&gt;&lt;type&gt;-100&lt;/type&gt;&lt;subtype&gt;-100&lt;/subtype&gt;&lt;uuid&gt;7AC80F77-FB3F-4088-8C10-6E01AF71C514&lt;/uuid&gt;&lt;/publication&gt;&lt;/bundle&gt;&lt;authors&gt;&lt;author&gt;&lt;firstName&gt;Marwan&lt;/firstName&gt;&lt;lastName&gt;Mokhtar&lt;/lastName&gt;&lt;/author&gt;&lt;author&gt;&lt;firstName&gt;Muhammad&lt;/firstName&gt;&lt;middleNames&gt;Tauha&lt;/middleNames&gt;&lt;lastName&gt;Ali&lt;/lastName&gt;&lt;/author&gt;&lt;author&gt;&lt;firstName&gt;Rajab&lt;/firstName&gt;&lt;lastName&gt;Khalilpour&lt;/lastName&gt;&lt;/author&gt;&lt;author&gt;&lt;firstName&gt;Ali&lt;/firstName&gt;&lt;lastName&gt;Abbas&lt;/lastName&gt;&lt;/author&gt;&lt;author&gt;&lt;firstName&gt;Nilay&lt;/firstName&gt;&lt;lastName&gt;Shah&lt;/lastName&gt;&lt;/author&gt;&lt;author&gt;&lt;firstName&gt;Ahmed&lt;/firstName&gt;&lt;middleNames&gt;Al&lt;/middleNames&gt;&lt;lastName&gt;Hajaj&lt;/lastName&gt;&lt;/author&gt;&lt;author&gt;&lt;firstName&gt;Peter&lt;/firstName&gt;&lt;lastName&gt;Armstrong&lt;/lastName&gt;&lt;/author&gt;&lt;author&gt;&lt;firstName&gt;Matteo&lt;/firstName&gt;&lt;lastName&gt;Chiesa&lt;/lastName&gt;&lt;/author&gt;&lt;author&gt;&lt;firstName&gt;Sgouris&lt;/firstName&gt;&lt;lastName&gt;Sgouridis&lt;/lastName&gt;&lt;/author&gt;&lt;/authors&gt;&lt;/publication&gt;&lt;/publications&gt;&lt;cites&gt;&lt;/cites&gt;&lt;/citation&gt;</w:instrText>
      </w:r>
      <w:r>
        <w:fldChar w:fldCharType="separate"/>
      </w:r>
      <w:r w:rsidR="000520C0">
        <w:rPr>
          <w:rFonts w:eastAsiaTheme="minorEastAsia"/>
          <w:szCs w:val="22"/>
          <w:vertAlign w:val="superscript"/>
        </w:rPr>
        <w:t>19</w:t>
      </w:r>
      <w:r>
        <w:fldChar w:fldCharType="end"/>
      </w:r>
      <w:r w:rsidR="00D2580C">
        <w:t xml:space="preserve">, </w:t>
      </w:r>
      <w:r>
        <w:t>while for the second is to optimize process step integration</w:t>
      </w:r>
      <w:r w:rsidR="00893809">
        <w:fldChar w:fldCharType="begin"/>
      </w:r>
      <w:r w:rsidR="0000276F">
        <w:instrText xml:space="preserve"> ADDIN PAPERS2_CITATIONS &lt;citation&gt;&lt;uuid&gt;589D469E-A654-49C1-B3E8-44737A3B399A&lt;/uuid&gt;&lt;priority&gt;20&lt;/priority&gt;&lt;publications&gt;&lt;publication&gt;&lt;uuid&gt;10088FB0-F9EF-45C1-8F95-27B7BDE64732&lt;/uuid&gt;&lt;volume&gt;18&lt;/volume&gt;&lt;doi&gt;10.1016/j.jclepro.2010.02.011&lt;/doi&gt;&lt;startpage&gt;857&lt;/startpage&gt;&lt;publication_date&gt;99201006011200000000222000&lt;/publication_date&gt;&lt;url&gt;http://dx.doi.org/10.1016/j.jclepro.2010.02.011&lt;/url&gt;&lt;type&gt;400&lt;/type&gt;&lt;title&gt;Reducing the energy penalty of CO2 capture and compression using pinch analysis&lt;/title&gt;&lt;publisher&gt;Elsevier Ltd&lt;/publisher&gt;&lt;number&gt;9&lt;/number&gt;&lt;subtype&gt;400&lt;/subtype&gt;&lt;endpage&gt;866&lt;/endpage&gt;&lt;bundle&gt;&lt;publication&gt;&lt;publisher&gt;Elsevier Ltd&lt;/publisher&gt;&lt;title&gt;Journal of Cleaner Production&lt;/title&gt;&lt;type&gt;-100&lt;/type&gt;&lt;subtype&gt;-100&lt;/subtype&gt;&lt;uuid&gt;BCA93A44-7AEC-4D77-B090-8376D53BFF1F&lt;/uuid&gt;&lt;/publication&gt;&lt;/bundle&gt;&lt;authors&gt;&lt;author&gt;&lt;firstName&gt;Trent&lt;/firstName&gt;&lt;lastName&gt;Harkin&lt;/lastName&gt;&lt;/author&gt;&lt;author&gt;&lt;firstName&gt;Andrew&lt;/firstName&gt;&lt;lastName&gt;Hoadley&lt;/lastName&gt;&lt;/author&gt;&lt;author&gt;&lt;firstName&gt;Barry&lt;/firstName&gt;&lt;lastName&gt;Hooper&lt;/lastName&gt;&lt;/author&gt;&lt;/authors&gt;&lt;/publication&gt;&lt;/publications&gt;&lt;cites&gt;&lt;/cites&gt;&lt;/citation&gt;</w:instrText>
      </w:r>
      <w:r w:rsidR="00893809">
        <w:fldChar w:fldCharType="separate"/>
      </w:r>
      <w:r w:rsidR="000520C0">
        <w:rPr>
          <w:rFonts w:eastAsiaTheme="minorEastAsia"/>
          <w:szCs w:val="22"/>
          <w:vertAlign w:val="superscript"/>
        </w:rPr>
        <w:t>20</w:t>
      </w:r>
      <w:r w:rsidR="00893809">
        <w:fldChar w:fldCharType="end"/>
      </w:r>
      <w:r>
        <w:t>.</w:t>
      </w:r>
      <w:r w:rsidR="00672A39">
        <w:t xml:space="preserve"> </w:t>
      </w:r>
      <w:r w:rsidR="00D2580C">
        <w:t>P</w:t>
      </w:r>
      <w:r w:rsidR="00672A39">
        <w:t>arameters</w:t>
      </w:r>
      <w:r w:rsidR="00E6192B">
        <w:t xml:space="preserve"> that influence the per</w:t>
      </w:r>
      <w:r w:rsidR="00D315AD">
        <w:t>-</w:t>
      </w:r>
      <w:r w:rsidR="00E6192B">
        <w:t>unit</w:t>
      </w:r>
      <w:r w:rsidR="00D2580C">
        <w:t xml:space="preserve"> (e.g. per kg of </w:t>
      </w:r>
      <w:r w:rsidR="00D2580C">
        <w:lastRenderedPageBreak/>
        <w:t>CO</w:t>
      </w:r>
      <w:r w:rsidR="00D2580C" w:rsidRPr="009E3AEF">
        <w:rPr>
          <w:vertAlign w:val="subscript"/>
        </w:rPr>
        <w:t>2</w:t>
      </w:r>
      <w:r w:rsidR="00D2580C">
        <w:t xml:space="preserve"> captured)</w:t>
      </w:r>
      <w:r w:rsidR="00E6192B">
        <w:t xml:space="preserve"> and total operational penalty </w:t>
      </w:r>
      <w:r w:rsidR="00672A39">
        <w:t>are:</w:t>
      </w:r>
      <w:r w:rsidR="00E6192B">
        <w:t xml:space="preserve"> </w:t>
      </w:r>
      <w:r w:rsidR="00E6192B" w:rsidRPr="00672A39">
        <w:rPr>
          <w:i/>
        </w:rPr>
        <w:t>capture ratio</w:t>
      </w:r>
      <w:r w:rsidR="00E971CD" w:rsidRPr="00672A39">
        <w:rPr>
          <w:i/>
        </w:rPr>
        <w:t xml:space="preserve"> (CR)</w:t>
      </w:r>
      <w:r w:rsidR="00E6192B">
        <w:t>, i.e. the ratio of the CO</w:t>
      </w:r>
      <w:r w:rsidR="00E6192B" w:rsidRPr="00DB34A6">
        <w:rPr>
          <w:vertAlign w:val="subscript"/>
        </w:rPr>
        <w:t>2</w:t>
      </w:r>
      <w:r w:rsidR="00E6192B">
        <w:t xml:space="preserve"> that is captured from the flue-gas stream, </w:t>
      </w:r>
      <w:r w:rsidR="00E6192B" w:rsidRPr="00672A39">
        <w:rPr>
          <w:i/>
        </w:rPr>
        <w:t>fuel type</w:t>
      </w:r>
      <w:r w:rsidR="00E6192B">
        <w:t xml:space="preserve">, </w:t>
      </w:r>
      <w:r w:rsidR="00672A39">
        <w:t xml:space="preserve">and </w:t>
      </w:r>
      <w:r w:rsidR="00E6192B" w:rsidRPr="00672A39">
        <w:rPr>
          <w:i/>
        </w:rPr>
        <w:t>the power generation process and its efficiency</w:t>
      </w:r>
      <w:r w:rsidR="007410BC">
        <w:t xml:space="preserve"> (see T</w:t>
      </w:r>
      <w:r w:rsidR="00DB34A6">
        <w:t>able 3</w:t>
      </w:r>
      <w:r w:rsidR="007410BC">
        <w:t>)</w:t>
      </w:r>
      <w:r w:rsidR="007410BC">
        <w:fldChar w:fldCharType="begin"/>
      </w:r>
      <w:r w:rsidR="0000276F">
        <w:instrText xml:space="preserve"> ADDIN PAPERS2_CITATIONS &lt;citation&gt;&lt;uuid&gt;31A5C908-1F30-4F10-AE5B-30C043F8399B&lt;/uuid&gt;&lt;priority&gt;14&lt;/priority&gt;&lt;publications&gt;&lt;publication&gt;&lt;uuid&gt;EA22D8E1-0D36-4333-BBA5-BAEF49A85F6A&lt;/uuid&gt;&lt;volume&gt;5&lt;/volume&gt;&lt;doi&gt;10.1016/j.ijggc.2010.10.006&lt;/doi&gt;&lt;startpage&gt;189&lt;/startpage&gt;&lt;publication_date&gt;99201103011200000000222000&lt;/publication_date&gt;&lt;url&gt;http://dx.doi.org/10.1016/j.ijggc.2010.10.006&lt;/url&gt;&lt;type&gt;400&lt;/type&gt;&lt;title&gt;HEN optimization for efficient retrofitting of coal-fired power plants with post-combustion carbon capture&lt;/title&gt;&lt;publisher&gt;Elsevier Ltd&lt;/publisher&gt;&lt;number&gt;2&lt;/number&gt;&lt;subtype&gt;400&lt;/subtype&gt;&lt;endpage&gt;199&lt;/endpage&gt;&lt;bundle&gt;&lt;publication&gt;&lt;publisher&gt;Elsevier Ltd&lt;/publisher&gt;&lt;title&gt;International Journal of Greenhouse Gas Control&lt;/title&gt;&lt;type&gt;-100&lt;/type&gt;&lt;subtype&gt;-100&lt;/subtype&gt;&lt;uuid&gt;C62801F0-E5CB-4D9F-90A7-0822E67C5460&lt;/uuid&gt;&lt;/publication&gt;&lt;/bundle&gt;&lt;authors&gt;&lt;author&gt;&lt;firstName&gt;Rajab&lt;/firstName&gt;&lt;lastName&gt;Khalilpour&lt;/lastName&gt;&lt;/author&gt;&lt;author&gt;&lt;firstName&gt;Ali&lt;/firstName&gt;&lt;lastName&gt;Abbas&lt;/lastName&gt;&lt;/author&gt;&lt;/authors&gt;&lt;/publication&gt;&lt;/publications&gt;&lt;cites&gt;&lt;/cites&gt;&lt;/citation&gt;</w:instrText>
      </w:r>
      <w:r w:rsidR="007410BC">
        <w:fldChar w:fldCharType="separate"/>
      </w:r>
      <w:r w:rsidR="000520C0">
        <w:rPr>
          <w:rFonts w:eastAsiaTheme="minorEastAsia"/>
          <w:szCs w:val="22"/>
          <w:vertAlign w:val="superscript"/>
        </w:rPr>
        <w:t>21</w:t>
      </w:r>
      <w:r w:rsidR="007410BC">
        <w:fldChar w:fldCharType="end"/>
      </w:r>
      <w:r w:rsidR="00E6192B">
        <w:t>.</w:t>
      </w:r>
      <w:r w:rsidR="003E4F68">
        <w:t xml:space="preserve"> </w:t>
      </w:r>
      <w:r>
        <w:t xml:space="preserve">The </w:t>
      </w:r>
      <w:r w:rsidR="007410BC">
        <w:t>optimal</w:t>
      </w:r>
      <w:r>
        <w:t xml:space="preserve"> energy penalty </w:t>
      </w:r>
      <w:r w:rsidR="007410BC">
        <w:t xml:space="preserve">per </w:t>
      </w:r>
      <w:r w:rsidR="008872AA">
        <w:t xml:space="preserve">kg </w:t>
      </w:r>
      <w:r w:rsidR="007410BC">
        <w:t>of CO</w:t>
      </w:r>
      <w:r w:rsidR="007410BC" w:rsidRPr="006A55C3">
        <w:rPr>
          <w:vertAlign w:val="subscript"/>
        </w:rPr>
        <w:t>2</w:t>
      </w:r>
      <w:r w:rsidR="007410BC">
        <w:t xml:space="preserve"> </w:t>
      </w:r>
      <w:r>
        <w:t xml:space="preserve">for pulverized coal plants is </w:t>
      </w:r>
      <w:r w:rsidR="007410BC">
        <w:t>achieved</w:t>
      </w:r>
      <w:r>
        <w:t xml:space="preserve"> </w:t>
      </w:r>
      <w:r w:rsidR="008872AA">
        <w:t xml:space="preserve">at </w:t>
      </w:r>
      <w:r w:rsidRPr="009E3AEF">
        <w:rPr>
          <w:i/>
        </w:rPr>
        <w:t>CR</w:t>
      </w:r>
      <w:r>
        <w:t xml:space="preserve"> between 65% and 80% </w:t>
      </w:r>
      <w:r w:rsidR="00893809">
        <w:fldChar w:fldCharType="begin"/>
      </w:r>
      <w:r w:rsidR="0000276F">
        <w:instrText xml:space="preserve"> ADDIN PAPERS2_CITATIONS &lt;citation&gt;&lt;uuid&gt;9C2D9A62-F093-428D-B25E-A10288C7D583&lt;/uuid&gt;&lt;priority&gt;22&lt;/priority&gt;&lt;publications&gt;&lt;publication&gt;&lt;uuid&gt;3A277E2B-03DC-45B7-93D8-89E1B9D9DF8B&lt;/uuid&gt;&lt;volume&gt;4&lt;/volume&gt;&lt;doi&gt;10.1016/j.ijggc.2009.12.005&lt;/doi&gt;&lt;startpage&gt;499&lt;/startpage&gt;&lt;publication_date&gt;99201005011200000000222000&lt;/publication_date&gt;&lt;url&gt;http://dx.doi.org/10.1016/j.ijggc.2009.12.005&lt;/url&gt;&lt;citekey&gt;Sanpasertparnich:2010gj&lt;/citekey&gt;&lt;type&gt;400&lt;/type&gt;&lt;title&gt;Integration of post-combustion capture and storage into a pulverized coal-fired power plant&lt;/title&gt;&lt;publisher&gt;Elsevier Ltd&lt;/publisher&gt;&lt;number&gt;3&lt;/number&gt;&lt;subtype&gt;400&lt;/subtype&gt;&lt;endpage&gt;510&lt;/endpage&gt;&lt;bundle&gt;&lt;publication&gt;&lt;publisher&gt;Elsevier Ltd&lt;/publisher&gt;&lt;title&gt;International Journal of Greenhouse Gas Control&lt;/title&gt;&lt;type&gt;-100&lt;/type&gt;&lt;subtype&gt;-100&lt;/subtype&gt;&lt;uuid&gt;C62801F0-E5CB-4D9F-90A7-0822E67C5460&lt;/uuid&gt;&lt;/publication&gt;&lt;/bundle&gt;&lt;authors&gt;&lt;author&gt;&lt;firstName&gt;Teerawat&lt;/firstName&gt;&lt;lastName&gt;Sanpasertparnich&lt;/lastName&gt;&lt;/author&gt;&lt;author&gt;&lt;firstName&gt;Raphael&lt;/firstName&gt;&lt;lastName&gt;Idem&lt;/lastName&gt;&lt;/author&gt;&lt;author&gt;&lt;firstName&gt;Irene&lt;/firstName&gt;&lt;lastName&gt;Bolea&lt;/lastName&gt;&lt;/author&gt;&lt;author&gt;&lt;firstName&gt;David&lt;/firstName&gt;&lt;lastName&gt;deMontigny&lt;/lastName&gt;&lt;/author&gt;&lt;author&gt;&lt;firstName&gt;Paitoon&lt;/firstName&gt;&lt;lastName&gt;Tontiwachwuthikul&lt;/lastName&gt;&lt;/author&gt;&lt;/authors&gt;&lt;/publication&gt;&lt;/publications&gt;&lt;cites&gt;&lt;/cites&gt;&lt;/citation&gt;</w:instrText>
      </w:r>
      <w:r w:rsidR="00893809">
        <w:fldChar w:fldCharType="separate"/>
      </w:r>
      <w:r w:rsidR="000520C0">
        <w:rPr>
          <w:rFonts w:eastAsiaTheme="minorEastAsia"/>
          <w:szCs w:val="22"/>
          <w:vertAlign w:val="superscript"/>
        </w:rPr>
        <w:t>22</w:t>
      </w:r>
      <w:r w:rsidR="00893809">
        <w:fldChar w:fldCharType="end"/>
      </w:r>
      <w:r w:rsidR="00E973C1">
        <w:t xml:space="preserve"> </w:t>
      </w:r>
      <w:r>
        <w:t xml:space="preserve">- </w:t>
      </w:r>
      <w:r w:rsidR="006D5EE7">
        <w:t xml:space="preserve">though </w:t>
      </w:r>
      <w:r>
        <w:t xml:space="preserve">most designs aim for the maximum practical </w:t>
      </w:r>
      <w:r w:rsidRPr="009E3AEF">
        <w:rPr>
          <w:i/>
        </w:rPr>
        <w:t>CR</w:t>
      </w:r>
      <w:r>
        <w:t xml:space="preserve"> of 90%. </w:t>
      </w:r>
    </w:p>
    <w:p w14:paraId="08963052" w14:textId="7EE5EF94" w:rsidR="00E042F5" w:rsidRDefault="003537FD" w:rsidP="00E26F93">
      <w:pPr>
        <w:pStyle w:val="BodyText"/>
        <w:rPr>
          <w:ins w:id="37" w:author="Sgouris Sgouridis" w:date="2018-01-21T11:02:00Z"/>
        </w:rPr>
      </w:pPr>
      <w:r>
        <w:t>Recognizing t</w:t>
      </w:r>
      <w:r w:rsidR="0066663F">
        <w:t>he importance of mitigating the energy</w:t>
      </w:r>
      <w:r>
        <w:t xml:space="preserve"> penalty, </w:t>
      </w:r>
      <w:r w:rsidR="00F51860">
        <w:t>significant progres</w:t>
      </w:r>
      <w:r>
        <w:t>s has been achieved</w:t>
      </w:r>
      <w:r w:rsidR="008872AA">
        <w:t>,</w:t>
      </w:r>
      <w:r>
        <w:t xml:space="preserve"> halving it </w:t>
      </w:r>
      <w:r w:rsidR="00071853">
        <w:t>for solvent regeneration from 45</w:t>
      </w:r>
      <w:r w:rsidR="00F51860">
        <w:t>0 kWh/</w:t>
      </w:r>
      <w:r w:rsidR="00071853">
        <w:t>tC</w:t>
      </w:r>
      <w:r w:rsidR="00D315AD">
        <w:t>O</w:t>
      </w:r>
      <w:r w:rsidR="00071853" w:rsidRPr="009E3AEF">
        <w:rPr>
          <w:vertAlign w:val="subscript"/>
        </w:rPr>
        <w:t>2</w:t>
      </w:r>
      <w:r w:rsidR="00F51860">
        <w:t xml:space="preserve"> </w:t>
      </w:r>
      <w:r w:rsidR="00071853">
        <w:t xml:space="preserve">in 2001 </w:t>
      </w:r>
      <w:r w:rsidR="00F51860">
        <w:t>to 200 kWh/</w:t>
      </w:r>
      <w:r w:rsidR="00071853">
        <w:t>tCO</w:t>
      </w:r>
      <w:r w:rsidR="00071853" w:rsidRPr="009E3AEF">
        <w:rPr>
          <w:vertAlign w:val="subscript"/>
        </w:rPr>
        <w:t>2</w:t>
      </w:r>
      <w:r w:rsidR="00071853">
        <w:t xml:space="preserve"> in 2012</w:t>
      </w:r>
      <w:r w:rsidR="00F51860">
        <w:fldChar w:fldCharType="begin"/>
      </w:r>
      <w:r w:rsidR="0000276F">
        <w:instrText xml:space="preserve"> ADDIN PAPERS2_CITATIONS &lt;citation&gt;&lt;uuid&gt;BD72F8CE-832B-44A3-962D-E2AB7BB7CB7C&lt;/uuid&gt;&lt;priority&gt;0&lt;/priority&gt;&lt;publications&gt;&lt;publication&gt;&lt;uuid&gt;7212C49A-4D41-402B-BE62-30DAFBAC25F2&lt;/uuid&gt;&lt;volume&gt;7&lt;/volume&gt;&lt;doi&gt;10.1039/C3EE42350F&lt;/doi&gt;&lt;startpage&gt;130&lt;/startpage&gt;&lt;publication_date&gt;99201400001200000000200000&lt;/publication_date&gt;&lt;url&gt;http://xlink.rsc.org/?DOI=C3EE42350F&lt;/url&gt;&lt;type&gt;400&lt;/type&gt;&lt;title&gt;Carbon capture and storage update&lt;/title&gt;&lt;publisher&gt;The Royal Society of Chemistry&lt;/publisher&gt;&lt;number&gt;1&lt;/number&gt;&lt;subtype&gt;400&lt;/subtype&gt;&lt;endpage&gt;189&lt;/endpage&gt;&lt;bundle&gt;&lt;publication&gt;&lt;title&gt;Energy Environ. Sci.&lt;/title&gt;&lt;type&gt;-100&lt;/type&gt;&lt;subtype&gt;-100&lt;/subtype&gt;&lt;uuid&gt;DBA86EC5-BA84-4F9A-AF1C-C3713590FAC2&lt;/uuid&gt;&lt;/publication&gt;&lt;/bundle&gt;&lt;authors&gt;&lt;author&gt;&lt;firstName&gt;Matthew&lt;/firstName&gt;&lt;middleNames&gt;E&lt;/middleNames&gt;&lt;lastName&gt;Boot-Handford&lt;/lastName&gt;&lt;/author&gt;&lt;author&gt;&lt;firstName&gt;Juan&lt;/firstName&gt;&lt;middleNames&gt;C&lt;/middleNames&gt;&lt;lastName&gt;Abanades&lt;/lastName&gt;&lt;/author&gt;&lt;author&gt;&lt;firstName&gt;Edward&lt;/firstName&gt;&lt;middleNames&gt;J&lt;/middleNames&gt;&lt;lastName&gt;Anthony&lt;/lastName&gt;&lt;/author&gt;&lt;author&gt;&lt;firstName&gt;Martin&lt;/firstName&gt;&lt;middleNames&gt;J&lt;/middleNames&gt;&lt;lastName&gt;Blunt&lt;/lastName&gt;&lt;/author&gt;&lt;author&gt;&lt;firstName&gt;Stefano&lt;/firstName&gt;&lt;lastName&gt;Brandani&lt;/lastName&gt;&lt;/author&gt;&lt;author&gt;&lt;nonDroppingParticle&gt;Mac&lt;/nonDroppingParticle&gt;&lt;firstName&gt;Niall&lt;/firstName&gt;&lt;lastName&gt;Dowell&lt;/lastName&gt;&lt;/author&gt;&lt;author&gt;&lt;firstName&gt;José&lt;/firstName&gt;&lt;middleNames&gt;R&lt;/middleNames&gt;&lt;lastName&gt;Fernández&lt;/lastName&gt;&lt;/author&gt;&lt;author&gt;&lt;firstName&gt;Maria-Chiara&lt;/firstName&gt;&lt;lastName&gt;Ferrari&lt;/lastName&gt;&lt;/author&gt;&lt;author&gt;&lt;firstName&gt;Robert&lt;/firstName&gt;&lt;lastName&gt;Gross&lt;/lastName&gt;&lt;/author&gt;&lt;author&gt;&lt;firstName&gt;Jason&lt;/firstName&gt;&lt;middleNames&gt;P&lt;/middleNames&gt;&lt;lastName&gt;Hallett&lt;/lastName&gt;&lt;/author&gt;&lt;author&gt;&lt;firstName&gt;R&lt;/firstName&gt;&lt;middleNames&gt;Stuart&lt;/middleNames&gt;&lt;lastName&gt;Haszeldine&lt;/lastName&gt;&lt;/author&gt;&lt;author&gt;&lt;firstName&gt;Philip&lt;/firstName&gt;&lt;lastName&gt;Heptonstall&lt;/lastName&gt;&lt;/author&gt;&lt;author&gt;&lt;firstName&gt;Anders&lt;/firstName&gt;&lt;lastName&gt;Lyngfelt&lt;/lastName&gt;&lt;/author&gt;&lt;author&gt;&lt;firstName&gt;Zen&lt;/firstName&gt;&lt;lastName&gt;Makuch&lt;/lastName&gt;&lt;/author&gt;&lt;author&gt;&lt;firstName&gt;Enzo&lt;/firstName&gt;&lt;lastName&gt;Mangano&lt;/lastName&gt;&lt;/author&gt;&lt;author&gt;&lt;firstName&gt;Richard&lt;/firstName&gt;&lt;middleNames&gt;T J&lt;/middleNames&gt;&lt;lastName&gt;Porter&lt;/lastName&gt;&lt;/author&gt;&lt;author&gt;&lt;firstName&gt;Mohamed&lt;/firstName&gt;&lt;lastName&gt;Pourkashanian&lt;/lastName&gt;&lt;/author&gt;&lt;author&gt;&lt;firstName&gt;Gary&lt;/firstName&gt;&lt;middleNames&gt;T&lt;/middleNames&gt;&lt;lastName&gt;Rochelle&lt;/lastName&gt;&lt;/author&gt;&lt;author&gt;&lt;firstName&gt;Nilay&lt;/firstName&gt;&lt;lastName&gt;Shah&lt;/lastName&gt;&lt;/author&gt;&lt;author&gt;&lt;firstName&gt;Joseph&lt;/firstName&gt;&lt;middleNames&gt;G&lt;/middleNames&gt;&lt;lastName&gt;Yao&lt;/lastName&gt;&lt;/author&gt;&lt;author&gt;&lt;firstName&gt;Paul&lt;/firstName&gt;&lt;middleNames&gt;S&lt;/middleNames&gt;&lt;lastName&gt;Fennell&lt;/lastName&gt;&lt;/author&gt;&lt;/authors&gt;&lt;/publication&gt;&lt;/publications&gt;&lt;cites&gt;&lt;/cites&gt;&lt;/citation&gt;</w:instrText>
      </w:r>
      <w:r w:rsidR="00F51860">
        <w:fldChar w:fldCharType="separate"/>
      </w:r>
      <w:r w:rsidR="000520C0">
        <w:rPr>
          <w:rFonts w:eastAsiaTheme="minorEastAsia"/>
          <w:szCs w:val="22"/>
          <w:vertAlign w:val="superscript"/>
        </w:rPr>
        <w:t>18</w:t>
      </w:r>
      <w:r w:rsidR="00F51860">
        <w:fldChar w:fldCharType="end"/>
      </w:r>
      <w:r w:rsidR="0066663F">
        <w:t>. Nevertheless,</w:t>
      </w:r>
      <w:r w:rsidR="00F51860">
        <w:t xml:space="preserve"> t</w:t>
      </w:r>
      <w:r w:rsidR="00E26F93">
        <w:t xml:space="preserve">he operational energy penalty for a complete CCS cycle </w:t>
      </w:r>
      <w:r w:rsidR="00071853">
        <w:t>remains</w:t>
      </w:r>
      <w:r w:rsidR="00E26F93">
        <w:t xml:space="preserve"> significant. </w:t>
      </w:r>
      <w:r w:rsidR="008872AA">
        <w:t>A</w:t>
      </w:r>
      <w:r w:rsidR="00E26F93">
        <w:t xml:space="preserve">pplying first principles </w:t>
      </w:r>
      <w:r w:rsidR="00353965">
        <w:t>to</w:t>
      </w:r>
      <w:r w:rsidR="00E26F93">
        <w:t xml:space="preserve"> a </w:t>
      </w:r>
      <w:r w:rsidR="00353965">
        <w:t xml:space="preserve">pulverized </w:t>
      </w:r>
      <w:r w:rsidR="00E26F93">
        <w:t xml:space="preserve">coal </w:t>
      </w:r>
      <w:r w:rsidR="00BA1294">
        <w:t xml:space="preserve">(PC) </w:t>
      </w:r>
      <w:r w:rsidR="00353965">
        <w:t xml:space="preserve">system, the absolute lower bound for </w:t>
      </w:r>
      <w:r w:rsidR="00353965" w:rsidRPr="009E3AEF">
        <w:rPr>
          <w:i/>
        </w:rPr>
        <w:t>f</w:t>
      </w:r>
      <w:r w:rsidR="00353965" w:rsidRPr="009E3AEF">
        <w:rPr>
          <w:i/>
          <w:vertAlign w:val="subscript"/>
        </w:rPr>
        <w:t>op</w:t>
      </w:r>
      <w:r w:rsidR="00353965">
        <w:t xml:space="preserve"> is estimated at 11% while</w:t>
      </w:r>
      <w:r w:rsidR="00E26F93">
        <w:t xml:space="preserve"> 29% is </w:t>
      </w:r>
      <w:r w:rsidR="00353965">
        <w:t xml:space="preserve">considered </w:t>
      </w:r>
      <w:r w:rsidR="00E26F93">
        <w:t xml:space="preserve">a </w:t>
      </w:r>
      <w:r w:rsidR="00E42DF5">
        <w:t>reasonably practical</w:t>
      </w:r>
      <w:r w:rsidR="00E26F93">
        <w:t xml:space="preserve"> target</w:t>
      </w:r>
      <w:r w:rsidR="00E971CD">
        <w:t xml:space="preserve"> for 90% </w:t>
      </w:r>
      <w:r w:rsidR="00E971CD" w:rsidRPr="009E3AEF">
        <w:rPr>
          <w:i/>
        </w:rPr>
        <w:t>CR</w:t>
      </w:r>
      <w:r w:rsidR="00E26F93">
        <w:t xml:space="preserve"> </w:t>
      </w:r>
      <w:r w:rsidR="00E26F93">
        <w:fldChar w:fldCharType="begin"/>
      </w:r>
      <w:r w:rsidR="0000276F">
        <w:instrText xml:space="preserve"> ADDIN PAPERS2_CITATIONS &lt;citation&gt;&lt;uuid&gt;D28E8993-C970-46C3-87DF-03C815FE9F2E&lt;/uuid&gt;&lt;priority&gt;23&lt;/priority&gt;&lt;publications&gt;&lt;publication&gt;&lt;volume&gt;2&lt;/volume&gt;&lt;publication_date&gt;99200900001200000000200000&lt;/publication_date&gt;&lt;number&gt;2&lt;/number&gt;&lt;doi&gt;10.1039/b811608c&lt;/doi&gt;&lt;startpage&gt;193&lt;/startpage&gt;&lt;title&gt;The energy penalty of post-combustion CO2 capture &amp;amp; storage and its implications for retrofitting the U.S. installed base&lt;/title&gt;&lt;uuid&gt;0EC0B8A1-BC72-4CDA-A9E2-F563A88E9B11&lt;/uuid&gt;&lt;subtype&gt;400&lt;/subtype&gt;&lt;type&gt;400&lt;/type&gt;&lt;url&gt;http://xlink.rsc.org/?DOI=b811608c&lt;/url&gt;&lt;bundle&gt;&lt;publication&gt;&lt;publisher&gt;Royal Society of Chemistry&lt;/publisher&gt;&lt;title&gt;Energy &amp;amp; Environmental Science&lt;/title&gt;&lt;type&gt;-100&lt;/type&gt;&lt;subtype&gt;-100&lt;/subtype&gt;&lt;uuid&gt;975053C9-0A56-4256-8A58-E3FBAB29AEB7&lt;/uuid&gt;&lt;/publication&gt;&lt;/bundle&gt;&lt;authors&gt;&lt;author&gt;&lt;firstName&gt;Kurt&lt;/firstName&gt;&lt;middleNames&gt;Zenz&lt;/middleNames&gt;&lt;lastName&gt;House&lt;/lastName&gt;&lt;/author&gt;&lt;author&gt;&lt;firstName&gt;Charles&lt;/firstName&gt;&lt;middleNames&gt;F&lt;/middleNames&gt;&lt;lastName&gt;Harvey&lt;/lastName&gt;&lt;/author&gt;&lt;author&gt;&lt;firstName&gt;Michael&lt;/firstName&gt;&lt;middleNames&gt;J&lt;/middleNames&gt;&lt;lastName&gt;Aziz&lt;/lastName&gt;&lt;/author&gt;&lt;author&gt;&lt;firstName&gt;Daniel&lt;/firstName&gt;&lt;middleNames&gt;P&lt;/middleNames&gt;&lt;lastName&gt;Schrag&lt;/lastName&gt;&lt;/author&gt;&lt;/authors&gt;&lt;/publication&gt;&lt;/publications&gt;&lt;cites&gt;&lt;/cites&gt;&lt;/citation&gt;</w:instrText>
      </w:r>
      <w:r w:rsidR="00E26F93">
        <w:fldChar w:fldCharType="separate"/>
      </w:r>
      <w:r w:rsidR="000520C0">
        <w:rPr>
          <w:rFonts w:eastAsiaTheme="minorEastAsia"/>
          <w:szCs w:val="22"/>
          <w:vertAlign w:val="superscript"/>
        </w:rPr>
        <w:t>23</w:t>
      </w:r>
      <w:r w:rsidR="00E26F93">
        <w:fldChar w:fldCharType="end"/>
      </w:r>
      <w:r w:rsidR="00D315AD">
        <w:t xml:space="preserve">. These data imply </w:t>
      </w:r>
      <w:r w:rsidR="0066663F">
        <w:t xml:space="preserve">that more than one fourth of the </w:t>
      </w:r>
      <w:commentRangeStart w:id="38"/>
      <w:r w:rsidR="0066663F">
        <w:t xml:space="preserve">gross </w:t>
      </w:r>
      <w:del w:id="39" w:author="Sgouris Sgouridis" w:date="2018-01-17T13:49:00Z">
        <w:r w:rsidR="0066663F" w:rsidDel="009200DB">
          <w:delText xml:space="preserve">energy </w:delText>
        </w:r>
      </w:del>
      <w:ins w:id="40" w:author="Sgouris Sgouridis" w:date="2018-01-17T13:49:00Z">
        <w:r w:rsidR="009200DB">
          <w:t xml:space="preserve">electricity </w:t>
        </w:r>
      </w:ins>
      <w:r w:rsidR="0066663F">
        <w:t xml:space="preserve">output </w:t>
      </w:r>
      <w:commentRangeEnd w:id="38"/>
      <w:r w:rsidR="00646771">
        <w:rPr>
          <w:rStyle w:val="CommentReference"/>
        </w:rPr>
        <w:commentReference w:id="38"/>
      </w:r>
      <w:r w:rsidR="0066663F">
        <w:t xml:space="preserve">of the plant must </w:t>
      </w:r>
      <w:r w:rsidR="00E971CD">
        <w:t>be used for CCS</w:t>
      </w:r>
      <w:r w:rsidR="00353965">
        <w:t xml:space="preserve">. </w:t>
      </w:r>
    </w:p>
    <w:p w14:paraId="18EF118D" w14:textId="01692E43" w:rsidR="00E042F5" w:rsidRDefault="00E042F5" w:rsidP="00E26F93">
      <w:pPr>
        <w:pStyle w:val="BodyText"/>
        <w:rPr>
          <w:ins w:id="41" w:author="Sgouris Sgouridis" w:date="2018-01-21T11:01:00Z"/>
        </w:rPr>
      </w:pPr>
      <w:ins w:id="42" w:author="Sgouris Sgouridis" w:date="2018-01-21T11:02:00Z">
        <w:r>
          <w:t>For transport</w:t>
        </w:r>
      </w:ins>
      <w:ins w:id="43" w:author="Sgouris Sgouridis" w:date="2018-01-21T12:11:00Z">
        <w:r w:rsidR="00BE1A1C">
          <w:t>,</w:t>
        </w:r>
      </w:ins>
      <w:ins w:id="44" w:author="Sgouris Sgouridis" w:date="2018-01-21T11:02:00Z">
        <w:r>
          <w:t xml:space="preserve"> CO2 must be </w:t>
        </w:r>
      </w:ins>
      <w:ins w:id="45" w:author="Sgouris Sgouridis" w:date="2018-01-21T11:04:00Z">
        <w:r w:rsidR="00C55C99">
          <w:t xml:space="preserve">purified and </w:t>
        </w:r>
      </w:ins>
      <w:ins w:id="46" w:author="Sgouris Sgouridis" w:date="2018-01-21T11:02:00Z">
        <w:r>
          <w:t xml:space="preserve">compressed </w:t>
        </w:r>
      </w:ins>
      <w:ins w:id="47" w:author="Sgouris Sgouridis" w:date="2018-01-21T11:04:00Z">
        <w:r w:rsidR="00BB2B64">
          <w:t xml:space="preserve">to </w:t>
        </w:r>
      </w:ins>
      <w:ins w:id="48" w:author="Sgouris Sgouridis" w:date="2018-01-21T12:11:00Z">
        <w:r w:rsidR="00E16E61">
          <w:t xml:space="preserve">allow for transport as a </w:t>
        </w:r>
      </w:ins>
      <w:ins w:id="49" w:author="Sgouris Sgouridis" w:date="2018-01-21T11:04:00Z">
        <w:r w:rsidR="00BB2B64">
          <w:t>super</w:t>
        </w:r>
        <w:r w:rsidR="00C55C99">
          <w:t xml:space="preserve">critical </w:t>
        </w:r>
      </w:ins>
      <w:ins w:id="50" w:author="Sgouris Sgouridis" w:date="2018-01-21T12:11:00Z">
        <w:r w:rsidR="00E16E61">
          <w:t>fluid and</w:t>
        </w:r>
      </w:ins>
      <w:ins w:id="51" w:author="Sgouris Sgouridis" w:date="2018-01-21T11:03:00Z">
        <w:r w:rsidR="00BB2B64">
          <w:t xml:space="preserve"> avoid two-phase</w:t>
        </w:r>
      </w:ins>
      <w:ins w:id="52" w:author="Sgouris Sgouridis" w:date="2018-01-21T11:05:00Z">
        <w:r w:rsidR="00BB2B64">
          <w:t xml:space="preserve"> flow problems in the pipeline.</w:t>
        </w:r>
      </w:ins>
      <w:ins w:id="53" w:author="Sgouris Sgouridis" w:date="2018-01-21T12:12:00Z">
        <w:r w:rsidR="00E16E61">
          <w:t xml:space="preserve"> </w:t>
        </w:r>
      </w:ins>
      <w:ins w:id="54" w:author="Sgouris Sgouridis" w:date="2018-01-21T12:31:00Z">
        <w:r w:rsidR="001A427E">
          <w:t xml:space="preserve">A </w:t>
        </w:r>
      </w:ins>
      <w:ins w:id="55" w:author="Sgouris Sgouridis" w:date="2018-01-21T12:32:00Z">
        <w:r w:rsidR="003A457A">
          <w:t>CO</w:t>
        </w:r>
        <w:r w:rsidR="003A457A" w:rsidRPr="001F5BFA">
          <w:rPr>
            <w:vertAlign w:val="subscript"/>
            <w:rPrChange w:id="56" w:author="Sgouris Sgouridis" w:date="2018-01-21T12:54:00Z">
              <w:rPr/>
            </w:rPrChange>
          </w:rPr>
          <w:t>2</w:t>
        </w:r>
        <w:r w:rsidR="003A457A">
          <w:t xml:space="preserve"> flow of about 1.5 million tonnes per year, produced from a baseload </w:t>
        </w:r>
      </w:ins>
      <w:ins w:id="57" w:author="Sgouris Sgouridis" w:date="2018-01-21T12:31:00Z">
        <w:r w:rsidR="001A427E">
          <w:t>530MW CCGT plant</w:t>
        </w:r>
      </w:ins>
      <w:ins w:id="58" w:author="Sgouris Sgouridis" w:date="2018-01-21T12:32:00Z">
        <w:r w:rsidR="003A457A">
          <w:t>,</w:t>
        </w:r>
      </w:ins>
      <w:ins w:id="59" w:author="Sgouris Sgouridis" w:date="2018-01-21T12:31:00Z">
        <w:r w:rsidR="001A427E">
          <w:t xml:space="preserve"> requires </w:t>
        </w:r>
        <w:r w:rsidR="003A457A">
          <w:t>compression power of about 23MW</w:t>
        </w:r>
      </w:ins>
      <w:ins w:id="60" w:author="Sgouris Sgouridis" w:date="2018-01-21T12:33:00Z">
        <w:r w:rsidR="002C2D73">
          <w:t xml:space="preserve"> </w:t>
        </w:r>
      </w:ins>
      <w:ins w:id="61" w:author="Sgouris Sgouridis" w:date="2018-01-21T12:54:00Z">
        <w:r w:rsidR="00864CC5">
          <w:t>or 4.3%</w:t>
        </w:r>
      </w:ins>
      <w:ins w:id="62" w:author="Sgouris Sgouridis" w:date="2018-01-21T12:57:00Z">
        <w:r w:rsidR="00627153">
          <w:t xml:space="preserve"> </w:t>
        </w:r>
      </w:ins>
      <w:ins w:id="63" w:author="Sgouris Sgouridis" w:date="2018-01-21T15:42:00Z">
        <w:r w:rsidR="00E1002F">
          <w:fldChar w:fldCharType="begin"/>
        </w:r>
      </w:ins>
      <w:r w:rsidR="0000276F">
        <w:instrText xml:space="preserve"> ADDIN PAPERS2_CITATIONS &lt;citation&gt;&lt;uuid&gt;EBC4BE21-6522-4D80-99F4-42BA70F470B8&lt;/uuid&gt;&lt;priority&gt;27&lt;/priority&gt;&lt;publications&gt;&lt;publication&gt;&lt;uuid&gt;62501478-9A98-4C6B-9D85-4236ED5DAAB3&lt;/uuid&gt;&lt;volume&gt;4&lt;/volume&gt;&lt;doi&gt;10.3390/technologies4020015&lt;/doi&gt;&lt;startpage&gt;15&lt;/startpage&gt;&lt;publication_date&gt;99201606001200000000220000&lt;/publication_date&gt;&lt;url&gt;http://www.mdpi.com/2227-7080/4/2/15&lt;/url&gt;&lt;citekey&gt;ElSuleiman:2016jq&lt;/citekey&gt;&lt;type&gt;400&lt;/type&gt;&lt;title&gt;A Preliminary Assessment of the Initial Compression Power Requirement in CO2 Pipeline “Carbon Capture and Storage (CCS) Technologies”&lt;/title&gt;&lt;number&gt;2&lt;/number&gt;&lt;subtype&gt;400&lt;/subtype&gt;&lt;endpage&gt;9&lt;/endpage&gt;&lt;bundle&gt;&lt;publication&gt;&lt;title&gt;Technologies&lt;/title&gt;&lt;type&gt;-100&lt;/type&gt;&lt;subtype&gt;-100&lt;/subtype&gt;&lt;uuid&gt;B27C170F-07B8-4F0C-955F-D69067FAA8EC&lt;/uuid&gt;&lt;/publication&gt;&lt;/bundle&gt;&lt;authors&gt;&lt;author&gt;&lt;firstName&gt;Abdussalam&lt;/firstName&gt;&lt;lastName&gt;El-Suleiman&lt;/lastName&gt;&lt;/author&gt;&lt;author&gt;&lt;firstName&gt;Nnamdi&lt;/firstName&gt;&lt;lastName&gt;Anosike&lt;/lastName&gt;&lt;/author&gt;&lt;author&gt;&lt;firstName&gt;Pericles&lt;/firstName&gt;&lt;lastName&gt;Pilidis&lt;/lastName&gt;&lt;/author&gt;&lt;/authors&gt;&lt;/publication&gt;&lt;/publications&gt;&lt;cites&gt;&lt;/cites&gt;&lt;/citation&gt;</w:instrText>
      </w:r>
      <w:r w:rsidR="00E1002F">
        <w:fldChar w:fldCharType="separate"/>
      </w:r>
      <w:ins w:id="64" w:author="Sgouris Sgouridis" w:date="2018-01-21T15:43:00Z">
        <w:r w:rsidR="00E1002F">
          <w:rPr>
            <w:rFonts w:eastAsiaTheme="minorEastAsia"/>
            <w:szCs w:val="22"/>
            <w:vertAlign w:val="superscript"/>
          </w:rPr>
          <w:t>24</w:t>
        </w:r>
      </w:ins>
      <w:ins w:id="65" w:author="Sgouris Sgouridis" w:date="2018-01-21T15:42:00Z">
        <w:r w:rsidR="00E1002F">
          <w:fldChar w:fldCharType="end"/>
        </w:r>
      </w:ins>
      <w:ins w:id="66" w:author="Sgouris Sgouridis" w:date="2018-01-21T12:32:00Z">
        <w:r w:rsidR="003A457A">
          <w:t xml:space="preserve">. </w:t>
        </w:r>
      </w:ins>
      <w:ins w:id="67" w:author="Sgouris Sgouridis" w:date="2018-01-21T12:55:00Z">
        <w:r w:rsidR="00627153">
          <w:t xml:space="preserve">For distances greater than 100km, this becomes insufficient and repressurization stations would be needed along the way. </w:t>
        </w:r>
      </w:ins>
      <w:ins w:id="68" w:author="Sgouris Sgouridis" w:date="2018-01-21T12:57:00Z">
        <w:r w:rsidR="00627153">
          <w:t>Final pressurization and treatment before injection may be necessary as well. In addition to these costs, monitoring of the injection s</w:t>
        </w:r>
      </w:ins>
      <w:ins w:id="69" w:author="Sgouris Sgouridis" w:date="2018-01-21T12:58:00Z">
        <w:r w:rsidR="00627153">
          <w:t>ite needs to be included as an operational investment.</w:t>
        </w:r>
      </w:ins>
      <w:ins w:id="70" w:author="Sgouris Sgouridis" w:date="2018-01-21T12:55:00Z">
        <w:r w:rsidR="00627153">
          <w:t xml:space="preserve"> </w:t>
        </w:r>
      </w:ins>
    </w:p>
    <w:p w14:paraId="40292218" w14:textId="44790600" w:rsidR="00E26F93" w:rsidRDefault="00881CAD" w:rsidP="00E26F93">
      <w:pPr>
        <w:pStyle w:val="BodyText"/>
      </w:pPr>
      <w:del w:id="71" w:author="Sgouris Sgouridis" w:date="2018-01-21T12:59:00Z">
        <w:r w:rsidDel="00627153">
          <w:delText xml:space="preserve">This </w:delText>
        </w:r>
      </w:del>
      <w:ins w:id="72" w:author="Sgouris Sgouridis" w:date="2018-01-21T12:59:00Z">
        <w:r w:rsidR="00627153">
          <w:t xml:space="preserve">The theoretical </w:t>
        </w:r>
      </w:ins>
      <w:r w:rsidR="00BA1294">
        <w:t>estimate</w:t>
      </w:r>
      <w:ins w:id="73" w:author="Sgouris Sgouridis" w:date="2018-01-21T12:59:00Z">
        <w:r w:rsidR="00627153">
          <w:t>s</w:t>
        </w:r>
      </w:ins>
      <w:r>
        <w:t xml:space="preserve"> </w:t>
      </w:r>
      <w:del w:id="74" w:author="Sgouris Sgouridis" w:date="2018-01-21T12:59:00Z">
        <w:r w:rsidDel="00627153">
          <w:delText xml:space="preserve">is </w:delText>
        </w:r>
      </w:del>
      <w:ins w:id="75" w:author="Sgouris Sgouridis" w:date="2018-01-21T12:59:00Z">
        <w:r w:rsidR="00627153">
          <w:t xml:space="preserve">are </w:t>
        </w:r>
      </w:ins>
      <w:r>
        <w:t xml:space="preserve">confirmed </w:t>
      </w:r>
      <w:r w:rsidR="00256279">
        <w:t xml:space="preserve">from </w:t>
      </w:r>
      <w:ins w:id="76" w:author="Sgouris Sgouridis" w:date="2018-01-21T13:00:00Z">
        <w:del w:id="77" w:author="Sgouris Sgouridis [2]" w:date="2018-01-29T20:10:00Z">
          <w:r w:rsidR="00627153" w:rsidDel="003139D3">
            <w:delText xml:space="preserve">the </w:delText>
          </w:r>
        </w:del>
      </w:ins>
      <w:del w:id="78" w:author="Sgouris Sgouridis" w:date="2018-01-21T13:00:00Z">
        <w:r w:rsidR="00256279" w:rsidDel="00627153">
          <w:delText>the</w:delText>
        </w:r>
        <w:r w:rsidR="00BA1294" w:rsidDel="00627153">
          <w:delText xml:space="preserve"> </w:delText>
        </w:r>
      </w:del>
      <w:r w:rsidR="00BA1294">
        <w:t xml:space="preserve">detailed simulation of several </w:t>
      </w:r>
      <w:r w:rsidR="00071853">
        <w:t>IGCC (integrated gasification combined cycle), PC, and NGCC (natural gas combined cycle)</w:t>
      </w:r>
      <w:r w:rsidR="00BA1294">
        <w:t xml:space="preserve"> configurations with and without CCS</w:t>
      </w:r>
      <w:r w:rsidR="00D315AD">
        <w:t>,</w:t>
      </w:r>
      <w:r w:rsidR="00BA1294">
        <w:t xml:space="preserve"> shown in </w:t>
      </w:r>
      <w:r w:rsidR="006A55C3">
        <w:t xml:space="preserve">Table 3. </w:t>
      </w:r>
      <w:del w:id="79" w:author="Sgouris Sgouridis" w:date="2018-01-21T10:59:00Z">
        <w:r w:rsidR="006A55C3" w:rsidDel="00D27BF4">
          <w:delText>Notably t</w:delText>
        </w:r>
      </w:del>
      <w:ins w:id="80" w:author="Sgouris Sgouridis" w:date="2018-01-21T10:59:00Z">
        <w:r w:rsidR="00D27BF4">
          <w:t>T</w:t>
        </w:r>
      </w:ins>
      <w:r w:rsidR="006A55C3">
        <w:t>hese</w:t>
      </w:r>
      <w:r w:rsidR="00E42DF5">
        <w:t xml:space="preserve"> </w:t>
      </w:r>
      <w:r w:rsidR="006A55C3">
        <w:t xml:space="preserve">values </w:t>
      </w:r>
      <w:del w:id="81" w:author="Sgouris Sgouridis" w:date="2018-01-21T10:59:00Z">
        <w:r w:rsidR="006A55C3" w:rsidDel="00E042F5">
          <w:delText>do</w:delText>
        </w:r>
        <w:r w:rsidR="00E42DF5" w:rsidDel="00E042F5">
          <w:delText xml:space="preserve"> not </w:delText>
        </w:r>
      </w:del>
      <w:r w:rsidR="00E42DF5">
        <w:t xml:space="preserve">include the </w:t>
      </w:r>
      <w:ins w:id="82" w:author="Sgouris Sgouridis" w:date="2018-01-21T11:00:00Z">
        <w:r w:rsidR="00E042F5">
          <w:t xml:space="preserve">pressurization, </w:t>
        </w:r>
      </w:ins>
      <w:r w:rsidR="00E42DF5">
        <w:t>transportation and injection components</w:t>
      </w:r>
      <w:ins w:id="83" w:author="Sgouris Sgouridis" w:date="2018-01-21T11:00:00Z">
        <w:r w:rsidR="00E042F5">
          <w:t xml:space="preserve"> for a favorable </w:t>
        </w:r>
      </w:ins>
      <w:ins w:id="84" w:author="Sgouris Sgouridis [2]" w:date="2018-01-29T20:09:00Z">
        <w:r w:rsidR="003139D3">
          <w:t xml:space="preserve">saline aquifer </w:t>
        </w:r>
      </w:ins>
      <w:ins w:id="85" w:author="Sgouris Sgouridis" w:date="2018-01-21T12:58:00Z">
        <w:r w:rsidR="00627153">
          <w:t xml:space="preserve">injection </w:t>
        </w:r>
      </w:ins>
      <w:ins w:id="86" w:author="Sgouris Sgouridis" w:date="2018-01-21T11:00:00Z">
        <w:r w:rsidR="00E042F5">
          <w:t xml:space="preserve">site </w:t>
        </w:r>
        <w:del w:id="87" w:author="Sgouris Sgouridis [2]" w:date="2018-01-29T20:09:00Z">
          <w:r w:rsidR="00E042F5" w:rsidDel="003139D3">
            <w:delText>(</w:delText>
          </w:r>
        </w:del>
        <w:r w:rsidR="00E042F5">
          <w:t xml:space="preserve">80 km </w:t>
        </w:r>
        <w:del w:id="88" w:author="Sgouris Sgouridis [2]" w:date="2018-01-29T20:10:00Z">
          <w:r w:rsidR="00E042F5" w:rsidDel="003139D3">
            <w:delText>pipeline</w:delText>
          </w:r>
          <w:r w:rsidR="00627153" w:rsidDel="003139D3">
            <w:delText xml:space="preserve"> </w:delText>
          </w:r>
        </w:del>
      </w:ins>
      <w:ins w:id="89" w:author="Sgouris Sgouridis" w:date="2018-01-21T12:59:00Z">
        <w:del w:id="90" w:author="Sgouris Sgouridis [2]" w:date="2018-01-29T20:10:00Z">
          <w:r w:rsidR="00627153" w:rsidDel="003139D3">
            <w:delText>length</w:delText>
          </w:r>
        </w:del>
      </w:ins>
      <w:ins w:id="91" w:author="Sgouris Sgouridis" w:date="2018-01-21T11:00:00Z">
        <w:del w:id="92" w:author="Sgouris Sgouridis [2]" w:date="2018-01-29T20:10:00Z">
          <w:r w:rsidR="00627153" w:rsidDel="003139D3">
            <w:delText xml:space="preserve"> </w:delText>
          </w:r>
        </w:del>
      </w:ins>
      <w:ins w:id="93" w:author="Sgouris Sgouridis" w:date="2018-01-21T12:59:00Z">
        <w:del w:id="94" w:author="Sgouris Sgouridis [2]" w:date="2018-01-29T20:10:00Z">
          <w:r w:rsidR="00627153" w:rsidDel="003139D3">
            <w:delText>to</w:delText>
          </w:r>
        </w:del>
      </w:ins>
      <w:ins w:id="95" w:author="Sgouris Sgouridis" w:date="2018-01-21T11:00:00Z">
        <w:del w:id="96" w:author="Sgouris Sgouridis [2]" w:date="2018-01-29T20:10:00Z">
          <w:r w:rsidR="00E042F5" w:rsidDel="003139D3">
            <w:delText xml:space="preserve"> </w:delText>
          </w:r>
        </w:del>
      </w:ins>
      <w:ins w:id="97" w:author="Sgouris Sgouridis" w:date="2018-01-21T12:58:00Z">
        <w:del w:id="98" w:author="Sgouris Sgouridis [2]" w:date="2018-01-29T20:10:00Z">
          <w:r w:rsidR="00627153" w:rsidDel="003139D3">
            <w:delText>a</w:delText>
          </w:r>
        </w:del>
        <w:del w:id="99" w:author="Sgouris Sgouridis [2]" w:date="2018-01-29T20:09:00Z">
          <w:r w:rsidR="00627153" w:rsidDel="003139D3">
            <w:delText xml:space="preserve"> </w:delText>
          </w:r>
        </w:del>
      </w:ins>
      <w:ins w:id="100" w:author="Sgouris Sgouridis" w:date="2018-01-21T11:00:00Z">
        <w:del w:id="101" w:author="Sgouris Sgouridis [2]" w:date="2018-01-29T20:09:00Z">
          <w:r w:rsidR="00E042F5" w:rsidDel="003139D3">
            <w:delText>saline aquifer</w:delText>
          </w:r>
        </w:del>
        <w:del w:id="102" w:author="Sgouris Sgouridis [2]" w:date="2018-01-29T20:10:00Z">
          <w:r w:rsidR="00E042F5" w:rsidDel="003139D3">
            <w:delText>)</w:delText>
          </w:r>
        </w:del>
      </w:ins>
      <w:ins w:id="103" w:author="Sgouris Sgouridis [2]" w:date="2018-01-29T20:10:00Z">
        <w:r w:rsidR="003139D3">
          <w:t>distant</w:t>
        </w:r>
      </w:ins>
      <w:r w:rsidR="00E42DF5">
        <w:fldChar w:fldCharType="begin"/>
      </w:r>
      <w:r w:rsidR="0000276F">
        <w:instrText xml:space="preserve"> ADDIN PAPERS2_CITATIONS &lt;citation&gt;&lt;uuid&gt;A57D2096-830F-47E6-87C3-27F7DAD42CAB&lt;/uuid&gt;&lt;priority&gt;0&lt;/priority&gt;&lt;publications&gt;&lt;publication&gt;&lt;startpage&gt;1&lt;/startpage&gt;&lt;endpage&gt;626&lt;/endpage&gt;&lt;title&gt;Cost and Performance Comparison Baseline for Fossil Energy Power Plants&lt;/title&gt;&lt;uuid&gt;006031F4-8E0D-4E0F-A2C8-15DAF062BE2F&lt;/uuid&gt;&lt;subtype&gt;700&lt;/subtype&gt;&lt;publisher&gt;National Energy Technology Laboratory&lt;/publisher&gt;&lt;version&gt;Revision 2a&lt;/version&gt;&lt;type&gt;700&lt;/type&gt;&lt;citekey&gt;Gerdes:2013tz&lt;/citekey&gt;&lt;publication_date&gt;99201309201200000000222000&lt;/publication_date&gt;&lt;authors&gt;&lt;author&gt;&lt;lastName&gt;NETL&lt;/lastName&gt;&lt;/author&gt;&lt;/authors&gt;&lt;/publication&gt;&lt;/publications&gt;&lt;cites&gt;&lt;/cites&gt;&lt;/citation&gt;</w:instrText>
      </w:r>
      <w:r w:rsidR="00E42DF5">
        <w:fldChar w:fldCharType="separate"/>
      </w:r>
      <w:ins w:id="104" w:author="Sgouris Sgouridis" w:date="2018-01-21T15:42:00Z">
        <w:r w:rsidR="00E1002F">
          <w:rPr>
            <w:rFonts w:eastAsiaTheme="minorEastAsia"/>
            <w:szCs w:val="22"/>
            <w:vertAlign w:val="superscript"/>
          </w:rPr>
          <w:t>25</w:t>
        </w:r>
      </w:ins>
      <w:del w:id="105" w:author="Sgouris Sgouridis" w:date="2018-01-21T15:42:00Z">
        <w:r w:rsidR="000520C0" w:rsidDel="00E1002F">
          <w:rPr>
            <w:rFonts w:eastAsiaTheme="minorEastAsia"/>
            <w:szCs w:val="22"/>
            <w:vertAlign w:val="superscript"/>
          </w:rPr>
          <w:delText>24</w:delText>
        </w:r>
      </w:del>
      <w:r w:rsidR="00E42DF5">
        <w:fldChar w:fldCharType="end"/>
      </w:r>
      <w:r w:rsidR="00256279">
        <w:t xml:space="preserve">. </w:t>
      </w:r>
      <w:r w:rsidR="00F56124">
        <w:t xml:space="preserve">In the post- and pre-combustion cases, the fuel type plays a significant role on the energy requirements of the capture process. </w:t>
      </w:r>
      <w:r w:rsidR="00471698">
        <w:t xml:space="preserve">The average </w:t>
      </w:r>
      <w:r w:rsidR="00071853">
        <w:t xml:space="preserve">capture </w:t>
      </w:r>
      <w:r w:rsidR="00471698">
        <w:t>penalty</w:t>
      </w:r>
      <w:r w:rsidR="00267CBE">
        <w:t xml:space="preserve"> (</w:t>
      </w:r>
      <w:r w:rsidR="00267CBE" w:rsidRPr="009E3AEF">
        <w:rPr>
          <w:i/>
        </w:rPr>
        <w:t>f</w:t>
      </w:r>
      <w:r w:rsidR="00267CBE" w:rsidRPr="009E3AEF">
        <w:rPr>
          <w:i/>
          <w:vertAlign w:val="subscript"/>
        </w:rPr>
        <w:t>op</w:t>
      </w:r>
      <w:r w:rsidR="00267CBE">
        <w:t>)</w:t>
      </w:r>
      <w:del w:id="106" w:author="Sgouris Sgouridis" w:date="2018-01-17T13:53:00Z">
        <w:r w:rsidR="00267CBE" w:rsidDel="009200DB">
          <w:delText xml:space="preserve"> </w:delText>
        </w:r>
      </w:del>
      <w:r w:rsidR="00471698">
        <w:t xml:space="preserve"> </w:t>
      </w:r>
      <w:r w:rsidR="00E42DF5">
        <w:t>is 28.3%</w:t>
      </w:r>
      <w:r w:rsidR="00471698">
        <w:t xml:space="preserve"> for PC</w:t>
      </w:r>
      <w:r w:rsidR="00E42DF5">
        <w:t xml:space="preserve">, 21.3% </w:t>
      </w:r>
      <w:r w:rsidR="00471698">
        <w:t xml:space="preserve">for IGCC </w:t>
      </w:r>
      <w:r w:rsidR="00E42DF5">
        <w:t>and 14.7%</w:t>
      </w:r>
      <w:r w:rsidR="00471698">
        <w:t xml:space="preserve"> for NGCC</w:t>
      </w:r>
      <w:r w:rsidR="00E42DF5">
        <w:t xml:space="preserve">. </w:t>
      </w:r>
      <w:r w:rsidR="002F04B9">
        <w:t>The energy penalty</w:t>
      </w:r>
      <w:r w:rsidR="00D4160E">
        <w:t xml:space="preserve"> </w:t>
      </w:r>
      <w:r w:rsidR="00F17F0C">
        <w:t xml:space="preserve">for a </w:t>
      </w:r>
      <w:r w:rsidR="002F04B9">
        <w:t>coal-to-liquids (</w:t>
      </w:r>
      <w:r w:rsidR="00F17F0C">
        <w:t>CTL</w:t>
      </w:r>
      <w:r w:rsidR="002F04B9">
        <w:t>)</w:t>
      </w:r>
      <w:r w:rsidR="00F17F0C">
        <w:t xml:space="preserve"> plant</w:t>
      </w:r>
      <w:r w:rsidR="002F04B9">
        <w:t xml:space="preserve"> with post-combustion capture </w:t>
      </w:r>
      <w:commentRangeStart w:id="107"/>
      <w:del w:id="108" w:author="Sgouris Sgouridis" w:date="2018-01-17T13:51:00Z">
        <w:r w:rsidR="002F04B9" w:rsidDel="009200DB">
          <w:delText>back-calculated</w:delText>
        </w:r>
        <w:r w:rsidR="00E42DF5" w:rsidRPr="00E42DF5" w:rsidDel="009200DB">
          <w:delText xml:space="preserve"> </w:delText>
        </w:r>
      </w:del>
      <w:commentRangeEnd w:id="107"/>
      <w:r w:rsidR="009C077F">
        <w:rPr>
          <w:rStyle w:val="CommentReference"/>
        </w:rPr>
        <w:commentReference w:id="107"/>
      </w:r>
      <w:r w:rsidR="00E42DF5">
        <w:t>is 45%</w:t>
      </w:r>
      <w:r w:rsidR="002F04B9">
        <w:t xml:space="preserve"> </w:t>
      </w:r>
      <w:r w:rsidR="002F04B9">
        <w:fldChar w:fldCharType="begin"/>
      </w:r>
      <w:r w:rsidR="0000276F">
        <w:instrText xml:space="preserve"> ADDIN PAPERS2_CITATIONS &lt;citation&gt;&lt;uuid&gt;BA089AC8-A171-49CA-803D-2EA445C3380E&lt;/uuid&gt;&lt;priority&gt;0&lt;/priority&gt;&lt;publications&gt;&lt;publication&gt;&lt;uuid&gt;89559741-69C1-48CF-9EDF-47B70336E92C&lt;/uuid&gt;&lt;volume&gt;8&lt;/volume&gt;&lt;doi&gt;10.3390/en8020786&lt;/doi&gt;&lt;startpage&gt;786&lt;/startpage&gt;&lt;publication_date&gt;99201502001200000000220000&lt;/publication_date&gt;&lt;url&gt;http://www.mdpi.com/1996-1073/8/2/786/&lt;/url&gt;&lt;citekey&gt;Kong:2015bj&lt;/citekey&gt;&lt;type&gt;400&lt;/type&gt;&lt;title&gt;EROI Analysis for Direct Coal Liquefaction without and with CCS: The Case of the Shenhua DCL Project in China&lt;/title&gt;&lt;publisher&gt;Multidisciplinary Digital Publishing Institute&lt;/publisher&gt;&lt;number&gt;2&lt;/number&gt;&lt;subtype&gt;400&lt;/subtype&gt;&lt;endpage&gt;807&lt;/endpage&gt;&lt;bundle&gt;&lt;publication&gt;&lt;title&gt;Energies&lt;/title&gt;&lt;type&gt;-100&lt;/type&gt;&lt;subtype&gt;-100&lt;/subtype&gt;&lt;uuid&gt;87D97525-1DED-4D9E-9F62-B0D7DB31E8CE&lt;/uuid&gt;&lt;/publication&gt;&lt;/bundle&gt;&lt;authors&gt;&lt;author&gt;&lt;firstName&gt;yang&lt;/firstName&gt;&lt;lastName&gt;Kong&lt;/lastName&gt;&lt;/author&gt;&lt;author&gt;&lt;firstName&gt;Xiucheng&lt;/firstName&gt;&lt;lastName&gt;Dong&lt;/lastName&gt;&lt;/author&gt;&lt;author&gt;&lt;firstName&gt;Bo&lt;/firstName&gt;&lt;lastName&gt;Xu&lt;/lastName&gt;&lt;/author&gt;&lt;author&gt;&lt;firstName&gt;Rui&lt;/firstName&gt;&lt;lastName&gt;Li&lt;/lastName&gt;&lt;/author&gt;&lt;author&gt;&lt;firstName&gt;Qiang&lt;/firstName&gt;&lt;lastName&gt;Yin&lt;/lastName&gt;&lt;/author&gt;&lt;author&gt;&lt;firstName&gt;Cuifang&lt;/firstName&gt;&lt;lastName&gt;Song&lt;/lastName&gt;&lt;/author&gt;&lt;/authors&gt;&lt;/publication&gt;&lt;/publications&gt;&lt;cites&gt;&lt;/cites&gt;&lt;/citation&gt;</w:instrText>
      </w:r>
      <w:r w:rsidR="002F04B9">
        <w:fldChar w:fldCharType="separate"/>
      </w:r>
      <w:r w:rsidR="000520C0">
        <w:rPr>
          <w:rFonts w:eastAsiaTheme="minorEastAsia"/>
          <w:szCs w:val="22"/>
          <w:vertAlign w:val="superscript"/>
        </w:rPr>
        <w:t>12</w:t>
      </w:r>
      <w:r w:rsidR="002F04B9">
        <w:fldChar w:fldCharType="end"/>
      </w:r>
      <w:r w:rsidR="002F04B9">
        <w:t xml:space="preserve">. </w:t>
      </w:r>
    </w:p>
    <w:p w14:paraId="68D16F8C" w14:textId="07670F82" w:rsidR="004503E3" w:rsidRDefault="004503E3" w:rsidP="009E3AEF">
      <w:pPr>
        <w:pStyle w:val="Heading3"/>
      </w:pPr>
      <w:r>
        <w:t>Capital energy penalty for CCS</w:t>
      </w:r>
    </w:p>
    <w:p w14:paraId="6554CC8A" w14:textId="1DD03D8F" w:rsidR="009200DB" w:rsidRDefault="0066663F" w:rsidP="00465681">
      <w:pPr>
        <w:pStyle w:val="BodyText"/>
        <w:rPr>
          <w:ins w:id="109" w:author="Sgouris Sgouridis" w:date="2018-01-17T13:53:00Z"/>
        </w:rPr>
      </w:pPr>
      <w:r>
        <w:t>T</w:t>
      </w:r>
      <w:r w:rsidR="00885E1E">
        <w:t xml:space="preserve">he </w:t>
      </w:r>
      <w:r w:rsidR="00FF4B61">
        <w:t xml:space="preserve">infrastructural </w:t>
      </w:r>
      <w:r w:rsidR="00CE71C1">
        <w:t xml:space="preserve">energy penalty </w:t>
      </w:r>
      <w:r w:rsidR="004E1DCB">
        <w:t>(</w:t>
      </w:r>
      <w:r w:rsidR="004E1DCB" w:rsidRPr="009E3AEF">
        <w:rPr>
          <w:i/>
        </w:rPr>
        <w:t>f</w:t>
      </w:r>
      <w:r w:rsidR="004E1DCB" w:rsidRPr="009E3AEF">
        <w:rPr>
          <w:i/>
          <w:vertAlign w:val="subscript"/>
        </w:rPr>
        <w:t>cap</w:t>
      </w:r>
      <w:r w:rsidR="004E1DCB">
        <w:t>) is the ratio of the energy embodied in the CCS system over the energy embodied in a conventional power</w:t>
      </w:r>
      <w:r w:rsidR="00D04DF3">
        <w:t xml:space="preserve"> </w:t>
      </w:r>
      <w:r w:rsidR="004E1DCB">
        <w:t xml:space="preserve">plant. This </w:t>
      </w:r>
      <w:r>
        <w:t xml:space="preserve">can be estimated </w:t>
      </w:r>
      <w:r w:rsidR="00AB1CF5">
        <w:t xml:space="preserve">using </w:t>
      </w:r>
      <w:r>
        <w:t>a</w:t>
      </w:r>
      <w:r w:rsidR="00AB1CF5">
        <w:t xml:space="preserve"> detailed</w:t>
      </w:r>
      <w:r>
        <w:t xml:space="preserve"> LCA</w:t>
      </w:r>
      <w:r w:rsidR="00CE71C1">
        <w:t xml:space="preserve"> </w:t>
      </w:r>
      <w:r>
        <w:t>procedure</w:t>
      </w:r>
      <w:r w:rsidR="00596849">
        <w:t>. In the absence of such</w:t>
      </w:r>
      <w:r>
        <w:t xml:space="preserve">, </w:t>
      </w:r>
      <w:r w:rsidR="00596849">
        <w:lastRenderedPageBreak/>
        <w:t>a good approximation is offered by environmentally-extended input output analysis</w:t>
      </w:r>
      <w:r w:rsidR="00EF5D14">
        <w:t xml:space="preserve"> </w:t>
      </w:r>
      <w:r w:rsidR="005C0C59">
        <w:fldChar w:fldCharType="begin"/>
      </w:r>
      <w:r w:rsidR="0000276F">
        <w:instrText xml:space="preserve"> ADDIN PAPERS2_CITATIONS &lt;citation&gt;&lt;uuid&gt;24D17ED0-03F2-4050-8ECB-022266DA8E00&lt;/uuid&gt;&lt;priority&gt;29&lt;/priority&gt;&lt;publications&gt;&lt;publication&gt;&lt;uuid&gt;08973981-EDB0-4642-ABF4-12BEAAD2632C&lt;/uuid&gt;&lt;volume&gt;4&lt;/volume&gt;&lt;doi&gt;10.1162/108819800300106357&lt;/doi&gt;&lt;startpage&gt;7&lt;/startpage&gt;&lt;publication_date&gt;99200007011200000000222000&lt;/publication_date&gt;&lt;url&gt;http://doi.wiley.com/10.1162/108819800300106357&lt;/url&gt;&lt;type&gt;400&lt;/type&gt;&lt;title&gt;Extending the Boundaries of Life</w:instrText>
      </w:r>
      <w:r w:rsidR="0000276F">
        <w:rPr>
          <w:rFonts w:ascii="Calibri" w:eastAsia="Calibri" w:hAnsi="Calibri" w:cs="Calibri"/>
        </w:rPr>
        <w:instrText>‐</w:instrText>
      </w:r>
      <w:r w:rsidR="0000276F">
        <w:instrText>Cycle Assessment through Environmental Economic Input</w:instrText>
      </w:r>
      <w:r w:rsidR="0000276F">
        <w:rPr>
          <w:rFonts w:ascii="Calibri" w:eastAsia="Calibri" w:hAnsi="Calibri" w:cs="Calibri"/>
        </w:rPr>
        <w:instrText>‐</w:instrText>
      </w:r>
      <w:r w:rsidR="0000276F">
        <w:instrText>Output Models&lt;/title&gt;&lt;publisher&gt;MIT Press&lt;/publisher&gt;&lt;number&gt;3&lt;/number&gt;&lt;subtype&gt;400&lt;/subtype&gt;&lt;endpage&gt;10&lt;/endpage&gt;&lt;bundle&gt;&lt;publication&gt;&lt;publisher&gt;MIT Press&lt;/publisher&gt;&lt;title&gt;Journal of Industrial Ecology&lt;/title&gt;&lt;type&gt;-100&lt;/type&gt;&lt;subtype&gt;-100&lt;/subtype&gt;&lt;uuid&gt;DEA65E90-9375-406E-8591-7583B5C01B47&lt;/uuid&gt;&lt;/publication&gt;&lt;/bundle&gt;&lt;authors&gt;&lt;author&gt;&lt;firstName&gt;H&lt;/firstName&gt;&lt;middleNames&gt;Scott&lt;/middleNames&gt;&lt;lastName&gt;Matthews&lt;/lastName&gt;&lt;/author&gt;&lt;author&gt;&lt;firstName&gt;Mitchell&lt;/firstName&gt;&lt;middleNames&gt;J&lt;/middleNames&gt;&lt;lastName&gt;Small&lt;/lastName&gt;&lt;/author&gt;&lt;/authors&gt;&lt;/publication&gt;&lt;/publications&gt;&lt;cites&gt;&lt;/cites&gt;&lt;/citation&gt;</w:instrText>
      </w:r>
      <w:r w:rsidR="005C0C59">
        <w:fldChar w:fldCharType="separate"/>
      </w:r>
      <w:ins w:id="110" w:author="Sgouris Sgouridis" w:date="2018-01-21T15:42:00Z">
        <w:r w:rsidR="00E1002F">
          <w:rPr>
            <w:rFonts w:eastAsiaTheme="minorEastAsia"/>
            <w:szCs w:val="22"/>
            <w:vertAlign w:val="superscript"/>
          </w:rPr>
          <w:t>26</w:t>
        </w:r>
      </w:ins>
      <w:del w:id="111" w:author="Sgouris Sgouridis" w:date="2018-01-21T15:42:00Z">
        <w:r w:rsidR="005C0C59" w:rsidDel="00E1002F">
          <w:rPr>
            <w:rFonts w:eastAsiaTheme="minorEastAsia"/>
            <w:szCs w:val="22"/>
            <w:vertAlign w:val="superscript"/>
          </w:rPr>
          <w:delText>25</w:delText>
        </w:r>
      </w:del>
      <w:r w:rsidR="005C0C59">
        <w:fldChar w:fldCharType="end"/>
      </w:r>
      <w:r w:rsidR="00596849">
        <w:t xml:space="preserve">. </w:t>
      </w:r>
      <w:r w:rsidR="00A075BF">
        <w:t xml:space="preserve">Based on plant costs presented in </w:t>
      </w:r>
      <w:r w:rsidR="00A075BF">
        <w:fldChar w:fldCharType="begin"/>
      </w:r>
      <w:r w:rsidR="00A075BF">
        <w:instrText xml:space="preserve"> REF _Ref502058337 \h </w:instrText>
      </w:r>
      <w:r w:rsidR="00A075BF">
        <w:fldChar w:fldCharType="separate"/>
      </w:r>
      <w:r w:rsidR="006661F1">
        <w:t xml:space="preserve">Table </w:t>
      </w:r>
      <w:r w:rsidR="006661F1">
        <w:rPr>
          <w:noProof/>
        </w:rPr>
        <w:t>2</w:t>
      </w:r>
      <w:r w:rsidR="00A075BF">
        <w:fldChar w:fldCharType="end"/>
      </w:r>
      <w:r w:rsidR="00A075BF">
        <w:t>, w</w:t>
      </w:r>
      <w:r w:rsidR="00FE6DD3">
        <w:t xml:space="preserve">e use the US 2002 producer model to estimate the energy requirements </w:t>
      </w:r>
      <w:r w:rsidR="003150AF">
        <w:t xml:space="preserve">of </w:t>
      </w:r>
      <w:r w:rsidR="00FE6DD3">
        <w:t>the plant investment</w:t>
      </w:r>
      <w:del w:id="112" w:author="Sgouris Sgouridis" w:date="2018-01-21T15:12:00Z">
        <w:r w:rsidR="00FE6DD3" w:rsidDel="000E13E6">
          <w:delText xml:space="preserve">. </w:delText>
        </w:r>
        <w:r w:rsidR="00112F1B" w:rsidDel="000E13E6">
          <w:delText>Assuming</w:delText>
        </w:r>
        <w:r w:rsidR="003D3801" w:rsidDel="000E13E6">
          <w:delText xml:space="preserve"> that 6</w:delText>
        </w:r>
        <w:r w:rsidR="00FE6DD3" w:rsidDel="000E13E6">
          <w:delText xml:space="preserve">0% of the investment </w:delText>
        </w:r>
        <w:r w:rsidR="00112F1B" w:rsidDel="000E13E6">
          <w:delText>is in construction</w:delText>
        </w:r>
        <w:r w:rsidR="003150AF" w:rsidDel="000E13E6">
          <w:delText xml:space="preserve"> </w:delText>
        </w:r>
        <w:r w:rsidR="00FE6DD3" w:rsidDel="000E13E6">
          <w:delText>(</w:delText>
        </w:r>
        <w:r w:rsidR="003150AF" w:rsidDel="000E13E6">
          <w:delText xml:space="preserve">Sector </w:delText>
        </w:r>
        <w:r w:rsidR="003150AF" w:rsidRPr="003150AF" w:rsidDel="000E13E6">
          <w:delText>#230102: Nonresidential manufacturing structures</w:delText>
        </w:r>
        <w:r w:rsidR="003150AF" w:rsidDel="000E13E6">
          <w:delText>)</w:delText>
        </w:r>
        <w:r w:rsidR="003150AF" w:rsidRPr="003150AF" w:rsidDel="000E13E6">
          <w:delText xml:space="preserve"> </w:delText>
        </w:r>
        <w:r w:rsidR="003D3801" w:rsidDel="000E13E6">
          <w:delText>and 4</w:delText>
        </w:r>
        <w:r w:rsidR="00FE6DD3" w:rsidDel="000E13E6">
          <w:delText>0% is in machinery</w:delText>
        </w:r>
        <w:r w:rsidR="00112F1B" w:rsidDel="000E13E6">
          <w:delText xml:space="preserve"> (</w:delText>
        </w:r>
        <w:r w:rsidR="00602872" w:rsidDel="000E13E6">
          <w:delText xml:space="preserve">approximated by </w:delText>
        </w:r>
        <w:r w:rsidR="00112F1B" w:rsidDel="000E13E6">
          <w:delText xml:space="preserve">Sector </w:delText>
        </w:r>
        <w:r w:rsidR="00112F1B" w:rsidRPr="00112F1B" w:rsidDel="000E13E6">
          <w:delText>#333611:Turbine and turbine generator set units manufacturing</w:delText>
        </w:r>
        <w:r w:rsidR="00112F1B" w:rsidDel="000E13E6">
          <w:delText>)</w:delText>
        </w:r>
        <w:r w:rsidR="003150AF" w:rsidDel="000E13E6">
          <w:delText xml:space="preserve">, the energy intensity is </w:delText>
        </w:r>
        <w:r w:rsidR="005B6482" w:rsidDel="000E13E6">
          <w:delText>6.042</w:delText>
        </w:r>
        <w:r w:rsidR="003D3801" w:rsidDel="000E13E6">
          <w:delText xml:space="preserve"> TJ per million 2002 US dollars (XXX)</w:delText>
        </w:r>
        <w:r w:rsidR="00841A48" w:rsidDel="000E13E6">
          <w:delText>.</w:delText>
        </w:r>
        <w:r w:rsidR="00FE6DD3" w:rsidDel="000E13E6">
          <w:delText xml:space="preserve"> </w:delText>
        </w:r>
        <w:r w:rsidR="00841A48" w:rsidDel="000E13E6">
          <w:delText>A</w:delText>
        </w:r>
        <w:r w:rsidR="00154E62" w:rsidDel="000E13E6">
          <w:delText xml:space="preserve">ccounting for inflation to 2007 using the </w:delText>
        </w:r>
        <w:r w:rsidR="00465681" w:rsidDel="000E13E6">
          <w:delText>producer</w:delText>
        </w:r>
        <w:r w:rsidR="00154E62" w:rsidDel="000E13E6">
          <w:delText xml:space="preserve"> price index </w:delText>
        </w:r>
        <w:r w:rsidR="00465681" w:rsidDel="000E13E6">
          <w:delText>(PCU3336: PPI industry group data for Turbine and power transmission equipment mfg) (XXX</w:delText>
        </w:r>
        <w:r w:rsidR="005B6482" w:rsidDel="000E13E6">
          <w:delText xml:space="preserve">) </w:delText>
        </w:r>
      </w:del>
      <w:ins w:id="113" w:author="Sgouris Sgouridis" w:date="2018-01-21T15:12:00Z">
        <w:r w:rsidR="000E13E6">
          <w:t xml:space="preserve"> </w:t>
        </w:r>
      </w:ins>
      <w:r w:rsidR="005B6482">
        <w:t xml:space="preserve">the intensity is 5.49 TJ per </w:t>
      </w:r>
      <w:ins w:id="114" w:author="Sgouris Sgouridis [2]" w:date="2018-02-01T12:18:00Z">
        <w:r w:rsidR="00A73D98">
          <w:t xml:space="preserve">million </w:t>
        </w:r>
      </w:ins>
      <w:r w:rsidR="005B6482">
        <w:t>2007 USD</w:t>
      </w:r>
      <w:ins w:id="115" w:author="Sgouris Sgouridis" w:date="2018-01-21T15:13:00Z">
        <w:r w:rsidR="000E13E6">
          <w:rPr>
            <w:rStyle w:val="FootnoteReference"/>
          </w:rPr>
          <w:footnoteReference w:id="2"/>
        </w:r>
      </w:ins>
      <w:r w:rsidR="006C53B9">
        <w:t>.</w:t>
      </w:r>
      <w:r w:rsidR="0004349E">
        <w:t xml:space="preserve"> Using this </w:t>
      </w:r>
      <w:r>
        <w:t>approximation</w:t>
      </w:r>
      <w:r w:rsidR="0004349E">
        <w:t xml:space="preserve">, the </w:t>
      </w:r>
      <w:r w:rsidR="0004349E" w:rsidRPr="009E3AEF">
        <w:rPr>
          <w:i/>
        </w:rPr>
        <w:t>f</w:t>
      </w:r>
      <w:r w:rsidR="0004349E" w:rsidRPr="009E3AEF">
        <w:rPr>
          <w:i/>
          <w:vertAlign w:val="subscript"/>
        </w:rPr>
        <w:t>cap</w:t>
      </w:r>
      <w:r w:rsidR="0004349E">
        <w:t xml:space="preserve"> </w:t>
      </w:r>
      <w:r w:rsidR="00C414C4">
        <w:t xml:space="preserve">estimate, </w:t>
      </w:r>
      <w:r w:rsidR="0004349E">
        <w:t xml:space="preserve">ranges from </w:t>
      </w:r>
      <w:r w:rsidR="005159C5">
        <w:t>around 40</w:t>
      </w:r>
      <w:r w:rsidR="0004349E">
        <w:t>% for IGCC</w:t>
      </w:r>
      <w:r w:rsidR="005159C5">
        <w:t>, 80% for PC, and more than 100% for NGCC</w:t>
      </w:r>
      <w:r w:rsidR="00A075BF">
        <w:t>.</w:t>
      </w:r>
      <w:r w:rsidR="00071853">
        <w:t xml:space="preserve"> </w:t>
      </w:r>
    </w:p>
    <w:p w14:paraId="5354C8C1" w14:textId="6063B4FE" w:rsidR="00885E1E" w:rsidRDefault="00627153" w:rsidP="00465681">
      <w:pPr>
        <w:pStyle w:val="BodyText"/>
      </w:pPr>
      <w:ins w:id="117" w:author="Sgouris Sgouridis" w:date="2018-01-21T13:01:00Z">
        <w:r>
          <w:t>While t</w:t>
        </w:r>
      </w:ins>
      <w:del w:id="118" w:author="Sgouris Sgouridis" w:date="2018-01-21T13:01:00Z">
        <w:r w:rsidR="00A075BF" w:rsidDel="00627153">
          <w:delText>T</w:delText>
        </w:r>
      </w:del>
      <w:r w:rsidR="00D315AD">
        <w:t xml:space="preserve">hese </w:t>
      </w:r>
      <w:r w:rsidR="006A55C3">
        <w:t>estimates</w:t>
      </w:r>
      <w:r w:rsidR="00D315AD">
        <w:t xml:space="preserve"> </w:t>
      </w:r>
      <w:r w:rsidR="009C41CD">
        <w:t>account</w:t>
      </w:r>
      <w:r w:rsidR="00D315AD">
        <w:t xml:space="preserve"> </w:t>
      </w:r>
      <w:del w:id="119" w:author="Sgouris Sgouridis" w:date="2018-01-21T13:01:00Z">
        <w:r w:rsidR="00D315AD" w:rsidDel="00627153">
          <w:delText>only the</w:delText>
        </w:r>
      </w:del>
      <w:ins w:id="120" w:author="Sgouris Sgouridis" w:date="2018-01-21T13:01:00Z">
        <w:r>
          <w:t xml:space="preserve">for </w:t>
        </w:r>
      </w:ins>
      <w:del w:id="121" w:author="Sgouris Sgouridis" w:date="2018-01-21T13:02:00Z">
        <w:r w:rsidR="00D315AD" w:rsidDel="00627153">
          <w:delText xml:space="preserve"> </w:delText>
        </w:r>
      </w:del>
      <w:commentRangeStart w:id="122"/>
      <w:del w:id="123" w:author="Sgouris Sgouridis" w:date="2018-01-21T13:01:00Z">
        <w:r w:rsidR="00D315AD" w:rsidDel="00627153">
          <w:delText>plant-based infrastructure</w:delText>
        </w:r>
        <w:commentRangeEnd w:id="122"/>
        <w:r w:rsidR="009C41CD" w:rsidDel="00627153">
          <w:rPr>
            <w:rStyle w:val="CommentReference"/>
          </w:rPr>
          <w:commentReference w:id="122"/>
        </w:r>
        <w:r w:rsidR="00D315AD" w:rsidDel="00627153">
          <w:delText xml:space="preserve">, not to the </w:delText>
        </w:r>
      </w:del>
      <w:r w:rsidR="00D315AD">
        <w:t>transport pipelines and compress</w:t>
      </w:r>
      <w:ins w:id="124" w:author="Sgouris Sgouridis" w:date="2018-01-21T13:02:00Z">
        <w:r>
          <w:t>ion under favorable conditions</w:t>
        </w:r>
      </w:ins>
      <w:ins w:id="125" w:author="Sgouris Sgouridis" w:date="2018-01-21T13:03:00Z">
        <w:r>
          <w:t xml:space="preserve">, </w:t>
        </w:r>
      </w:ins>
      <w:ins w:id="126" w:author="Sgouris Sgouridis" w:date="2018-01-21T15:09:00Z">
        <w:r w:rsidR="009D7425">
          <w:t>actual values</w:t>
        </w:r>
        <w:r w:rsidR="00E30297">
          <w:t xml:space="preserve"> </w:t>
        </w:r>
      </w:ins>
      <w:ins w:id="127" w:author="Sgouris Sgouridis" w:date="2018-01-21T15:10:00Z">
        <w:r w:rsidR="00E30297">
          <w:t xml:space="preserve">in large-scale adoption </w:t>
        </w:r>
      </w:ins>
      <w:ins w:id="128" w:author="Sgouris Sgouridis" w:date="2018-01-21T15:09:00Z">
        <w:r w:rsidR="00E30297">
          <w:t>would likely be higher as a longer transportation network</w:t>
        </w:r>
      </w:ins>
      <w:ins w:id="129" w:author="Sgouris Sgouridis" w:date="2018-01-21T13:03:00Z">
        <w:r>
          <w:t xml:space="preserve"> </w:t>
        </w:r>
      </w:ins>
      <w:ins w:id="130" w:author="Sgouris Sgouridis" w:date="2018-01-21T15:10:00Z">
        <w:r w:rsidR="00E30297">
          <w:t>would be needed</w:t>
        </w:r>
      </w:ins>
      <w:del w:id="131" w:author="Sgouris Sgouridis" w:date="2018-01-21T13:02:00Z">
        <w:r w:rsidR="00D315AD" w:rsidDel="00627153">
          <w:delText>or</w:delText>
        </w:r>
      </w:del>
      <w:del w:id="132" w:author="Sgouris Sgouridis" w:date="2018-01-21T13:01:00Z">
        <w:r w:rsidR="00D315AD" w:rsidDel="00627153">
          <w:delText>s)</w:delText>
        </w:r>
      </w:del>
      <w:r w:rsidR="005159C5">
        <w:t>.</w:t>
      </w:r>
      <w:ins w:id="133" w:author="Sgouris Sgouridis" w:date="2018-01-21T15:10:00Z">
        <w:r w:rsidR="00E30297">
          <w:t xml:space="preserve"> </w:t>
        </w:r>
      </w:ins>
      <w:ins w:id="134" w:author="Sgouris Sgouridis" w:date="2018-01-21T15:41:00Z">
        <w:r w:rsidR="00A8204E">
          <w:t>Widely-used</w:t>
        </w:r>
      </w:ins>
      <w:ins w:id="135" w:author="Sgouris Sgouridis" w:date="2018-01-21T15:39:00Z">
        <w:r w:rsidR="00A8204E">
          <w:t xml:space="preserve"> approximation models to</w:t>
        </w:r>
      </w:ins>
      <w:ins w:id="136" w:author="Sgouris Sgouridis" w:date="2018-01-21T15:30:00Z">
        <w:r w:rsidR="00A8204E">
          <w:t xml:space="preserve"> estimate</w:t>
        </w:r>
        <w:r w:rsidR="000E0220">
          <w:t xml:space="preserve"> pipeline </w:t>
        </w:r>
      </w:ins>
      <w:ins w:id="137" w:author="Sgouris Sgouridis" w:date="2018-01-21T15:40:00Z">
        <w:r w:rsidR="00A8204E">
          <w:t xml:space="preserve">capital and operation </w:t>
        </w:r>
      </w:ins>
      <w:ins w:id="138" w:author="Sgouris Sgouridis" w:date="2018-01-21T15:30:00Z">
        <w:r w:rsidR="000E0220">
          <w:t xml:space="preserve">costs </w:t>
        </w:r>
      </w:ins>
      <w:ins w:id="139" w:author="Sgouris Sgouridis" w:date="2018-01-21T15:38:00Z">
        <w:r w:rsidR="00AE7E78">
          <w:t>can be simplistic and</w:t>
        </w:r>
      </w:ins>
      <w:ins w:id="140" w:author="Sgouris Sgouridis" w:date="2018-01-21T15:30:00Z">
        <w:r w:rsidR="000E0220">
          <w:t xml:space="preserve"> </w:t>
        </w:r>
      </w:ins>
      <w:ins w:id="141" w:author="Sgouris Sgouridis" w:date="2018-01-21T15:40:00Z">
        <w:r w:rsidR="00A8204E">
          <w:t xml:space="preserve">lead to </w:t>
        </w:r>
      </w:ins>
      <w:ins w:id="142" w:author="Sgouris Sgouridis" w:date="2018-01-21T15:38:00Z">
        <w:r w:rsidR="00A8204E">
          <w:t xml:space="preserve">underestimating the costs </w:t>
        </w:r>
      </w:ins>
      <w:ins w:id="143" w:author="Sgouris Sgouridis" w:date="2018-01-21T15:41:00Z">
        <w:r w:rsidR="00A8204E">
          <w:t>unless based on pipeline weight</w:t>
        </w:r>
      </w:ins>
      <w:ins w:id="144" w:author="Sgouris Sgouridis" w:date="2018-01-21T16:59:00Z">
        <w:r w:rsidR="00186333">
          <w:t xml:space="preserve"> </w:t>
        </w:r>
      </w:ins>
      <w:ins w:id="145" w:author="Sgouris Sgouridis" w:date="2018-01-21T17:00:00Z">
        <w:r w:rsidR="0000276F">
          <w:fldChar w:fldCharType="begin"/>
        </w:r>
        <w:r w:rsidR="0000276F">
          <w:instrText xml:space="preserve"> ADDIN PAPERS2_CITATIONS &lt;citation&gt;&lt;uuid&gt;72781479-2B43-4D3B-ACB6-DD9A8809F540&lt;/uuid&gt;&lt;priority&gt;31&lt;/priority&gt;&lt;publications&gt;&lt;publication&gt;&lt;volume&gt;16&lt;/volume&gt;&lt;publication_date&gt;99201308011200000000222000&lt;/publication_date&gt;&lt;doi&gt;10.1016/j.ijggc.2013.01.005&lt;/doi&gt;&lt;startpage&gt;241&lt;/startpage&gt;&lt;title&gt;A state-of-the-art review of techno-economic models predicting the costs of CO2 pipeline transport&lt;/title&gt;&lt;uuid&gt;9BF9F812-3EE5-4A75-B94C-68CF8A30287B&lt;/uuid&gt;&lt;subtype&gt;400&lt;/subtype&gt;&lt;publisher&gt;Elsevier Ltd&lt;/publisher&gt;&lt;type&gt;400&lt;/type&gt;&lt;endpage&gt;270&lt;/endpage&gt;&lt;url&gt;http://dx.doi.org/10.1016/j.ijggc.2013.01.005&lt;/url&gt;&lt;bundle&gt;&lt;publication&gt;&lt;publisher&gt;Elsevier Ltd&lt;/publisher&gt;&lt;title&gt;International Journal of Greenhouse Gas Control&lt;/title&gt;&lt;type&gt;-100&lt;/type&gt;&lt;subtype&gt;-100&lt;/subtype&gt;&lt;uuid&gt;C62801F0-E5CB-4D9F-90A7-0822E67C5460&lt;/uuid&gt;&lt;/publication&gt;&lt;/bundle&gt;&lt;authors&gt;&lt;author&gt;&lt;firstName&gt;M&lt;/firstName&gt;&lt;middleNames&gt;M J&lt;/middleNames&gt;&lt;lastName&gt;Knoope&lt;/lastName&gt;&lt;/author&gt;&lt;author&gt;&lt;firstName&gt;A&lt;/firstName&gt;&lt;lastName&gt;Ramírez&lt;/lastName&gt;&lt;/author&gt;&lt;author&gt;&lt;firstName&gt;A&lt;/firstName&gt;&lt;middleNames&gt;P C&lt;/middleNames&gt;&lt;lastName&gt;Faaij&lt;/lastName&gt;&lt;/author&gt;&lt;/authors&gt;&lt;/publication&gt;&lt;/publications&gt;&lt;cites&gt;&lt;/cites&gt;&lt;/citation&gt;</w:instrText>
        </w:r>
      </w:ins>
      <w:r w:rsidR="0000276F">
        <w:fldChar w:fldCharType="separate"/>
      </w:r>
      <w:ins w:id="146" w:author="Sgouris Sgouridis" w:date="2018-01-21T17:00:00Z">
        <w:r w:rsidR="0000276F">
          <w:rPr>
            <w:rFonts w:eastAsiaTheme="minorEastAsia"/>
            <w:szCs w:val="22"/>
            <w:vertAlign w:val="superscript"/>
          </w:rPr>
          <w:t>27</w:t>
        </w:r>
        <w:r w:rsidR="0000276F">
          <w:fldChar w:fldCharType="end"/>
        </w:r>
      </w:ins>
      <w:ins w:id="147" w:author="Sgouris Sgouridis" w:date="2018-01-21T15:41:00Z">
        <w:r w:rsidR="00A8204E">
          <w:t>.</w:t>
        </w:r>
      </w:ins>
      <w:ins w:id="148" w:author="Sgouris Sgouridis" w:date="2018-01-21T15:38:00Z">
        <w:r w:rsidR="00AE7E78">
          <w:t xml:space="preserve"> </w:t>
        </w:r>
      </w:ins>
      <w:ins w:id="149" w:author="Sgouris Sgouridis" w:date="2018-01-21T15:30:00Z">
        <w:r w:rsidR="000E0220">
          <w:t xml:space="preserve"> </w:t>
        </w:r>
      </w:ins>
      <w:ins w:id="150" w:author="Sgouris Sgouridis" w:date="2018-01-21T15:13:00Z">
        <w:r w:rsidR="009B324E">
          <w:t xml:space="preserve">The </w:t>
        </w:r>
      </w:ins>
      <w:ins w:id="151" w:author="Sgouris Sgouridis" w:date="2018-01-21T15:14:00Z">
        <w:r w:rsidR="009B324E">
          <w:t xml:space="preserve">optimal </w:t>
        </w:r>
      </w:ins>
      <w:ins w:id="152" w:author="Sgouris Sgouridis" w:date="2018-01-21T15:41:00Z">
        <w:r w:rsidR="00A8204E">
          <w:t>design</w:t>
        </w:r>
      </w:ins>
      <w:ins w:id="153" w:author="Sgouris Sgouridis" w:date="2018-01-21T15:13:00Z">
        <w:r w:rsidR="009B324E">
          <w:t xml:space="preserve"> of the </w:t>
        </w:r>
      </w:ins>
      <w:ins w:id="154" w:author="Sgouris Sgouridis" w:date="2018-01-21T15:41:00Z">
        <w:r w:rsidR="00A8204E">
          <w:t xml:space="preserve">pipeline </w:t>
        </w:r>
      </w:ins>
      <w:ins w:id="155" w:author="Sgouris Sgouridis" w:date="2018-01-21T15:13:00Z">
        <w:r w:rsidR="009B324E">
          <w:t>network be</w:t>
        </w:r>
      </w:ins>
      <w:ins w:id="156" w:author="Sgouris Sgouridis" w:date="2018-01-21T15:14:00Z">
        <w:r w:rsidR="009B324E">
          <w:t xml:space="preserve">comes complicated as it </w:t>
        </w:r>
      </w:ins>
      <w:ins w:id="157" w:author="Sgouris Sgouridis" w:date="2018-01-21T15:18:00Z">
        <w:r w:rsidR="0045099E">
          <w:t xml:space="preserve">depends </w:t>
        </w:r>
      </w:ins>
      <w:ins w:id="158" w:author="Sgouris Sgouridis" w:date="2018-01-21T15:25:00Z">
        <w:r w:rsidR="00891376">
          <w:t xml:space="preserve">on </w:t>
        </w:r>
      </w:ins>
      <w:ins w:id="159" w:author="Sgouris Sgouridis" w:date="2018-01-21T15:18:00Z">
        <w:r w:rsidR="0045099E">
          <w:t xml:space="preserve">the ability to pool together several sources and build trunk pipelines </w:t>
        </w:r>
      </w:ins>
      <w:ins w:id="160" w:author="Sgouris Sgouridis" w:date="2018-01-21T15:35:00Z">
        <w:r w:rsidR="00B06A94">
          <w:t xml:space="preserve">to utilize scale economies </w:t>
        </w:r>
      </w:ins>
      <w:ins w:id="161" w:author="Sgouris Sgouridis" w:date="2018-01-21T15:42:00Z">
        <w:r w:rsidR="00E1002F">
          <w:fldChar w:fldCharType="begin"/>
        </w:r>
      </w:ins>
      <w:r w:rsidR="0000276F">
        <w:instrText xml:space="preserve"> ADDIN PAPERS2_CITATIONS &lt;citation&gt;&lt;uuid&gt;8291D1ED-C66F-4556-A402-EAAFC6DF6E2F&lt;/uuid&gt;&lt;priority&gt;31&lt;/priority&gt;&lt;publications&gt;&lt;publication&gt;&lt;uuid&gt;D86D0FBE-175B-486D-9233-C053D994D210&lt;/uuid&gt;&lt;volume&gt;51&lt;/volume&gt;&lt;doi&gt;10.1016/j.enconman.2010.06.020&lt;/doi&gt;&lt;startpage&gt;2825&lt;/startpage&gt;&lt;publication_date&gt;99201012011200000000222000&lt;/publication_date&gt;&lt;url&gt;http://dx.doi.org/10.1016/j.enconman.2010.06.020&lt;/url&gt;&lt;type&gt;400&lt;/type&gt;&lt;title&gt;Potential economies of scale in CO2 transport through use of a trunk pipeline&lt;/title&gt;&lt;publisher&gt;Elsevier Ltd&lt;/publisher&gt;&lt;number&gt;12&lt;/number&gt;&lt;subtype&gt;400&lt;/subtype&gt;&lt;endpage&gt;2834&lt;/endpage&gt;&lt;bundle&gt;&lt;publication&gt;&lt;publisher&gt;Elsevier Ltd&lt;/publisher&gt;&lt;title&gt;Energy Conversion and Management&lt;/title&gt;&lt;type&gt;-100&lt;/type&gt;&lt;subtype&gt;-100&lt;/subtype&gt;&lt;uuid&gt;9A1FF9C7-36A3-4899-B936-796CF118B071&lt;/uuid&gt;&lt;/publication&gt;&lt;/bundle&gt;&lt;authors&gt;&lt;author&gt;&lt;firstName&gt;Munish&lt;/firstName&gt;&lt;middleNames&gt;Kumar&lt;/middleNames&gt;&lt;lastName&gt;Chandel&lt;/lastName&gt;&lt;/author&gt;&lt;author&gt;&lt;firstName&gt;Lincoln&lt;/firstName&gt;&lt;middleNames&gt;F&lt;/middleNames&gt;&lt;lastName&gt;Pratson&lt;/lastName&gt;&lt;/author&gt;&lt;author&gt;&lt;firstName&gt;Eric&lt;/firstName&gt;&lt;lastName&gt;Williams&lt;/lastName&gt;&lt;/author&gt;&lt;/authors&gt;&lt;/publication&gt;&lt;publication&gt;&lt;volume&gt;58&lt;/volume&gt;&lt;publication_date&gt;99201703011200000000222000&lt;/publication_date&gt;&lt;doi&gt;10.1016/j.ijggc.2017.01.014&lt;/doi&gt;&lt;startpage&gt;127&lt;/startpage&gt;&lt;title&gt;The role of CO2 purification and transport networks in carbon capture and storage cost reduction&lt;/title&gt;&lt;uuid&gt;0E531FBD-9403-431D-BEF0-94A2E47C6FBC&lt;/uuid&gt;&lt;subtype&gt;400&lt;/subtype&gt;&lt;publisher&gt;Elsevier Ltd&lt;/publisher&gt;&lt;type&gt;400&lt;/type&gt;&lt;endpage&gt;141&lt;/endpage&gt;&lt;url&gt;http://dx.doi.org/10.1016/j.ijggc.2017.01.014&lt;/url&gt;&lt;bundle&gt;&lt;publication&gt;&lt;publisher&gt;Elsevier Ltd&lt;/publisher&gt;&lt;title&gt;International Journal of Greenhouse Gas Control&lt;/title&gt;&lt;type&gt;-100&lt;/type&gt;&lt;subtype&gt;-100&lt;/subtype&gt;&lt;uuid&gt;C62801F0-E5CB-4D9F-90A7-0822E67C5460&lt;/uuid&gt;&lt;/publication&gt;&lt;/bundle&gt;&lt;authors&gt;&lt;author&gt;&lt;firstName&gt;Clea&lt;/firstName&gt;&lt;lastName&gt;Kolster&lt;/lastName&gt;&lt;/author&gt;&lt;author&gt;&lt;firstName&gt;E&lt;/firstName&gt;&lt;lastName&gt;Mechleri&lt;/lastName&gt;&lt;/author&gt;&lt;author&gt;&lt;firstName&gt;Sam&lt;/firstName&gt;&lt;lastName&gt;Krevor&lt;/lastName&gt;&lt;/author&gt;&lt;author&gt;&lt;nonDroppingParticle&gt;Mac&lt;/nonDroppingParticle&gt;&lt;firstName&gt;Niall&lt;/firstName&gt;&lt;lastName&gt;Dowell&lt;/lastName&gt;&lt;/author&gt;&lt;/authors&gt;&lt;/publication&gt;&lt;/publications&gt;&lt;cites&gt;&lt;/cites&gt;&lt;/citation&gt;</w:instrText>
      </w:r>
      <w:r w:rsidR="00E1002F">
        <w:fldChar w:fldCharType="separate"/>
      </w:r>
      <w:ins w:id="162" w:author="Sgouris Sgouridis" w:date="2018-01-21T17:00:00Z">
        <w:r w:rsidR="0000276F">
          <w:rPr>
            <w:rFonts w:eastAsiaTheme="minorEastAsia"/>
            <w:szCs w:val="22"/>
            <w:vertAlign w:val="superscript"/>
          </w:rPr>
          <w:t>28,29</w:t>
        </w:r>
      </w:ins>
      <w:ins w:id="163" w:author="Sgouris Sgouridis" w:date="2018-01-21T15:42:00Z">
        <w:r w:rsidR="00E1002F">
          <w:fldChar w:fldCharType="end"/>
        </w:r>
      </w:ins>
      <w:ins w:id="164" w:author="Sgouris Sgouridis" w:date="2018-01-21T15:19:00Z">
        <w:r w:rsidR="0045099E">
          <w:t>.</w:t>
        </w:r>
      </w:ins>
      <w:ins w:id="165" w:author="Sgouris Sgouridis" w:date="2018-01-21T15:14:00Z">
        <w:r w:rsidR="009B324E">
          <w:t xml:space="preserve"> </w:t>
        </w:r>
      </w:ins>
      <w:ins w:id="166" w:author="Sgouris Sgouridis" w:date="2018-01-21T15:26:00Z">
        <w:r w:rsidR="00B06A94">
          <w:t>In practice though</w:t>
        </w:r>
        <w:r w:rsidR="00891376">
          <w:t xml:space="preserve"> costs and risks may favor an incremental project-based approach with point-</w:t>
        </w:r>
        <w:r w:rsidR="00B06A94">
          <w:t>to-point pipeline as</w:t>
        </w:r>
      </w:ins>
      <w:ins w:id="167" w:author="Sgouris Sgouridis" w:date="2018-01-21T15:36:00Z">
        <w:r w:rsidR="00B06A94">
          <w:t xml:space="preserve"> </w:t>
        </w:r>
      </w:ins>
      <w:ins w:id="168" w:author="Sgouris Sgouridis" w:date="2018-01-21T15:37:00Z">
        <w:r w:rsidR="00B06A94">
          <w:t>developments</w:t>
        </w:r>
      </w:ins>
      <w:ins w:id="169" w:author="Sgouris Sgouridis" w:date="2018-01-21T15:36:00Z">
        <w:r w:rsidR="00B06A94">
          <w:t xml:space="preserve"> depend on future carbon price expectations that can be subject to significant uncertainty at the time of investment decisions. </w:t>
        </w:r>
      </w:ins>
      <w:ins w:id="170" w:author="Sgouris Sgouridis" w:date="2018-01-21T15:26:00Z">
        <w:r w:rsidR="00891376">
          <w:t xml:space="preserve"> In this cas</w:t>
        </w:r>
      </w:ins>
      <w:ins w:id="171" w:author="Sgouris Sgouridis" w:date="2018-01-21T15:27:00Z">
        <w:r w:rsidR="00891376">
          <w:t xml:space="preserve">e, the per stored tonne cost of </w:t>
        </w:r>
      </w:ins>
      <w:ins w:id="172" w:author="Sgouris Sgouridis" w:date="2018-01-21T15:29:00Z">
        <w:r w:rsidR="00891376">
          <w:t>a point-to-point system</w:t>
        </w:r>
      </w:ins>
      <w:ins w:id="173" w:author="Sgouris Sgouridis" w:date="2018-01-21T15:27:00Z">
        <w:r w:rsidR="00891376">
          <w:t xml:space="preserve"> may be </w:t>
        </w:r>
      </w:ins>
      <w:ins w:id="174" w:author="Sgouris Sgouridis" w:date="2018-01-21T15:36:00Z">
        <w:r w:rsidR="00B06A94">
          <w:t>anywhere from 30% to</w:t>
        </w:r>
      </w:ins>
      <w:ins w:id="175" w:author="Sgouris Sgouridis" w:date="2018-01-21T15:27:00Z">
        <w:r w:rsidR="00891376">
          <w:t xml:space="preserve"> </w:t>
        </w:r>
      </w:ins>
      <w:ins w:id="176" w:author="Sgouris Sgouridis" w:date="2018-01-21T15:28:00Z">
        <w:r w:rsidR="00891376">
          <w:t>350</w:t>
        </w:r>
      </w:ins>
      <w:ins w:id="177" w:author="Sgouris Sgouridis" w:date="2018-01-21T15:27:00Z">
        <w:r w:rsidR="00891376">
          <w:t>% hig</w:t>
        </w:r>
      </w:ins>
      <w:ins w:id="178" w:author="Sgouris Sgouridis" w:date="2018-01-21T15:28:00Z">
        <w:r w:rsidR="00891376">
          <w:t xml:space="preserve">her than would be the case for an optimal network </w:t>
        </w:r>
      </w:ins>
      <w:ins w:id="179" w:author="Sgouris Sgouridis" w:date="2018-01-21T15:42:00Z">
        <w:r w:rsidR="00E1002F">
          <w:fldChar w:fldCharType="begin"/>
        </w:r>
      </w:ins>
      <w:r w:rsidR="0000276F">
        <w:instrText xml:space="preserve"> ADDIN PAPERS2_CITATIONS &lt;citation&gt;&lt;uuid&gt;BCFC7C31-CB1A-413C-86B0-255D7CB4DA2B&lt;/uuid&gt;&lt;priority&gt;32&lt;/priority&gt;&lt;publications&gt;&lt;publication&gt;&lt;uuid&gt;A5A45C08-EA58-4434-A0DF-6CFFA03EBD8B&lt;/uuid&gt;&lt;volume&gt;158&lt;/volume&gt;&lt;doi&gt;10.1016/j.apenergy.2015.08.024&lt;/doi&gt;&lt;startpage&gt;332&lt;/startpage&gt;&lt;publication_date&gt;99201511151200000000222000&lt;/publication_date&gt;&lt;url&gt;http://dx.doi.org/10.1016/j.apenergy.2015.08.024&lt;/url&gt;&lt;type&gt;400&lt;/type&gt;&lt;title&gt;The influence of uncertainty in the development of a CO2 infrastructure network&lt;/title&gt;&lt;publisher&gt;Elsevier Ltd&lt;/publisher&gt;&lt;number&gt;C&lt;/number&gt;&lt;subtype&gt;400&lt;/subtype&gt;&lt;endpage&gt;347&lt;/endpage&gt;&lt;bundle&gt;&lt;publication&gt;&lt;publisher&gt;Elsevier Ltd&lt;/publisher&gt;&lt;title&gt;Applied Energy&lt;/title&gt;&lt;type&gt;-100&lt;/type&gt;&lt;subtype&gt;-100&lt;/subtype&gt;&lt;uuid&gt;7AC80F77-FB3F-4088-8C10-6E01AF71C514&lt;/uuid&gt;&lt;/publication&gt;&lt;/bundle&gt;&lt;authors&gt;&lt;author&gt;&lt;firstName&gt;M&lt;/firstName&gt;&lt;middleNames&gt;M J&lt;/middleNames&gt;&lt;lastName&gt;Knoope&lt;/lastName&gt;&lt;/author&gt;&lt;author&gt;&lt;firstName&gt;A&lt;/firstName&gt;&lt;lastName&gt;Ramírez&lt;/lastName&gt;&lt;/author&gt;&lt;author&gt;&lt;firstName&gt;A&lt;/firstName&gt;&lt;middleNames&gt;P C&lt;/middleNames&gt;&lt;lastName&gt;Faaij&lt;/lastName&gt;&lt;/author&gt;&lt;/authors&gt;&lt;/publication&gt;&lt;/publications&gt;&lt;cites&gt;&lt;/cites&gt;&lt;/citation&gt;</w:instrText>
      </w:r>
      <w:r w:rsidR="00E1002F">
        <w:fldChar w:fldCharType="separate"/>
      </w:r>
      <w:ins w:id="180" w:author="Sgouris Sgouridis" w:date="2018-01-21T17:00:00Z">
        <w:r w:rsidR="0000276F">
          <w:rPr>
            <w:rFonts w:eastAsiaTheme="minorEastAsia"/>
            <w:szCs w:val="22"/>
            <w:vertAlign w:val="superscript"/>
          </w:rPr>
          <w:t>30</w:t>
        </w:r>
      </w:ins>
      <w:ins w:id="181" w:author="Sgouris Sgouridis" w:date="2018-01-21T15:42:00Z">
        <w:r w:rsidR="00E1002F">
          <w:fldChar w:fldCharType="end"/>
        </w:r>
      </w:ins>
      <w:ins w:id="182" w:author="Sgouris Sgouridis" w:date="2018-01-21T15:29:00Z">
        <w:r w:rsidR="00891376">
          <w:t>.</w:t>
        </w:r>
      </w:ins>
      <w:ins w:id="183" w:author="Sgouris Sgouridis" w:date="2018-01-21T15:26:00Z">
        <w:r w:rsidR="00891376">
          <w:t xml:space="preserve"> </w:t>
        </w:r>
      </w:ins>
      <w:ins w:id="184" w:author="Sgouris Sgouridis" w:date="2018-01-21T15:33:00Z">
        <w:r w:rsidR="00A10938">
          <w:t xml:space="preserve">Conversely, </w:t>
        </w:r>
      </w:ins>
      <w:ins w:id="185" w:author="Sgouris Sgouridis" w:date="2018-01-21T15:31:00Z">
        <w:r w:rsidR="00A10938">
          <w:t xml:space="preserve">a compounding uncertainty </w:t>
        </w:r>
      </w:ins>
      <w:ins w:id="186" w:author="Sgouris Sgouridis" w:date="2018-01-21T15:37:00Z">
        <w:r w:rsidR="00B06A94">
          <w:t xml:space="preserve">acting </w:t>
        </w:r>
      </w:ins>
      <w:ins w:id="187" w:author="Sgouris Sgouridis" w:date="2018-01-21T15:33:00Z">
        <w:r w:rsidR="00A10938">
          <w:t xml:space="preserve">on the opposite direction </w:t>
        </w:r>
      </w:ins>
      <w:ins w:id="188" w:author="Sgouris Sgouridis" w:date="2018-01-21T15:31:00Z">
        <w:r w:rsidR="00A10938">
          <w:t xml:space="preserve">is the level of renewable energy adoption and the concomitant reduction in the utilization of </w:t>
        </w:r>
      </w:ins>
      <w:ins w:id="189" w:author="Sgouris Sgouridis" w:date="2018-01-21T15:35:00Z">
        <w:r w:rsidR="003C5D3E">
          <w:t xml:space="preserve">CCS </w:t>
        </w:r>
      </w:ins>
      <w:ins w:id="190" w:author="Sgouris Sgouridis" w:date="2018-01-21T15:31:00Z">
        <w:r w:rsidR="00A10938">
          <w:t>fossil-f</w:t>
        </w:r>
        <w:r w:rsidR="00B06A94">
          <w:t xml:space="preserve">ired power plants that could imply that </w:t>
        </w:r>
      </w:ins>
      <w:ins w:id="191" w:author="Sgouris Sgouridis" w:date="2018-01-21T15:33:00Z">
        <w:r w:rsidR="00A10938">
          <w:t>a smaller</w:t>
        </w:r>
      </w:ins>
      <w:ins w:id="192" w:author="Sgouris Sgouridis" w:date="2018-01-21T15:35:00Z">
        <w:r w:rsidR="003C5D3E">
          <w:t xml:space="preserve"> size</w:t>
        </w:r>
      </w:ins>
      <w:ins w:id="193" w:author="Sgouris Sgouridis" w:date="2018-01-21T15:33:00Z">
        <w:r w:rsidR="003C5D3E">
          <w:t xml:space="preserve"> </w:t>
        </w:r>
      </w:ins>
      <w:ins w:id="194" w:author="Sgouris Sgouridis" w:date="2018-01-21T15:38:00Z">
        <w:r w:rsidR="00D3465F">
          <w:t xml:space="preserve">pipeline </w:t>
        </w:r>
      </w:ins>
      <w:ins w:id="195" w:author="Sgouris Sgouridis" w:date="2018-01-21T15:33:00Z">
        <w:r w:rsidR="003C5D3E">
          <w:t xml:space="preserve">investment </w:t>
        </w:r>
        <w:r w:rsidR="00A10938">
          <w:t>may be appropriate</w:t>
        </w:r>
      </w:ins>
      <w:ins w:id="196" w:author="Sgouris Sgouridis" w:date="2018-01-21T15:34:00Z">
        <w:r w:rsidR="00A10938">
          <w:t xml:space="preserve"> </w:t>
        </w:r>
      </w:ins>
      <w:ins w:id="197" w:author="Sgouris Sgouridis" w:date="2018-01-21T15:42:00Z">
        <w:r w:rsidR="00E1002F">
          <w:fldChar w:fldCharType="begin"/>
        </w:r>
      </w:ins>
      <w:r w:rsidR="0000276F">
        <w:instrText xml:space="preserve"> ADDIN PAPERS2_CITATIONS &lt;citation&gt;&lt;uuid&gt;6812DD84-E6D1-4C4A-ADD9-DA5D5BEA54C8&lt;/uuid&gt;&lt;priority&gt;33&lt;/priority&gt;&lt;publications&gt;&lt;publication&gt;&lt;volume&gt;119&lt;/volume&gt;&lt;publication_date&gt;99201703011200000000222000&lt;/publication_date&gt;&lt;doi&gt;10.1016/j.cherd.2017.01.016&lt;/doi&gt;&lt;startpage&gt;130&lt;/startpage&gt;&lt;title&gt;CO2 capture and storage (CCS) cost reduction via infrastructure right-sizing&lt;/title&gt;&lt;uuid&gt;9A97BAE8-2AE6-441F-B33B-AC2FA85E0858&lt;/uuid&gt;&lt;subtype&gt;400&lt;/subtype&gt;&lt;publisher&gt;Institution of Chemical Engineers&lt;/publisher&gt;&lt;type&gt;400&lt;/type&gt;&lt;endpage&gt;139&lt;/endpage&gt;&lt;url&gt;http://dx.doi.org/10.1016/j.cherd.2017.01.016&lt;/url&gt;&lt;bundle&gt;&lt;publication&gt;&lt;publisher&gt;Institution of Chemical Engineers&lt;/publisher&gt;&lt;title&gt;Chemical Engineering Research and Design&lt;/title&gt;&lt;type&gt;-100&lt;/type&gt;&lt;subtype&gt;-100&lt;/subtype&gt;&lt;uuid&gt;717D8A70-A599-4BE0-AE3B-4D7E64B9DE05&lt;/uuid&gt;&lt;/publication&gt;&lt;/bundle&gt;&lt;authors&gt;&lt;author&gt;&lt;firstName&gt;Evgenia&lt;/firstName&gt;&lt;lastName&gt;Mechleri&lt;/lastName&gt;&lt;/author&gt;&lt;author&gt;&lt;firstName&gt;Solomon&lt;/firstName&gt;&lt;lastName&gt;Brown&lt;/lastName&gt;&lt;/author&gt;&lt;author&gt;&lt;firstName&gt;Paul&lt;/firstName&gt;&lt;middleNames&gt;S&lt;/middleNames&gt;&lt;lastName&gt;Fennell&lt;/lastName&gt;&lt;/author&gt;&lt;author&gt;&lt;nonDroppingParticle&gt;Mac&lt;/nonDroppingParticle&gt;&lt;firstName&gt;Niall&lt;/firstName&gt;&lt;lastName&gt;Dowell&lt;/lastName&gt;&lt;/author&gt;&lt;/authors&gt;&lt;/publication&gt;&lt;/publications&gt;&lt;cites&gt;&lt;/cites&gt;&lt;/citation&gt;</w:instrText>
      </w:r>
      <w:r w:rsidR="00E1002F">
        <w:fldChar w:fldCharType="separate"/>
      </w:r>
      <w:ins w:id="198" w:author="Sgouris Sgouridis" w:date="2018-01-21T17:00:00Z">
        <w:r w:rsidR="0000276F">
          <w:rPr>
            <w:rFonts w:eastAsiaTheme="minorEastAsia"/>
            <w:szCs w:val="22"/>
            <w:vertAlign w:val="superscript"/>
          </w:rPr>
          <w:t>31</w:t>
        </w:r>
      </w:ins>
      <w:ins w:id="199" w:author="Sgouris Sgouridis" w:date="2018-01-21T15:42:00Z">
        <w:r w:rsidR="00E1002F">
          <w:fldChar w:fldCharType="end"/>
        </w:r>
      </w:ins>
      <w:ins w:id="200" w:author="Sgouris Sgouridis" w:date="2018-01-21T15:33:00Z">
        <w:r w:rsidR="00A10938">
          <w:t xml:space="preserve">. </w:t>
        </w:r>
      </w:ins>
      <w:del w:id="201" w:author="Sgouris Sgouridis" w:date="2018-01-21T15:14:00Z">
        <w:r w:rsidR="005159C5" w:rsidDel="009B324E">
          <w:delText xml:space="preserve"> </w:delText>
        </w:r>
      </w:del>
    </w:p>
    <w:p w14:paraId="0D6B7B0A" w14:textId="77777777" w:rsidR="003F338C" w:rsidRDefault="003F338C" w:rsidP="00471698">
      <w:pPr>
        <w:pStyle w:val="BodyText"/>
        <w:ind w:firstLine="0"/>
      </w:pPr>
    </w:p>
    <w:p w14:paraId="0B9D1D9C" w14:textId="71D2CE2F" w:rsidR="00FF3628" w:rsidRPr="00A816D6" w:rsidRDefault="00FF3628" w:rsidP="00FF3628">
      <w:pPr>
        <w:pStyle w:val="Heading2"/>
      </w:pPr>
      <w:r>
        <w:t xml:space="preserve">EROEI </w:t>
      </w:r>
      <w:r w:rsidR="00CC497A">
        <w:t>of</w:t>
      </w:r>
      <w:r w:rsidR="004A6ED0">
        <w:t xml:space="preserve"> fuels and</w:t>
      </w:r>
      <w:r w:rsidR="00CC497A">
        <w:t xml:space="preserve"> </w:t>
      </w:r>
      <w:r w:rsidR="009A764B">
        <w:t>electricity generation</w:t>
      </w:r>
      <w:r w:rsidR="00CC497A">
        <w:t xml:space="preserve"> systems</w:t>
      </w:r>
    </w:p>
    <w:p w14:paraId="27975D28" w14:textId="6C235501" w:rsidR="00A11A3C" w:rsidDel="0000276F" w:rsidRDefault="0066663F" w:rsidP="007F3EDC">
      <w:pPr>
        <w:pStyle w:val="BodyText"/>
        <w:rPr>
          <w:del w:id="202" w:author="Sgouris Sgouridis" w:date="2018-01-21T17:01:00Z"/>
        </w:rPr>
      </w:pPr>
      <w:r>
        <w:t>In order to</w:t>
      </w:r>
      <w:r w:rsidR="00C414C4">
        <w:t xml:space="preserve"> </w:t>
      </w:r>
      <w:r>
        <w:t>evaluate</w:t>
      </w:r>
      <w:r w:rsidR="00C414C4">
        <w:t xml:space="preserve"> </w:t>
      </w:r>
      <w:r w:rsidR="00234D69">
        <w:t>the</w:t>
      </w:r>
      <w:r>
        <w:t>ir</w:t>
      </w:r>
      <w:r w:rsidR="00234D69">
        <w:t xml:space="preserve"> relative performance</w:t>
      </w:r>
      <w:r>
        <w:t>, t</w:t>
      </w:r>
      <w:r w:rsidR="00C414C4">
        <w:t xml:space="preserve">his section </w:t>
      </w:r>
      <w:r w:rsidR="00234D69">
        <w:t>reviews</w:t>
      </w:r>
      <w:r w:rsidR="002C6626">
        <w:t xml:space="preserve"> the ERO</w:t>
      </w:r>
      <w:r w:rsidR="009662E0">
        <w:t>E</w:t>
      </w:r>
      <w:r w:rsidR="002C6626">
        <w:t xml:space="preserve">I of the fossil options (IGCC, PC, and NGCC) </w:t>
      </w:r>
      <w:r>
        <w:t>together</w:t>
      </w:r>
      <w:r w:rsidR="002C6626">
        <w:t xml:space="preserve"> with the ERO</w:t>
      </w:r>
      <w:r w:rsidR="009662E0">
        <w:t>E</w:t>
      </w:r>
      <w:r w:rsidR="002C6626">
        <w:t xml:space="preserve">I of dispatchable scalable </w:t>
      </w:r>
      <w:r w:rsidR="00234D69">
        <w:t>RE</w:t>
      </w:r>
      <w:r w:rsidR="002C6626">
        <w:t>.</w:t>
      </w:r>
      <w:r w:rsidR="00C414C4">
        <w:t xml:space="preserve"> </w:t>
      </w:r>
      <w:r w:rsidR="004A6ED0">
        <w:t>The ERO</w:t>
      </w:r>
      <w:r w:rsidR="009662E0">
        <w:t>E</w:t>
      </w:r>
      <w:r w:rsidR="004A6ED0">
        <w:t xml:space="preserve">I of the fuel is reported separately and we </w:t>
      </w:r>
      <w:r w:rsidR="004A6ED0">
        <w:lastRenderedPageBreak/>
        <w:t xml:space="preserve">denote that we the suffix </w:t>
      </w:r>
      <w:r w:rsidR="004A6ED0" w:rsidRPr="009E3AEF">
        <w:rPr>
          <w:i/>
        </w:rPr>
        <w:t>th</w:t>
      </w:r>
      <w:r w:rsidR="004A6ED0">
        <w:t>. The ERO</w:t>
      </w:r>
      <w:r w:rsidR="009662E0">
        <w:t>E</w:t>
      </w:r>
      <w:r w:rsidR="004A6ED0">
        <w:t>I</w:t>
      </w:r>
      <w:r w:rsidR="004A6ED0" w:rsidRPr="00091FAC">
        <w:rPr>
          <w:vertAlign w:val="subscript"/>
        </w:rPr>
        <w:t>e</w:t>
      </w:r>
      <w:r w:rsidR="004A6ED0">
        <w:t xml:space="preserve"> referring to the electricity output, needs to additionally account for the conversion efficiency (</w:t>
      </w:r>
      <w:r w:rsidR="004A6ED0" w:rsidRPr="004A6ED0">
        <w:rPr>
          <w:i/>
          <w:lang w:val="el-GR"/>
        </w:rPr>
        <w:t>η</w:t>
      </w:r>
      <w:r w:rsidR="004A6ED0">
        <w:t>)</w:t>
      </w:r>
      <w:r w:rsidR="00EF25F9">
        <w:t xml:space="preserve">, </w:t>
      </w:r>
      <w:r w:rsidR="004A6ED0">
        <w:t>the power-plant invested energy (</w:t>
      </w:r>
      <w:r w:rsidR="004A6ED0" w:rsidRPr="004A6ED0">
        <w:rPr>
          <w:i/>
        </w:rPr>
        <w:t>E</w:t>
      </w:r>
      <w:r w:rsidR="004A6ED0" w:rsidRPr="004A6ED0">
        <w:rPr>
          <w:i/>
          <w:vertAlign w:val="subscript"/>
        </w:rPr>
        <w:t>cap</w:t>
      </w:r>
      <w:r w:rsidR="004A6ED0">
        <w:t>)</w:t>
      </w:r>
      <w:r w:rsidR="007476A0">
        <w:t xml:space="preserve"> and </w:t>
      </w:r>
      <w:r w:rsidR="00EF25F9">
        <w:t>the operations and maintenance expenses (</w:t>
      </w:r>
      <w:r w:rsidR="00EF25F9" w:rsidRPr="009E3AEF">
        <w:rPr>
          <w:i/>
        </w:rPr>
        <w:t>E</w:t>
      </w:r>
      <w:r w:rsidR="00EF25F9" w:rsidRPr="009E3AEF">
        <w:rPr>
          <w:i/>
          <w:vertAlign w:val="subscript"/>
        </w:rPr>
        <w:t>O&amp;M</w:t>
      </w:r>
      <w:r w:rsidR="00EF25F9">
        <w:t>)</w:t>
      </w:r>
      <w:r w:rsidR="004A6ED0">
        <w:t>.</w:t>
      </w:r>
      <w:ins w:id="203" w:author="Sgouris Sgouridis" w:date="2018-01-21T17:01:00Z">
        <w:r w:rsidR="0000276F">
          <w:t xml:space="preserve"> </w:t>
        </w:r>
      </w:ins>
    </w:p>
    <w:p w14:paraId="380A1F3F" w14:textId="41519D13" w:rsidR="00490392" w:rsidRDefault="00490392" w:rsidP="00DA279F">
      <w:pPr>
        <w:pStyle w:val="BodyText"/>
      </w:pPr>
      <w:r>
        <w:t>The</w:t>
      </w:r>
      <w:r w:rsidR="00007C7A">
        <w:t xml:space="preserve">re is significant divergence in </w:t>
      </w:r>
      <w:r w:rsidR="0055157D">
        <w:t xml:space="preserve">the literature </w:t>
      </w:r>
      <w:r w:rsidR="004A6ED0">
        <w:t>reported ERO</w:t>
      </w:r>
      <w:r w:rsidR="009662E0">
        <w:t>E</w:t>
      </w:r>
      <w:r w:rsidR="004A6ED0">
        <w:t>I for fuels</w:t>
      </w:r>
      <w:r w:rsidR="00007C7A">
        <w:t xml:space="preserve">. Using </w:t>
      </w:r>
      <w:r w:rsidR="007D5A3E">
        <w:t xml:space="preserve">a </w:t>
      </w:r>
      <w:r w:rsidR="00007C7A">
        <w:t>monetary basis</w:t>
      </w:r>
      <w:r w:rsidR="007D5A3E">
        <w:t xml:space="preserve"> for the calculation</w:t>
      </w:r>
      <w:r w:rsidR="00007C7A">
        <w:t xml:space="preserve">, Freise </w:t>
      </w:r>
      <w:r w:rsidR="007D5A3E">
        <w:t>estimates</w:t>
      </w:r>
      <w:r w:rsidR="00007C7A">
        <w:t xml:space="preserve"> the Canadian</w:t>
      </w:r>
      <w:r>
        <w:t xml:space="preserve"> conventional natural gas ERO</w:t>
      </w:r>
      <w:r w:rsidR="009662E0">
        <w:t>E</w:t>
      </w:r>
      <w:r>
        <w:t>I</w:t>
      </w:r>
      <w:r w:rsidR="00091FAC" w:rsidRPr="00091FAC">
        <w:rPr>
          <w:vertAlign w:val="subscript"/>
        </w:rPr>
        <w:t>th</w:t>
      </w:r>
      <w:r>
        <w:t xml:space="preserve"> </w:t>
      </w:r>
      <w:r w:rsidR="007D5A3E">
        <w:t>in 2009 as</w:t>
      </w:r>
      <w:r>
        <w:t xml:space="preserve"> 20 </w:t>
      </w:r>
      <w:r w:rsidR="00506A12">
        <w:t xml:space="preserve">from a </w:t>
      </w:r>
      <w:r w:rsidR="007D5A3E">
        <w:t xml:space="preserve">peak of around 80 in 1970s </w:t>
      </w:r>
      <w:r>
        <w:fldChar w:fldCharType="begin"/>
      </w:r>
      <w:r w:rsidR="0000276F">
        <w:instrText xml:space="preserve"> ADDIN PAPERS2_CITATIONS &lt;citation&gt;&lt;uuid&gt;7B7826C6-52FC-44CE-8A70-5D505E1EBC8A&lt;/uuid&gt;&lt;priority&gt;0&lt;/priority&gt;&lt;publications&gt;&lt;publication&gt;&lt;volume&gt;3&lt;/volume&gt;&lt;publication_date&gt;99201112001200000000220000&lt;/publication_date&gt;&lt;number&gt;12&lt;/number&gt;&lt;doi&gt;10.3390/su3112080&lt;/doi&gt;&lt;startpage&gt;2080&lt;/startpage&gt;&lt;title&gt;The EROI of Conventional Canadian Natural Gas Production&lt;/title&gt;&lt;uuid&gt;AAA1DAB4-7F27-4BE3-976D-C3565EDB22F0&lt;/uuid&gt;&lt;subtype&gt;400&lt;/subtype&gt;&lt;endpage&gt;2104&lt;/endpage&gt;&lt;type&gt;400&lt;/type&gt;&lt;url&gt;http://www.mdpi.com/2071-1050/3/11/2080/&lt;/url&gt;&lt;bundle&gt;&lt;publication&gt;&lt;title&gt;Sustainability&lt;/title&gt;&lt;type&gt;-100&lt;/type&gt;&lt;subtype&gt;-100&lt;/subtype&gt;&lt;uuid&gt;009498A5-06E5-468C-8926-935B8573793D&lt;/uuid&gt;&lt;/publication&gt;&lt;/bundle&gt;&lt;authors&gt;&lt;author&gt;&lt;firstName&gt;Jon&lt;/firstName&gt;&lt;lastName&gt;Freise&lt;/lastName&gt;&lt;/author&gt;&lt;/authors&gt;&lt;/publication&gt;&lt;/publications&gt;&lt;cites&gt;&lt;/cites&gt;&lt;/citation&gt;</w:instrText>
      </w:r>
      <w:r>
        <w:fldChar w:fldCharType="separate"/>
      </w:r>
      <w:ins w:id="204" w:author="Sgouris Sgouridis" w:date="2018-01-21T17:00:00Z">
        <w:r w:rsidR="0000276F">
          <w:rPr>
            <w:rFonts w:eastAsiaTheme="minorEastAsia"/>
            <w:szCs w:val="22"/>
            <w:vertAlign w:val="superscript"/>
          </w:rPr>
          <w:t>32</w:t>
        </w:r>
      </w:ins>
      <w:del w:id="205" w:author="Sgouris Sgouridis" w:date="2018-01-21T15:42:00Z">
        <w:r w:rsidR="005C0C59" w:rsidDel="00E1002F">
          <w:rPr>
            <w:rFonts w:eastAsiaTheme="minorEastAsia"/>
            <w:szCs w:val="22"/>
            <w:vertAlign w:val="superscript"/>
          </w:rPr>
          <w:delText>26</w:delText>
        </w:r>
      </w:del>
      <w:r>
        <w:fldChar w:fldCharType="end"/>
      </w:r>
      <w:r w:rsidR="007D5A3E">
        <w:t xml:space="preserve">. </w:t>
      </w:r>
      <w:r w:rsidR="00657D6F">
        <w:t>A</w:t>
      </w:r>
      <w:r w:rsidR="002D5850">
        <w:t xml:space="preserve"> </w:t>
      </w:r>
      <w:r w:rsidR="00657D6F">
        <w:t>more detailed material analysis estimated</w:t>
      </w:r>
      <w:r w:rsidR="002D5850">
        <w:t xml:space="preserve"> the average </w:t>
      </w:r>
      <w:r w:rsidR="00091FAC">
        <w:t>ERO</w:t>
      </w:r>
      <w:r w:rsidR="009662E0">
        <w:t>E</w:t>
      </w:r>
      <w:r w:rsidR="00091FAC">
        <w:t>I</w:t>
      </w:r>
      <w:r w:rsidR="00091FAC" w:rsidRPr="00091FAC">
        <w:rPr>
          <w:vertAlign w:val="subscript"/>
        </w:rPr>
        <w:t>th</w:t>
      </w:r>
      <w:r w:rsidR="002D5850">
        <w:t xml:space="preserve"> of tight gas wells drilled in Indiana in the period between 1985 and 2003 at 87</w:t>
      </w:r>
      <w:r w:rsidR="002D5850">
        <w:fldChar w:fldCharType="begin"/>
      </w:r>
      <w:r w:rsidR="0000276F">
        <w:instrText xml:space="preserve"> ADDIN PAPERS2_CITATIONS &lt;citation&gt;&lt;uuid&gt;442AB474-86CE-41F8-BD2A-519560D7E4AB&lt;/uuid&gt;&lt;priority&gt;0&lt;/priority&gt;&lt;publications&gt;&lt;publication&gt;&lt;uuid&gt;2B47A55A-58D1-44A5-8DD5-9F28FE6BC2C1&lt;/uuid&gt;&lt;volume&gt;3&lt;/volume&gt;&lt;doi&gt;10.3390/su3101986&lt;/doi&gt;&lt;startpage&gt;1986&lt;/startpage&gt;&lt;publication_date&gt;99201112001200000000220000&lt;/publication_date&gt;&lt;url&gt;http://www.mdpi.com/2071-1050/3/10/1986/&lt;/url&gt;&lt;type&gt;400&lt;/type&gt;&lt;title&gt;Energy Return on Energy Invested for Tight Gas Wells in the Appalachian Basin, United States of America&lt;/title&gt;&lt;publisher&gt;Molecular Diversity Preservation International&lt;/publisher&gt;&lt;number&gt;12&lt;/number&gt;&lt;subtype&gt;400&lt;/subtype&gt;&lt;endpage&gt;2008&lt;/endpage&gt;&lt;bundle&gt;&lt;publication&gt;&lt;title&gt;Sustainability&lt;/title&gt;&lt;type&gt;-100&lt;/type&gt;&lt;subtype&gt;-100&lt;/subtype&gt;&lt;uuid&gt;009498A5-06E5-468C-8926-935B8573793D&lt;/uuid&gt;&lt;/publication&gt;&lt;/bundle&gt;&lt;authors&gt;&lt;author&gt;&lt;firstName&gt;Bryan&lt;/firstName&gt;&lt;lastName&gt;Sell&lt;/lastName&gt;&lt;/author&gt;&lt;author&gt;&lt;firstName&gt;David&lt;/firstName&gt;&lt;lastName&gt;Murphy&lt;/lastName&gt;&lt;/author&gt;&lt;author&gt;&lt;firstName&gt;Charles&lt;/firstName&gt;&lt;middleNames&gt;A S&lt;/middleNames&gt;&lt;lastName&gt;Hall&lt;/lastName&gt;&lt;/author&gt;&lt;/authors&gt;&lt;/publication&gt;&lt;/publications&gt;&lt;cites&gt;&lt;/cites&gt;&lt;/citation&gt;</w:instrText>
      </w:r>
      <w:r w:rsidR="002D5850">
        <w:fldChar w:fldCharType="separate"/>
      </w:r>
      <w:ins w:id="206" w:author="Sgouris Sgouridis" w:date="2018-01-21T17:00:00Z">
        <w:r w:rsidR="0000276F">
          <w:rPr>
            <w:rFonts w:eastAsiaTheme="minorEastAsia"/>
            <w:szCs w:val="22"/>
            <w:vertAlign w:val="superscript"/>
          </w:rPr>
          <w:t>33</w:t>
        </w:r>
      </w:ins>
      <w:del w:id="207" w:author="Sgouris Sgouridis" w:date="2018-01-21T15:42:00Z">
        <w:r w:rsidR="005C0C59" w:rsidDel="00E1002F">
          <w:rPr>
            <w:rFonts w:eastAsiaTheme="minorEastAsia"/>
            <w:szCs w:val="22"/>
            <w:vertAlign w:val="superscript"/>
          </w:rPr>
          <w:delText>27</w:delText>
        </w:r>
      </w:del>
      <w:r w:rsidR="002D5850">
        <w:fldChar w:fldCharType="end"/>
      </w:r>
      <w:r w:rsidR="00657D6F">
        <w:t>.</w:t>
      </w:r>
      <w:r w:rsidR="007665E3">
        <w:t xml:space="preserve"> The most recent estimates for coal </w:t>
      </w:r>
      <w:r w:rsidR="00091FAC">
        <w:t>ERO</w:t>
      </w:r>
      <w:r w:rsidR="009662E0">
        <w:t>E</w:t>
      </w:r>
      <w:r w:rsidR="00091FAC">
        <w:t>I</w:t>
      </w:r>
      <w:r w:rsidR="00091FAC" w:rsidRPr="00091FAC">
        <w:rPr>
          <w:vertAlign w:val="subscript"/>
        </w:rPr>
        <w:t>th</w:t>
      </w:r>
      <w:r w:rsidR="00091FAC">
        <w:t xml:space="preserve"> </w:t>
      </w:r>
      <w:r w:rsidR="007665E3">
        <w:t>range from 23 to 58</w:t>
      </w:r>
      <w:r w:rsidR="007665E3">
        <w:fldChar w:fldCharType="begin"/>
      </w:r>
      <w:r w:rsidR="0000276F">
        <w:instrText xml:space="preserve"> ADDIN PAPERS2_CITATIONS &lt;citation&gt;&lt;uuid&gt;C36640A2-5F2C-4D19-9C5F-39B4141D97BA&lt;/uuid&gt;&lt;priority&gt;0&lt;/priority&gt;&lt;publications&gt;&lt;publication&gt;&lt;uuid&gt;30833CBA-8182-4FC7-BDE1-911A88B3493A&lt;/uuid&gt;&lt;volume&gt;64&lt;/volume&gt;&lt;doi&gt;10.1016/j.enpol.2013.05.049&lt;/doi&gt;&lt;startpage&gt;141&lt;/startpage&gt;&lt;publication_date&gt;99201401011200000000222000&lt;/publication_date&gt;&lt;url&gt;http://dx.doi.org/10.1016/j.enpol.2013.05.049&lt;/url&gt;&lt;citekey&gt;Hall:2014fg&lt;/citekey&gt;&lt;type&gt;400&lt;/type&gt;&lt;title&gt;EROI of different fuels and the implications for society &lt;/title&gt;&lt;publisher&gt;Elsevier&lt;/publisher&gt;&lt;number&gt;C&lt;/number&gt;&lt;subtype&gt;400&lt;/subtype&gt;&lt;endpage&gt;152&lt;/endpage&gt;&lt;bundle&gt;&lt;publication&gt;&lt;publisher&gt;Elsevier&lt;/publisher&gt;&lt;title&gt;Energy Policy&lt;/title&gt;&lt;type&gt;-100&lt;/type&gt;&lt;subtype&gt;-100&lt;/subtype&gt;&lt;uuid&gt;7A6B4DA0-B67F-4F05-B63E-FDCB9C191D8B&lt;/uuid&gt;&lt;/publication&gt;&lt;/bundle&gt;&lt;authors&gt;&lt;author&gt;&lt;firstName&gt;Charles&lt;/firstName&gt;&lt;middleNames&gt;A S&lt;/middleNames&gt;&lt;lastName&gt;Hall&lt;/lastName&gt;&lt;/author&gt;&lt;author&gt;&lt;firstName&gt;Jessica&lt;/firstName&gt;&lt;middleNames&gt;G&lt;/middleNames&gt;&lt;lastName&gt;Lambert&lt;/lastName&gt;&lt;/author&gt;&lt;author&gt;&lt;firstName&gt;Stephen&lt;/firstName&gt;&lt;middleNames&gt;B&lt;/middleNames&gt;&lt;lastName&gt;Balogh&lt;/lastName&gt;&lt;/author&gt;&lt;/authors&gt;&lt;/publication&gt;&lt;/publications&gt;&lt;cites&gt;&lt;/cites&gt;&lt;/citation&gt;</w:instrText>
      </w:r>
      <w:r w:rsidR="007665E3">
        <w:fldChar w:fldCharType="separate"/>
      </w:r>
      <w:ins w:id="208" w:author="Sgouris Sgouridis" w:date="2018-01-21T17:00:00Z">
        <w:r w:rsidR="0000276F">
          <w:rPr>
            <w:rFonts w:eastAsiaTheme="minorEastAsia"/>
            <w:szCs w:val="22"/>
            <w:vertAlign w:val="superscript"/>
          </w:rPr>
          <w:t>34</w:t>
        </w:r>
      </w:ins>
      <w:del w:id="209" w:author="Sgouris Sgouridis" w:date="2018-01-21T15:42:00Z">
        <w:r w:rsidR="005C0C59" w:rsidDel="00E1002F">
          <w:rPr>
            <w:rFonts w:eastAsiaTheme="minorEastAsia"/>
            <w:szCs w:val="22"/>
            <w:vertAlign w:val="superscript"/>
          </w:rPr>
          <w:delText>28</w:delText>
        </w:r>
      </w:del>
      <w:r w:rsidR="007665E3">
        <w:fldChar w:fldCharType="end"/>
      </w:r>
      <w:r w:rsidR="007665E3">
        <w:t xml:space="preserve">. </w:t>
      </w:r>
      <w:r w:rsidR="00D42060">
        <w:t xml:space="preserve">The general trend is that </w:t>
      </w:r>
      <w:r w:rsidR="009662E0">
        <w:t>resource</w:t>
      </w:r>
      <w:r w:rsidR="00D42060">
        <w:t xml:space="preserve"> </w:t>
      </w:r>
      <w:r w:rsidR="009662E0">
        <w:t xml:space="preserve">depletion increases the energy intensity of </w:t>
      </w:r>
      <w:r w:rsidR="00D42060">
        <w:t xml:space="preserve">the extraction processes and </w:t>
      </w:r>
      <w:r w:rsidR="009662E0">
        <w:t xml:space="preserve">the fuel’s </w:t>
      </w:r>
      <w:r w:rsidR="00D42060">
        <w:t>ERO</w:t>
      </w:r>
      <w:r w:rsidR="009662E0">
        <w:t>E</w:t>
      </w:r>
      <w:r w:rsidR="00D42060">
        <w:t xml:space="preserve">I drops. </w:t>
      </w:r>
    </w:p>
    <w:p w14:paraId="62B8F9DD" w14:textId="67111AB4" w:rsidR="00F873C5" w:rsidRDefault="007665E3" w:rsidP="00592B9E">
      <w:pPr>
        <w:pStyle w:val="BodyText"/>
      </w:pPr>
      <w:r>
        <w:t xml:space="preserve">For the case of RE, </w:t>
      </w:r>
      <w:commentRangeStart w:id="210"/>
      <w:r w:rsidR="00D42060">
        <w:t>ERO</w:t>
      </w:r>
      <w:r w:rsidR="009662E0">
        <w:t>E</w:t>
      </w:r>
      <w:r w:rsidR="00D42060">
        <w:t xml:space="preserve">I depends </w:t>
      </w:r>
      <w:del w:id="211" w:author="Sgouris Sgouridis" w:date="2018-01-21T17:02:00Z">
        <w:r w:rsidR="00D42060" w:rsidDel="0000276F">
          <w:delText xml:space="preserve">both </w:delText>
        </w:r>
      </w:del>
      <w:r w:rsidR="00D42060">
        <w:t>on the energy costs to build the plant but also on the resource quality of the area the system is installed</w:t>
      </w:r>
      <w:commentRangeEnd w:id="210"/>
      <w:r w:rsidR="00860253">
        <w:rPr>
          <w:rStyle w:val="CommentReference"/>
        </w:rPr>
        <w:commentReference w:id="210"/>
      </w:r>
      <w:r w:rsidR="00D42060">
        <w:t>. G</w:t>
      </w:r>
      <w:r>
        <w:t>iven the very steep learning and scale economies curves, a normalization study demonstrated the importance of using the latest information</w:t>
      </w:r>
      <w:r w:rsidR="00AE5105">
        <w:t xml:space="preserve"> for accurately representing the state-of-the-art</w:t>
      </w:r>
      <w:r>
        <w:t xml:space="preserve"> </w:t>
      </w:r>
      <w:r>
        <w:fldChar w:fldCharType="begin"/>
      </w:r>
      <w:r w:rsidR="0000276F">
        <w:instrText xml:space="preserve"> ADDIN PAPERS2_CITATIONS &lt;citation&gt;&lt;uuid&gt;C4B9099D-299B-42FD-89ED-AC6E4CB06F4E&lt;/uuid&gt;&lt;priority&gt;0&lt;/priority&gt;&lt;publications&gt;&lt;publication&gt;&lt;publication_date&gt;99201612071200000000222000&lt;/publication_date&gt;&lt;startpage&gt;1&lt;/startpage&gt;&lt;doi&gt;10.1016/j.rser.2016.10.077&lt;/doi&gt;&lt;title&gt;Solar-PV energy payback and net energy_ Meta-assessment of study quality, reproducibility, and results harmonization&lt;/title&gt;&lt;uuid&gt;C6A85285-1F43-48B4-A76F-433B3C6E3CC4&lt;/uuid&gt;&lt;subtype&gt;400&lt;/subtype&gt;&lt;publisher&gt;Elsevier&lt;/publisher&gt;&lt;type&gt;400&lt;/type&gt;&lt;endpage&gt;15&lt;/endpage&gt;&lt;url&gt;http://dx.doi.org/10.1016/j.rser.2016.10.077&lt;/url&gt;&lt;bundle&gt;&lt;publication&gt;&lt;publisher&gt;Elsevier Ltd&lt;/publisher&gt;&lt;title&gt;Renewable and Sustainable Energy Reviews&lt;/title&gt;&lt;type&gt;-100&lt;/type&gt;&lt;subtype&gt;-100&lt;/subtype&gt;&lt;uuid&gt;5F81D1DE-DA01-4273-AE52-53A88B92A207&lt;/uuid&gt;&lt;/publication&gt;&lt;/bundle&gt;&lt;authors&gt;&lt;author&gt;&lt;firstName&gt;R&lt;/firstName&gt;&lt;middleNames&gt;H E M&lt;/middleNames&gt;&lt;lastName&gt;Koppelaar&lt;/lastName&gt;&lt;/author&gt;&lt;/authors&gt;&lt;/publication&gt;&lt;/publications&gt;&lt;cites&gt;&lt;/cites&gt;&lt;/citation&gt;</w:instrText>
      </w:r>
      <w:r>
        <w:fldChar w:fldCharType="separate"/>
      </w:r>
      <w:ins w:id="212" w:author="Sgouris Sgouridis" w:date="2018-01-21T17:00:00Z">
        <w:r w:rsidR="0000276F">
          <w:rPr>
            <w:rFonts w:eastAsiaTheme="minorEastAsia"/>
            <w:szCs w:val="22"/>
            <w:vertAlign w:val="superscript"/>
          </w:rPr>
          <w:t>35</w:t>
        </w:r>
      </w:ins>
      <w:del w:id="213" w:author="Sgouris Sgouridis" w:date="2018-01-21T15:42:00Z">
        <w:r w:rsidR="005C0C59" w:rsidDel="00E1002F">
          <w:rPr>
            <w:rFonts w:eastAsiaTheme="minorEastAsia"/>
            <w:szCs w:val="22"/>
            <w:vertAlign w:val="superscript"/>
          </w:rPr>
          <w:delText>29</w:delText>
        </w:r>
      </w:del>
      <w:r>
        <w:fldChar w:fldCharType="end"/>
      </w:r>
      <w:r>
        <w:t xml:space="preserve">. </w:t>
      </w:r>
      <w:r w:rsidR="00234D69">
        <w:t xml:space="preserve">A recent meta-analysis harmonized </w:t>
      </w:r>
      <w:r w:rsidR="00877D8B">
        <w:t xml:space="preserve">the </w:t>
      </w:r>
      <w:r w:rsidR="00234D69">
        <w:t>inputs of</w:t>
      </w:r>
      <w:r w:rsidR="00CF4402">
        <w:t xml:space="preserve"> several assessments</w:t>
      </w:r>
      <w:r w:rsidR="00234D69">
        <w:t xml:space="preserve"> </w:t>
      </w:r>
      <w:r w:rsidR="00877D8B">
        <w:t xml:space="preserve">and </w:t>
      </w:r>
      <w:r w:rsidR="00234D69">
        <w:t>found that the average ERO</w:t>
      </w:r>
      <w:r w:rsidR="0078299C">
        <w:t>E</w:t>
      </w:r>
      <w:r w:rsidR="00234D69">
        <w:t>I</w:t>
      </w:r>
      <w:r w:rsidR="0078299C" w:rsidRPr="009E3AEF">
        <w:rPr>
          <w:vertAlign w:val="subscript"/>
        </w:rPr>
        <w:t>e</w:t>
      </w:r>
      <w:r w:rsidR="00234D69">
        <w:t xml:space="preserve"> of </w:t>
      </w:r>
      <w:r w:rsidR="00CF4402">
        <w:t>PV ranges from 8.7 for mono-Si to 34.2 for CdTe</w:t>
      </w:r>
      <w:r w:rsidR="00877D8B">
        <w:fldChar w:fldCharType="begin"/>
      </w:r>
      <w:r w:rsidR="0000276F">
        <w:instrText xml:space="preserve"> ADDIN PAPERS2_CITATIONS &lt;citation&gt;&lt;uuid&gt;A257D099-439E-4EE8-A81D-98956F6A2834&lt;/uuid&gt;&lt;priority&gt;0&lt;/priority&gt;&lt;publications&gt;&lt;publication&gt;&lt;uuid&gt;18A1A678-7BED-461B-A3BA-FC32F8B2429E&lt;/uuid&gt;&lt;volume&gt;47&lt;/volume&gt;&lt;doi&gt;10.1016/j.rser.2015.02.057&lt;/doi&gt;&lt;startpage&gt;133&lt;/startpage&gt;&lt;publication_date&gt;99201507011200000000222000&lt;/publication_date&gt;&lt;url&gt;http://dx.doi.org/10.1016/j.rser.2015.02.057&lt;/url&gt;&lt;citekey&gt;Bhandari:2015kl&lt;/citekey&gt;&lt;type&gt;400&lt;/type&gt;&lt;title&gt;Energy payback time (EPBT) and energy return on energy invested (EROI) of solar photovoltaic systems_ A systematic review and meta-analysis&lt;/title&gt;&lt;publisher&gt;Elsevier&lt;/publisher&gt;&lt;number&gt;C&lt;/number&gt;&lt;subtype&gt;400&lt;/subtype&gt;&lt;endpage&gt;141&lt;/endpage&gt;&lt;bundle&gt;&lt;publication&gt;&lt;publisher&gt;Elsevier Ltd&lt;/publisher&gt;&lt;title&gt;Renewable and Sustainable Energy Reviews&lt;/title&gt;&lt;type&gt;-100&lt;/type&gt;&lt;subtype&gt;-100&lt;/subtype&gt;&lt;uuid&gt;5F81D1DE-DA01-4273-AE52-53A88B92A207&lt;/uuid&gt;&lt;/publication&gt;&lt;/bundle&gt;&lt;authors&gt;&lt;author&gt;&lt;firstName&gt;Khagendra&lt;/firstName&gt;&lt;middleNames&gt;P&lt;/middleNames&gt;&lt;lastName&gt;Bhandari&lt;/lastName&gt;&lt;/author&gt;&lt;author&gt;&lt;firstName&gt;Jennifer&lt;/firstName&gt;&lt;middleNames&gt;M&lt;/middleNames&gt;&lt;lastName&gt;Collier&lt;/lastName&gt;&lt;/author&gt;&lt;author&gt;&lt;firstName&gt;Randy&lt;/firstName&gt;&lt;middleNames&gt;J&lt;/middleNames&gt;&lt;lastName&gt;Ellingson&lt;/lastName&gt;&lt;/author&gt;&lt;author&gt;&lt;firstName&gt;Defne&lt;/firstName&gt;&lt;middleNames&gt;S&lt;/middleNames&gt;&lt;lastName&gt;Apul&lt;/lastName&gt;&lt;/author&gt;&lt;/authors&gt;&lt;/publication&gt;&lt;/publications&gt;&lt;cites&gt;&lt;/cites&gt;&lt;/citation&gt;</w:instrText>
      </w:r>
      <w:r w:rsidR="00877D8B">
        <w:fldChar w:fldCharType="separate"/>
      </w:r>
      <w:ins w:id="214" w:author="Sgouris Sgouridis" w:date="2018-01-21T17:00:00Z">
        <w:r w:rsidR="0000276F">
          <w:rPr>
            <w:rFonts w:eastAsiaTheme="minorEastAsia"/>
            <w:szCs w:val="22"/>
            <w:vertAlign w:val="superscript"/>
          </w:rPr>
          <w:t>36</w:t>
        </w:r>
      </w:ins>
      <w:del w:id="215" w:author="Sgouris Sgouridis" w:date="2018-01-21T15:42:00Z">
        <w:r w:rsidR="005C0C59" w:rsidDel="00E1002F">
          <w:rPr>
            <w:rFonts w:eastAsiaTheme="minorEastAsia"/>
            <w:szCs w:val="22"/>
            <w:vertAlign w:val="superscript"/>
          </w:rPr>
          <w:delText>30</w:delText>
        </w:r>
      </w:del>
      <w:r w:rsidR="00877D8B">
        <w:fldChar w:fldCharType="end"/>
      </w:r>
      <w:r w:rsidR="00234D69">
        <w:t>.</w:t>
      </w:r>
      <w:r w:rsidR="00CF4402">
        <w:t xml:space="preserve"> Noting that the latest inputs of the study came from 2011 and that PV technologies have demonstrated significant </w:t>
      </w:r>
      <w:r w:rsidR="0055157D">
        <w:t xml:space="preserve">technological </w:t>
      </w:r>
      <w:r w:rsidR="00CF4402">
        <w:t>learning curves, ERO</w:t>
      </w:r>
      <w:r w:rsidR="0078299C">
        <w:t>E</w:t>
      </w:r>
      <w:r w:rsidR="00CF4402">
        <w:t>I</w:t>
      </w:r>
      <w:r w:rsidR="0078299C" w:rsidRPr="009E3AEF">
        <w:rPr>
          <w:vertAlign w:val="subscript"/>
        </w:rPr>
        <w:t>e</w:t>
      </w:r>
      <w:r w:rsidR="00CF4402">
        <w:t xml:space="preserve"> </w:t>
      </w:r>
      <w:r w:rsidR="0078299C">
        <w:t xml:space="preserve">for PV </w:t>
      </w:r>
      <w:r w:rsidR="00CF4402">
        <w:t xml:space="preserve">are </w:t>
      </w:r>
      <w:r w:rsidR="00B81BC6">
        <w:t>estimated</w:t>
      </w:r>
      <w:r w:rsidR="00CF4402">
        <w:t xml:space="preserve"> to be </w:t>
      </w:r>
      <w:r w:rsidR="00B81BC6">
        <w:t>currentl</w:t>
      </w:r>
      <w:r w:rsidR="00745734">
        <w:t>y</w:t>
      </w:r>
      <w:r w:rsidR="00B81BC6">
        <w:t xml:space="preserve"> </w:t>
      </w:r>
      <w:r w:rsidR="00CF4402">
        <w:t>around 25 to 40</w:t>
      </w:r>
      <w:r w:rsidR="004D14C2">
        <w:t xml:space="preserve"> in areas of moderately good</w:t>
      </w:r>
      <w:r w:rsidR="0055157D">
        <w:t xml:space="preserve"> insolation</w:t>
      </w:r>
      <w:r w:rsidR="00CF4402">
        <w:fldChar w:fldCharType="begin"/>
      </w:r>
      <w:r w:rsidR="0000276F">
        <w:instrText xml:space="preserve"> ADDIN PAPERS2_CITATIONS &lt;citation&gt;&lt;uuid&gt;7E006E18-6A84-449E-8008-946236115BD5&lt;/uuid&gt;&lt;priority&gt;0&lt;/priority&gt;&lt;publications&gt;&lt;publication&gt;&lt;uuid&gt;50A54918-7A87-4568-9651-E2148DE2B27F&lt;/uuid&gt;&lt;volume&gt;35&lt;/volume&gt;&lt;doi&gt;10.1002/ep.12340&lt;/doi&gt;&lt;startpage&gt;914&lt;/startpage&gt;&lt;publication_date&gt;99201603191200000000222000&lt;/publication_date&gt;&lt;url&gt;http://doi.wiley.com/10.1002/ep.12340&lt;/url&gt;&lt;citekey&gt;Gorig:2016fd&lt;/citekey&gt;&lt;type&gt;400&lt;/type&gt;&lt;title&gt;Energy learning curves of PV systems&lt;/title&gt;&lt;number&gt;3&lt;/number&gt;&lt;subtype&gt;400&lt;/subtype&gt;&lt;endpage&gt;923&lt;/endpage&gt;&lt;bundle&gt;&lt;publication&gt;&lt;title&gt;Environmental Progress &amp;amp; Sustainable Energy&lt;/title&gt;&lt;type&gt;-100&lt;/type&gt;&lt;subtype&gt;-100&lt;/subtype&gt;&lt;uuid&gt;1B754958-3E29-4F19-8E2F-B5B0902E5F5D&lt;/uuid&gt;&lt;/publication&gt;&lt;/bundle&gt;&lt;authors&gt;&lt;author&gt;&lt;firstName&gt;Marzella&lt;/firstName&gt;&lt;lastName&gt;Görig&lt;/lastName&gt;&lt;/author&gt;&lt;author&gt;&lt;firstName&gt;Christian&lt;/firstName&gt;&lt;lastName&gt;Breyer&lt;/lastName&gt;&lt;/author&gt;&lt;/authors&gt;&lt;/publication&gt;&lt;/publications&gt;&lt;cites&gt;&lt;/cites&gt;&lt;/citation&gt;</w:instrText>
      </w:r>
      <w:r w:rsidR="00CF4402">
        <w:fldChar w:fldCharType="separate"/>
      </w:r>
      <w:ins w:id="216" w:author="Sgouris Sgouridis" w:date="2018-01-21T17:00:00Z">
        <w:r w:rsidR="0000276F">
          <w:rPr>
            <w:rFonts w:eastAsiaTheme="minorEastAsia"/>
            <w:szCs w:val="22"/>
            <w:vertAlign w:val="superscript"/>
          </w:rPr>
          <w:t>37</w:t>
        </w:r>
      </w:ins>
      <w:del w:id="217" w:author="Sgouris Sgouridis" w:date="2018-01-21T15:42:00Z">
        <w:r w:rsidR="005C0C59" w:rsidDel="00E1002F">
          <w:rPr>
            <w:rFonts w:eastAsiaTheme="minorEastAsia"/>
            <w:szCs w:val="22"/>
            <w:vertAlign w:val="superscript"/>
          </w:rPr>
          <w:delText>31</w:delText>
        </w:r>
      </w:del>
      <w:r w:rsidR="00CF4402">
        <w:fldChar w:fldCharType="end"/>
      </w:r>
      <w:r w:rsidR="00CF4402">
        <w:t>.</w:t>
      </w:r>
      <w:r w:rsidR="00234D69">
        <w:t xml:space="preserve"> </w:t>
      </w:r>
      <w:commentRangeStart w:id="218"/>
      <w:r w:rsidR="00234D69">
        <w:t xml:space="preserve">For wind energy, </w:t>
      </w:r>
      <w:r w:rsidR="00F873C5">
        <w:t>a similar meta-analysis found normalized ERO</w:t>
      </w:r>
      <w:r w:rsidR="0078299C">
        <w:t>E</w:t>
      </w:r>
      <w:r w:rsidR="00F873C5">
        <w:t>I</w:t>
      </w:r>
      <w:r w:rsidR="0078299C" w:rsidRPr="009E3AEF">
        <w:rPr>
          <w:vertAlign w:val="subscript"/>
        </w:rPr>
        <w:t>e</w:t>
      </w:r>
      <w:r w:rsidR="00F873C5">
        <w:t xml:space="preserve"> </w:t>
      </w:r>
      <w:r w:rsidR="00234D69">
        <w:t>consistently over 10</w:t>
      </w:r>
      <w:r w:rsidR="00F873C5">
        <w:t xml:space="preserve"> for large turbines</w:t>
      </w:r>
      <w:r w:rsidR="00234D69">
        <w:t xml:space="preserve">, </w:t>
      </w:r>
      <w:r w:rsidR="00F873C5">
        <w:t>with</w:t>
      </w:r>
      <w:r w:rsidR="00234D69">
        <w:t xml:space="preserve"> </w:t>
      </w:r>
      <w:r w:rsidR="00F873C5">
        <w:t>several studies reporting values over 30</w:t>
      </w:r>
      <w:commentRangeEnd w:id="218"/>
      <w:r w:rsidR="003514FE">
        <w:rPr>
          <w:rStyle w:val="CommentReference"/>
        </w:rPr>
        <w:commentReference w:id="218"/>
      </w:r>
      <w:r w:rsidR="007A177D">
        <w:fldChar w:fldCharType="begin"/>
      </w:r>
      <w:r w:rsidR="0000276F">
        <w:instrText xml:space="preserve"> ADDIN PAPERS2_CITATIONS &lt;citation&gt;&lt;uuid&gt;14A4FE14-792C-4751-A579-AD0A7C082404&lt;/uuid&gt;&lt;priority&gt;32&lt;/priority&gt;&lt;publications&gt;&lt;publication&gt;&lt;uuid&gt;9DDF9117-05FA-458C-BECB-F3BDEAFF1DD7&lt;/uuid&gt;&lt;volume&gt;17&lt;/volume&gt;&lt;doi&gt;10.1007/s11367-012-0397-8&lt;/doi&gt;&lt;startpage&gt;729&lt;/startpage&gt;&lt;publication_date&gt;99201203131200000000222000&lt;/publication_date&gt;&lt;url&gt;http://link.springer.com/10.1007/s11367-012-0397-8&lt;/url&gt;&lt;citekey&gt;Davidsson:2012bs&lt;/citekey&gt;&lt;type&gt;400&lt;/type&gt;&lt;title&gt;A review of life cycle assessments on wind energy systems&lt;/title&gt;&lt;number&gt;6&lt;/number&gt;&lt;subtype&gt;400&lt;/subtype&gt;&lt;endpage&gt;742&lt;/endpage&gt;&lt;bundle&gt;&lt;publication&gt;&lt;publisher&gt;The International Journal of Life Cycle Assessment&lt;/publisher&gt;&lt;title&gt;The International Journal of Life Cycle Assessment&lt;/title&gt;&lt;type&gt;-100&lt;/type&gt;&lt;subtype&gt;-100&lt;/subtype&gt;&lt;uuid&gt;EE04F266-CB37-42EB-8B29-A2DF517CBC59&lt;/uuid&gt;&lt;/publication&gt;&lt;/bundle&gt;&lt;authors&gt;&lt;author&gt;&lt;firstName&gt;Simon&lt;/firstName&gt;&lt;lastName&gt;Davidsson&lt;/lastName&gt;&lt;/author&gt;&lt;author&gt;&lt;firstName&gt;Mikael&lt;/firstName&gt;&lt;lastName&gt;Höök&lt;/lastName&gt;&lt;/author&gt;&lt;author&gt;&lt;firstName&gt;Göran&lt;/firstName&gt;&lt;lastName&gt;Wall&lt;/lastName&gt;&lt;/author&gt;&lt;/authors&gt;&lt;/publication&gt;&lt;/publications&gt;&lt;cites&gt;&lt;/cites&gt;&lt;/citation&gt;</w:instrText>
      </w:r>
      <w:r w:rsidR="007A177D">
        <w:fldChar w:fldCharType="separate"/>
      </w:r>
      <w:ins w:id="219" w:author="Sgouris Sgouridis" w:date="2018-01-21T17:00:00Z">
        <w:r w:rsidR="0000276F">
          <w:rPr>
            <w:rFonts w:eastAsiaTheme="minorEastAsia"/>
            <w:szCs w:val="22"/>
            <w:vertAlign w:val="superscript"/>
          </w:rPr>
          <w:t>38</w:t>
        </w:r>
      </w:ins>
      <w:del w:id="220" w:author="Sgouris Sgouridis" w:date="2018-01-21T15:42:00Z">
        <w:r w:rsidR="005C0C59" w:rsidDel="00E1002F">
          <w:rPr>
            <w:rFonts w:eastAsiaTheme="minorEastAsia"/>
            <w:szCs w:val="22"/>
            <w:vertAlign w:val="superscript"/>
          </w:rPr>
          <w:delText>32</w:delText>
        </w:r>
      </w:del>
      <w:r w:rsidR="007A177D">
        <w:fldChar w:fldCharType="end"/>
      </w:r>
      <w:r w:rsidR="00234D69">
        <w:t xml:space="preserve">. Despite the uncertainty in these measurements and the relatively large spread in the data reported in the literature, overall, the two technologies that offer the highest scaling potential, solar </w:t>
      </w:r>
      <w:r w:rsidR="00F873C5">
        <w:t>PV</w:t>
      </w:r>
      <w:r w:rsidR="00234D69">
        <w:t xml:space="preserve"> and wind </w:t>
      </w:r>
      <w:r w:rsidR="00F873C5">
        <w:t xml:space="preserve">both </w:t>
      </w:r>
      <w:r w:rsidR="00234D69">
        <w:t>have ERO</w:t>
      </w:r>
      <w:r w:rsidR="001B28BC">
        <w:t>E</w:t>
      </w:r>
      <w:r w:rsidR="00234D69">
        <w:t>I</w:t>
      </w:r>
      <w:r w:rsidR="001B28BC" w:rsidRPr="009E3AEF">
        <w:rPr>
          <w:vertAlign w:val="subscript"/>
        </w:rPr>
        <w:t>e</w:t>
      </w:r>
      <w:r w:rsidR="00234D69">
        <w:t xml:space="preserve"> </w:t>
      </w:r>
      <w:r w:rsidR="00F873C5">
        <w:t>greater</w:t>
      </w:r>
      <w:r w:rsidR="00234D69">
        <w:t xml:space="preserve"> than 10</w:t>
      </w:r>
      <w:r w:rsidR="00B81BC6">
        <w:t xml:space="preserve"> even when installed in moderate quality resource areas</w:t>
      </w:r>
      <w:r w:rsidR="00F873C5">
        <w:t xml:space="preserve">. </w:t>
      </w:r>
    </w:p>
    <w:p w14:paraId="019AECCF" w14:textId="10657FE8" w:rsidR="005A7F88" w:rsidRDefault="00982EB5" w:rsidP="007F3EDC">
      <w:pPr>
        <w:pStyle w:val="BodyText"/>
      </w:pPr>
      <w:r>
        <w:t xml:space="preserve">An argument </w:t>
      </w:r>
      <w:r w:rsidR="00B76841">
        <w:t xml:space="preserve">often </w:t>
      </w:r>
      <w:r>
        <w:t xml:space="preserve">raised against scalable RE resources is </w:t>
      </w:r>
      <w:r w:rsidR="00066955">
        <w:t>their</w:t>
      </w:r>
      <w:r>
        <w:t xml:space="preserve"> </w:t>
      </w:r>
      <w:r w:rsidR="00066955">
        <w:t>variability</w:t>
      </w:r>
      <w:r w:rsidR="000E429A">
        <w:t xml:space="preserve"> </w:t>
      </w:r>
      <w:r w:rsidR="000520C0">
        <w:fldChar w:fldCharType="begin"/>
      </w:r>
      <w:r w:rsidR="0000276F">
        <w:instrText xml:space="preserve"> ADDIN PAPERS2_CITATIONS &lt;citation&gt;&lt;uuid&gt;D626A134-56C0-42B5-A1E8-658F6660D066&lt;/uuid&gt;&lt;priority&gt;37&lt;/priority&gt;&lt;publications&gt;&lt;publication&gt;&lt;uuid&gt;6B5A1C95-A854-4AD8-8E74-7C71BD757813&lt;/uuid&gt;&lt;volume&gt;74&lt;/volume&gt;&lt;doi&gt;10.1016/j.renene.2014.08.065&lt;/doi&gt;&lt;startpage&gt;925&lt;/startpage&gt;&lt;publication_date&gt;99201502011200000000222000&lt;/publication_date&gt;&lt;url&gt;http://dx.doi.org/10.1016/j.renene.2014.08.065&lt;/url&gt;&lt;type&gt;400&lt;/type&gt;&lt;title&gt;Integration costs revisited - An economic framework for wind and solar variability&lt;/title&gt;&lt;publisher&gt;Elsevier Ltd&lt;/publisher&gt;&lt;number&gt;C&lt;/number&gt;&lt;subtype&gt;400&lt;/subtype&gt;&lt;endpage&gt;939&lt;/endpage&gt;&lt;bundle&gt;&lt;publication&gt;&lt;publisher&gt;Elsevier Ltd&lt;/publisher&gt;&lt;title&gt;Renewable Energy&lt;/title&gt;&lt;type&gt;-100&lt;/type&gt;&lt;subtype&gt;-100&lt;/subtype&gt;&lt;uuid&gt;F7FEFA9E-9F1F-4A99-A139-3F3226F4255F&lt;/uuid&gt;&lt;/publication&gt;&lt;/bundle&gt;&lt;authors&gt;&lt;author&gt;&lt;firstName&gt;Lion&lt;/firstName&gt;&lt;lastName&gt;Hirth&lt;/lastName&gt;&lt;/author&gt;&lt;author&gt;&lt;firstName&gt;Falko&lt;/firstName&gt;&lt;lastName&gt;Ueckerdt&lt;/lastName&gt;&lt;/author&gt;&lt;author&gt;&lt;firstName&gt;Ottmar&lt;/firstName&gt;&lt;lastName&gt;Edenhofer&lt;/lastName&gt;&lt;/author&gt;&lt;/authors&gt;&lt;/publication&gt;&lt;/publications&gt;&lt;cites&gt;&lt;/cites&gt;&lt;/citation&gt;</w:instrText>
      </w:r>
      <w:r w:rsidR="000520C0">
        <w:fldChar w:fldCharType="separate"/>
      </w:r>
      <w:ins w:id="221" w:author="Sgouris Sgouridis" w:date="2018-01-21T17:00:00Z">
        <w:r w:rsidR="0000276F">
          <w:rPr>
            <w:rFonts w:eastAsiaTheme="minorEastAsia"/>
            <w:szCs w:val="22"/>
            <w:vertAlign w:val="superscript"/>
          </w:rPr>
          <w:t>39</w:t>
        </w:r>
      </w:ins>
      <w:del w:id="222" w:author="Sgouris Sgouridis" w:date="2018-01-21T15:42:00Z">
        <w:r w:rsidR="005C0C59" w:rsidDel="00E1002F">
          <w:rPr>
            <w:rFonts w:eastAsiaTheme="minorEastAsia"/>
            <w:szCs w:val="22"/>
            <w:vertAlign w:val="superscript"/>
          </w:rPr>
          <w:delText>33</w:delText>
        </w:r>
      </w:del>
      <w:r w:rsidR="000520C0">
        <w:fldChar w:fldCharType="end"/>
      </w:r>
      <w:r>
        <w:t xml:space="preserve">. </w:t>
      </w:r>
      <w:r w:rsidR="00106A23">
        <w:t>A</w:t>
      </w:r>
      <w:r w:rsidR="0045179A">
        <w:t xml:space="preserve">t </w:t>
      </w:r>
      <w:del w:id="223" w:author="Sgouris Sgouridis" w:date="2018-01-21T17:06:00Z">
        <w:r w:rsidR="0045179A" w:rsidDel="0000276F">
          <w:delText xml:space="preserve">the </w:delText>
        </w:r>
      </w:del>
      <w:r w:rsidR="0045179A">
        <w:t xml:space="preserve">current </w:t>
      </w:r>
      <w:del w:id="224" w:author="Sgouris Sgouridis" w:date="2018-01-21T17:03:00Z">
        <w:r w:rsidR="0045179A" w:rsidDel="0000276F">
          <w:delText xml:space="preserve">penetration </w:delText>
        </w:r>
      </w:del>
      <w:ins w:id="225" w:author="Sgouris Sgouridis" w:date="2018-01-21T17:03:00Z">
        <w:r w:rsidR="0000276F">
          <w:t xml:space="preserve">adoption </w:t>
        </w:r>
      </w:ins>
      <w:r w:rsidR="0045179A">
        <w:t>rates</w:t>
      </w:r>
      <w:del w:id="226" w:author="Sgouris Sgouridis" w:date="2018-01-21T17:04:00Z">
        <w:r w:rsidR="00106A23" w:rsidDel="0000276F">
          <w:delText xml:space="preserve"> (less than 10%)</w:delText>
        </w:r>
      </w:del>
      <w:r w:rsidR="0045179A">
        <w:t xml:space="preserve">, </w:t>
      </w:r>
      <w:r w:rsidR="00A453DF">
        <w:t>renewable energy</w:t>
      </w:r>
      <w:r w:rsidR="0045179A">
        <w:t xml:space="preserve"> </w:t>
      </w:r>
      <w:del w:id="227" w:author="Sgouris Sgouridis" w:date="2018-01-21T17:04:00Z">
        <w:r w:rsidR="0045179A" w:rsidDel="0000276F">
          <w:delText xml:space="preserve">can </w:delText>
        </w:r>
      </w:del>
      <w:ins w:id="228" w:author="Sgouris Sgouridis" w:date="2018-01-21T17:04:00Z">
        <w:r w:rsidR="0000276F">
          <w:t xml:space="preserve">has </w:t>
        </w:r>
      </w:ins>
      <w:r w:rsidR="0045179A">
        <w:t>be</w:t>
      </w:r>
      <w:ins w:id="229" w:author="Sgouris Sgouridis" w:date="2018-01-21T17:04:00Z">
        <w:r w:rsidR="0000276F">
          <w:t>en</w:t>
        </w:r>
      </w:ins>
      <w:r w:rsidR="0045179A">
        <w:t xml:space="preserve"> integrated directly </w:t>
      </w:r>
      <w:r w:rsidR="004D14C2">
        <w:t xml:space="preserve">into the electricity grid </w:t>
      </w:r>
      <w:r w:rsidR="0045179A">
        <w:t xml:space="preserve">without the need for </w:t>
      </w:r>
      <w:ins w:id="230" w:author="Sgouris Sgouridis" w:date="2018-01-21T17:06:00Z">
        <w:r w:rsidR="0000276F">
          <w:t xml:space="preserve">deploying </w:t>
        </w:r>
      </w:ins>
      <w:ins w:id="231" w:author="Sgouris Sgouridis" w:date="2018-01-21T17:04:00Z">
        <w:r w:rsidR="0000276F">
          <w:t>additional</w:t>
        </w:r>
      </w:ins>
      <w:ins w:id="232" w:author="Sgouris Sgouridis" w:date="2018-01-21T17:03:00Z">
        <w:r w:rsidR="0000276F">
          <w:t xml:space="preserve"> </w:t>
        </w:r>
      </w:ins>
      <w:r w:rsidR="0045179A">
        <w:t>storage</w:t>
      </w:r>
      <w:ins w:id="233" w:author="Sgouris Sgouridis" w:date="2018-01-21T17:04:00Z">
        <w:r w:rsidR="0000276F">
          <w:t xml:space="preserve"> simply by utilizing the extant abilities of the </w:t>
        </w:r>
      </w:ins>
      <w:ins w:id="234" w:author="Sgouris Sgouridis" w:date="2018-01-21T17:06:00Z">
        <w:r w:rsidR="0000276F">
          <w:t xml:space="preserve">power </w:t>
        </w:r>
      </w:ins>
      <w:ins w:id="235" w:author="Sgouris Sgouridis" w:date="2018-01-21T17:04:00Z">
        <w:r w:rsidR="0000276F">
          <w:t>system to modulate</w:t>
        </w:r>
      </w:ins>
      <w:ins w:id="236" w:author="Sgouris Sgouridis" w:date="2018-01-21T17:07:00Z">
        <w:r w:rsidR="0000276F">
          <w:t xml:space="preserve"> supply and demand.</w:t>
        </w:r>
      </w:ins>
      <w:ins w:id="237" w:author="Sgouris Sgouridis" w:date="2018-01-21T17:04:00Z">
        <w:r w:rsidR="0000276F">
          <w:t xml:space="preserve"> </w:t>
        </w:r>
      </w:ins>
      <w:ins w:id="238" w:author="Sgouris Sgouridis" w:date="2018-01-21T17:07:00Z">
        <w:r w:rsidR="0000276F">
          <w:t>Such facilities include</w:t>
        </w:r>
      </w:ins>
      <w:ins w:id="239" w:author="Sgouris Sgouridis" w:date="2018-01-21T17:04:00Z">
        <w:r w:rsidR="0000276F">
          <w:t xml:space="preserve"> utilizing </w:t>
        </w:r>
      </w:ins>
      <w:ins w:id="240" w:author="Sgouris Sgouridis" w:date="2018-01-21T17:07:00Z">
        <w:r w:rsidR="0000276F">
          <w:t xml:space="preserve">electricity trade and long-distance </w:t>
        </w:r>
      </w:ins>
      <w:ins w:id="241" w:author="Sgouris Sgouridis" w:date="2018-01-21T17:04:00Z">
        <w:r w:rsidR="0000276F">
          <w:t xml:space="preserve">transmission </w:t>
        </w:r>
      </w:ins>
      <w:ins w:id="242" w:author="Sgouris Sgouridis" w:date="2018-01-21T17:07:00Z">
        <w:r w:rsidR="0000276F">
          <w:t>lines</w:t>
        </w:r>
      </w:ins>
      <w:ins w:id="243" w:author="Sgouris Sgouridis" w:date="2018-01-21T17:11:00Z">
        <w:r w:rsidR="00811030">
          <w:t xml:space="preserve"> </w:t>
        </w:r>
        <w:r w:rsidR="00811030" w:rsidRPr="00811030">
          <w:t>{Jaehnert:2013gc}</w:t>
        </w:r>
      </w:ins>
      <w:ins w:id="244" w:author="Sgouris Sgouridis" w:date="2018-01-21T17:04:00Z">
        <w:r w:rsidR="0000276F">
          <w:t xml:space="preserve">, </w:t>
        </w:r>
      </w:ins>
      <w:ins w:id="245" w:author="Sgouris Sgouridis" w:date="2018-01-21T17:08:00Z">
        <w:r w:rsidR="0000276F">
          <w:t>dispatchable and flexible</w:t>
        </w:r>
      </w:ins>
      <w:ins w:id="246" w:author="Sgouris Sgouridis" w:date="2018-01-21T17:04:00Z">
        <w:r w:rsidR="0000276F">
          <w:t xml:space="preserve"> powerplants</w:t>
        </w:r>
      </w:ins>
      <w:ins w:id="247" w:author="Sgouris Sgouridis" w:date="2018-01-21T17:08:00Z">
        <w:r w:rsidR="0000276F">
          <w:t xml:space="preserve"> (mostly hydro and gas)</w:t>
        </w:r>
      </w:ins>
      <w:ins w:id="248" w:author="Sgouris Sgouridis" w:date="2018-01-21T17:04:00Z">
        <w:r w:rsidR="0000276F">
          <w:t>,</w:t>
        </w:r>
      </w:ins>
      <w:ins w:id="249" w:author="Sgouris Sgouridis" w:date="2018-01-21T17:06:00Z">
        <w:r w:rsidR="0000276F">
          <w:t xml:space="preserve"> cheap sources of storage like pumped-hydro</w:t>
        </w:r>
      </w:ins>
      <w:ins w:id="250" w:author="Sgouris Sgouridis" w:date="2018-01-21T17:08:00Z">
        <w:r w:rsidR="0000276F">
          <w:t>, and demand response through wholesale electricity markets</w:t>
        </w:r>
      </w:ins>
      <w:ins w:id="251" w:author="Sgouris Sgouridis" w:date="2018-01-21T17:12:00Z">
        <w:r w:rsidR="00CF7FB8">
          <w:t xml:space="preserve"> that may include curtailement </w:t>
        </w:r>
        <w:r w:rsidR="00CF7FB8" w:rsidRPr="00CF7FB8">
          <w:t>{Jacobsen:2012eh}</w:t>
        </w:r>
      </w:ins>
      <w:r w:rsidR="00106A23">
        <w:t>.</w:t>
      </w:r>
      <w:r w:rsidR="0045179A">
        <w:t xml:space="preserve"> </w:t>
      </w:r>
      <w:del w:id="252" w:author="Sgouris Sgouridis" w:date="2018-01-21T17:09:00Z">
        <w:r w:rsidR="00106A23" w:rsidDel="0000276F">
          <w:delText xml:space="preserve">This </w:delText>
        </w:r>
        <w:r w:rsidR="0045179A" w:rsidDel="0000276F">
          <w:delText>w</w:delText>
        </w:r>
        <w:r w:rsidR="00906922" w:rsidDel="0000276F">
          <w:delText xml:space="preserve">ill </w:delText>
        </w:r>
        <w:r w:rsidR="00106A23" w:rsidDel="0000276F">
          <w:delText xml:space="preserve">likely </w:delText>
        </w:r>
        <w:r w:rsidR="00906922" w:rsidDel="0000276F">
          <w:delText xml:space="preserve">not be the case </w:delText>
        </w:r>
        <w:r w:rsidR="00106A23" w:rsidDel="0000276F">
          <w:delText>above penetration</w:delText>
        </w:r>
      </w:del>
      <w:ins w:id="253" w:author="Sgouris Sgouridis" w:date="2018-01-21T17:09:00Z">
        <w:r w:rsidR="0000276F">
          <w:t>At higher adoption</w:t>
        </w:r>
      </w:ins>
      <w:r w:rsidR="00106A23">
        <w:t xml:space="preserve"> rates </w:t>
      </w:r>
      <w:del w:id="254" w:author="Sgouris Sgouridis" w:date="2018-01-21T17:09:00Z">
        <w:r w:rsidR="00106A23" w:rsidDel="004A052F">
          <w:delText>of 30%</w:delText>
        </w:r>
      </w:del>
      <w:ins w:id="255" w:author="Sgouris Sgouridis" w:date="2018-01-21T17:09:00Z">
        <w:r w:rsidR="004A052F">
          <w:t>this status will become increasingly challenging</w:t>
        </w:r>
      </w:ins>
      <w:ins w:id="256" w:author="Sgouris Sgouridis" w:date="2018-01-21T17:10:00Z">
        <w:r w:rsidR="00811030">
          <w:t xml:space="preserve"> </w:t>
        </w:r>
      </w:ins>
      <w:ins w:id="257" w:author="Sgouris Sgouridis" w:date="2018-01-21T17:12:00Z">
        <w:r w:rsidR="00CF7FB8" w:rsidRPr="00CF7FB8">
          <w:t>{Ueckerdt:2015eb}</w:t>
        </w:r>
        <w:r w:rsidR="00A205CE">
          <w:t xml:space="preserve"> </w:t>
        </w:r>
      </w:ins>
      <w:ins w:id="258" w:author="Sgouris Sgouridis" w:date="2018-01-21T17:16:00Z">
        <w:r w:rsidR="00A205CE">
          <w:t>yet</w:t>
        </w:r>
      </w:ins>
      <w:ins w:id="259" w:author="Sgouris Sgouridis" w:date="2018-01-21T17:12:00Z">
        <w:r w:rsidR="00A205CE">
          <w:t xml:space="preserve"> manageable</w:t>
        </w:r>
        <w:r w:rsidR="00CF7FB8">
          <w:t xml:space="preserve"> </w:t>
        </w:r>
      </w:ins>
      <w:ins w:id="260" w:author="Sgouris Sgouridis" w:date="2018-01-21T17:10:00Z">
        <w:r w:rsidR="00811030" w:rsidRPr="00811030">
          <w:t>{Frew:2016dq}</w:t>
        </w:r>
      </w:ins>
      <w:r w:rsidR="0045179A">
        <w:t>. Therefore, i</w:t>
      </w:r>
      <w:r>
        <w:t xml:space="preserve">n order to compare </w:t>
      </w:r>
      <w:r w:rsidR="00A453DF">
        <w:t>fossils and renewables</w:t>
      </w:r>
      <w:r>
        <w:t xml:space="preserve"> </w:t>
      </w:r>
      <w:r>
        <w:lastRenderedPageBreak/>
        <w:t>on an equal basis</w:t>
      </w:r>
      <w:r w:rsidR="005A5CF1">
        <w:t>,</w:t>
      </w:r>
      <w:r>
        <w:t xml:space="preserve"> </w:t>
      </w:r>
      <w:r w:rsidR="0045179A">
        <w:t xml:space="preserve">we </w:t>
      </w:r>
      <w:del w:id="261" w:author="Sgouris Sgouridis" w:date="2018-01-21T17:16:00Z">
        <w:r w:rsidR="0045179A" w:rsidDel="00A205CE">
          <w:delText>should</w:delText>
        </w:r>
        <w:r w:rsidDel="00A205CE">
          <w:delText xml:space="preserve"> </w:delText>
        </w:r>
      </w:del>
      <w:r>
        <w:t xml:space="preserve">account for </w:t>
      </w:r>
      <w:r w:rsidR="005A5CF1">
        <w:t>the use of energy storage systems that</w:t>
      </w:r>
      <w:r w:rsidR="000E429A">
        <w:t xml:space="preserve"> </w:t>
      </w:r>
      <w:r w:rsidR="005A5CF1">
        <w:t>can</w:t>
      </w:r>
      <w:r w:rsidR="00B036FC">
        <w:t xml:space="preserve"> make them fully dispatchable</w:t>
      </w:r>
      <w:r w:rsidR="00B76841">
        <w:t xml:space="preserve"> </w:t>
      </w:r>
      <w:r w:rsidR="000520C0">
        <w:fldChar w:fldCharType="begin"/>
      </w:r>
      <w:r w:rsidR="0000276F">
        <w:instrText xml:space="preserve"> ADDIN PAPERS2_CITATIONS &lt;citation&gt;&lt;uuid&gt;C9C369FF-210E-4B33-B553-579D2B8197F2&lt;/uuid&gt;&lt;priority&gt;38&lt;/priority&gt;&lt;publications&gt;&lt;publication&gt;&lt;volume&gt;123&lt;/volume&gt;&lt;publication_date&gt;99201703151200000000222000&lt;/publication_date&gt;&lt;doi&gt;10.1016/j.energy.2017.01.115&lt;/doi&gt;&lt;startpage&gt;173&lt;/startpage&gt;&lt;title&gt;Integrated modelling of variable renewable energy-based power supply in Europe&lt;/title&gt;&lt;uuid&gt;9DCAC67A-075A-462C-91F0-10C5CA0EF25B&lt;/uuid&gt;&lt;subtype&gt;400&lt;/subtype&gt;&lt;publisher&gt;Elsevier Ltd&lt;/publisher&gt;&lt;type&gt;400&lt;/type&gt;&lt;endpage&gt;188&lt;/endpage&gt;&lt;url&gt;http://dx.doi.org/10.1016/j.energy.2017.01.115&lt;/url&gt;&lt;bundle&gt;&lt;publication&gt;&lt;publisher&gt;Elsevier Ltd&lt;/publisher&gt;&lt;title&gt;Energy&lt;/title&gt;&lt;type&gt;-100&lt;/type&gt;&lt;subtype&gt;-100&lt;/subtype&gt;&lt;uuid&gt;A63012E7-24AF-465D-A8D4-A335B642F58F&lt;/uuid&gt;&lt;/publication&gt;&lt;/bundle&gt;&lt;authors&gt;&lt;author&gt;&lt;firstName&gt;Hans&lt;/firstName&gt;&lt;middleNames&gt;Christian&lt;/middleNames&gt;&lt;lastName&gt;Gils&lt;/lastName&gt;&lt;/author&gt;&lt;author&gt;&lt;firstName&gt;Yvonne&lt;/firstName&gt;&lt;lastName&gt;Scholz&lt;/lastName&gt;&lt;/author&gt;&lt;author&gt;&lt;firstName&gt;Thomas&lt;/firstName&gt;&lt;lastName&gt;Pregger&lt;/lastName&gt;&lt;/author&gt;&lt;author&gt;&lt;lastName&gt;Tena&lt;/lastName&gt;&lt;nonDroppingParticle&gt;de&lt;/nonDroppingParticle&gt;&lt;firstName&gt;Diego&lt;/firstName&gt;&lt;middleNames&gt;Luca&lt;/middleNames&gt;&lt;/author&gt;&lt;author&gt;&lt;firstName&gt;Dominik&lt;/firstName&gt;&lt;lastName&gt;Heide&lt;/lastName&gt;&lt;/author&gt;&lt;/authors&gt;&lt;/publication&gt;&lt;/publications&gt;&lt;cites&gt;&lt;/cites&gt;&lt;/citation&gt;</w:instrText>
      </w:r>
      <w:r w:rsidR="000520C0">
        <w:fldChar w:fldCharType="separate"/>
      </w:r>
      <w:ins w:id="262" w:author="Sgouris Sgouridis" w:date="2018-01-21T17:00:00Z">
        <w:r w:rsidR="0000276F">
          <w:rPr>
            <w:rFonts w:eastAsiaTheme="minorEastAsia"/>
            <w:szCs w:val="22"/>
            <w:vertAlign w:val="superscript"/>
          </w:rPr>
          <w:t>40</w:t>
        </w:r>
      </w:ins>
      <w:del w:id="263" w:author="Sgouris Sgouridis" w:date="2018-01-21T15:42:00Z">
        <w:r w:rsidR="005C0C59" w:rsidDel="00E1002F">
          <w:rPr>
            <w:rFonts w:eastAsiaTheme="minorEastAsia"/>
            <w:szCs w:val="22"/>
            <w:vertAlign w:val="superscript"/>
          </w:rPr>
          <w:delText>34</w:delText>
        </w:r>
      </w:del>
      <w:r w:rsidR="000520C0">
        <w:fldChar w:fldCharType="end"/>
      </w:r>
      <w:r w:rsidR="00B036FC">
        <w:t xml:space="preserve">. </w:t>
      </w:r>
      <w:r w:rsidR="00A453DF">
        <w:t>To do this on a net-energy basis, we use</w:t>
      </w:r>
      <w:r w:rsidR="00BE1EDD">
        <w:t xml:space="preserve"> the concept of energy</w:t>
      </w:r>
      <w:r w:rsidR="00106A23">
        <w:t>-</w:t>
      </w:r>
      <w:r w:rsidR="00BE1EDD">
        <w:t>stored</w:t>
      </w:r>
      <w:r w:rsidR="00106A23">
        <w:t>-</w:t>
      </w:r>
      <w:r w:rsidR="00BE1EDD">
        <w:t>on</w:t>
      </w:r>
      <w:r w:rsidR="00106A23">
        <w:t>-energy-</w:t>
      </w:r>
      <w:r w:rsidR="00BE1EDD">
        <w:t>invested (ESOI), f</w:t>
      </w:r>
      <w:r w:rsidR="00B036FC">
        <w:t>or a storage fraction (</w:t>
      </w:r>
      <w:r w:rsidR="00B036FC" w:rsidRPr="009E3AEF">
        <w:rPr>
          <w:i/>
          <w:lang w:val="el-GR"/>
        </w:rPr>
        <w:t>φ</w:t>
      </w:r>
      <w:r w:rsidR="00B036FC" w:rsidRPr="009E3AEF">
        <w:t xml:space="preserve">) </w:t>
      </w:r>
      <w:r w:rsidR="00A453DF">
        <w:t>and storage cycle efficiency (</w:t>
      </w:r>
      <w:r w:rsidR="00A453DF" w:rsidRPr="009E3AEF">
        <w:rPr>
          <w:i/>
          <w:lang w:val="el-GR"/>
        </w:rPr>
        <w:t>η</w:t>
      </w:r>
      <w:r w:rsidR="00B036FC">
        <w:t>)</w:t>
      </w:r>
      <w:r w:rsidR="005A5CF1">
        <w:t xml:space="preserve">, </w:t>
      </w:r>
      <w:r w:rsidR="00A453DF">
        <w:t>to</w:t>
      </w:r>
      <w:r w:rsidR="00BE1EDD">
        <w:t xml:space="preserve"> estimate the ERO</w:t>
      </w:r>
      <w:r w:rsidR="00AA184A">
        <w:t>E</w:t>
      </w:r>
      <w:r w:rsidR="00BE1EDD">
        <w:t xml:space="preserve">I of the </w:t>
      </w:r>
      <w:r w:rsidR="00AA184A">
        <w:t xml:space="preserve">combined generation + storage </w:t>
      </w:r>
      <w:r w:rsidR="00BE1EDD">
        <w:t>system using</w:t>
      </w:r>
      <w:r w:rsidR="005A5CF1">
        <w:t xml:space="preserve"> Eq. 2</w:t>
      </w:r>
      <w:r w:rsidR="00B036FC">
        <w:fldChar w:fldCharType="begin"/>
      </w:r>
      <w:r w:rsidR="0000276F">
        <w:instrText xml:space="preserve"> ADDIN PAPERS2_CITATIONS &lt;citation&gt;&lt;uuid&gt;11E64E69-CC19-478A-BA3D-8E964025D8BE&lt;/uuid&gt;&lt;priority&gt;0&lt;/priority&gt;&lt;publications&gt;&lt;publication&gt;&lt;volume&gt;6&lt;/volume&gt;&lt;publication_date&gt;99201300001200000000200000&lt;/publication_date&gt;&lt;number&gt;10&lt;/number&gt;&lt;doi&gt;10.1039/c3ee41973h&lt;/doi&gt;&lt;startpage&gt;2804&lt;/startpage&gt;&lt;title&gt;The energetic implications of curtailing versus storing solar- and wind-generated electricity&lt;/title&gt;&lt;uuid&gt;E8F802C7-2535-44CE-B20E-C0638E4EE51A&lt;/uuid&gt;&lt;subtype&gt;400&lt;/subtype&gt;&lt;type&gt;400&lt;/type&gt;&lt;citekey&gt;Barnhart:2013ed&lt;/citekey&gt;&lt;url&gt;http://xlink.rsc.org/?DOI=c3ee41973h&lt;/url&gt;&lt;bundle&gt;&lt;publication&gt;&lt;publisher&gt;Royal Society of Chemistry&lt;/publisher&gt;&lt;title&gt;Energy &amp;amp; Environmental Science&lt;/title&gt;&lt;type&gt;-100&lt;/type&gt;&lt;subtype&gt;-100&lt;/subtype&gt;&lt;uuid&gt;975053C9-0A56-4256-8A58-E3FBAB29AEB7&lt;/uuid&gt;&lt;/publication&gt;&lt;/bundle&gt;&lt;authors&gt;&lt;author&gt;&lt;firstName&gt;Charles&lt;/firstName&gt;&lt;middleNames&gt;J&lt;/middleNames&gt;&lt;lastName&gt;Barnhart&lt;/lastName&gt;&lt;/author&gt;&lt;author&gt;&lt;firstName&gt;Michael&lt;/firstName&gt;&lt;lastName&gt;Dale&lt;/lastName&gt;&lt;/author&gt;&lt;author&gt;&lt;firstName&gt;Adam&lt;/firstName&gt;&lt;middleNames&gt;R&lt;/middleNames&gt;&lt;lastName&gt;Brandt&lt;/lastName&gt;&lt;/author&gt;&lt;author&gt;&lt;firstName&gt;Sally&lt;/firstName&gt;&lt;middleNames&gt;M&lt;/middleNames&gt;&lt;lastName&gt;Benson&lt;/lastName&gt;&lt;/author&gt;&lt;/authors&gt;&lt;/publication&gt;&lt;/publications&gt;&lt;cites&gt;&lt;/cites&gt;&lt;/citation&gt;</w:instrText>
      </w:r>
      <w:r w:rsidR="00B036FC">
        <w:fldChar w:fldCharType="separate"/>
      </w:r>
      <w:ins w:id="264" w:author="Sgouris Sgouridis" w:date="2018-01-21T17:00:00Z">
        <w:r w:rsidR="0000276F">
          <w:rPr>
            <w:rFonts w:eastAsiaTheme="minorEastAsia"/>
            <w:szCs w:val="22"/>
            <w:vertAlign w:val="superscript"/>
          </w:rPr>
          <w:t>41</w:t>
        </w:r>
      </w:ins>
      <w:del w:id="265" w:author="Sgouris Sgouridis" w:date="2018-01-21T15:42:00Z">
        <w:r w:rsidR="005C0C59" w:rsidDel="00E1002F">
          <w:rPr>
            <w:rFonts w:eastAsiaTheme="minorEastAsia"/>
            <w:szCs w:val="22"/>
            <w:vertAlign w:val="superscript"/>
          </w:rPr>
          <w:delText>35</w:delText>
        </w:r>
      </w:del>
      <w:r w:rsidR="00B036FC">
        <w:fldChar w:fldCharType="end"/>
      </w:r>
      <w:r w:rsidR="00BE1EDD">
        <w:t>.</w:t>
      </w:r>
      <w:r w:rsidR="00B036FC">
        <w:t xml:space="preserve"> </w:t>
      </w:r>
      <w:r w:rsidR="000E429A">
        <w:t>This approach is agnostic to the storage medium and can work equally well for batteries, thermal storage and pumped-hydro. Since it assumes electricity to electricity conversions, it satisfies all other ancillary balancing requirements.</w:t>
      </w:r>
    </w:p>
    <w:p w14:paraId="2C9E9B53" w14:textId="268FD169" w:rsidR="008E2D64" w:rsidRDefault="00955C7A" w:rsidP="009E3AEF">
      <w:pPr>
        <w:pStyle w:val="BodyText"/>
        <w:ind w:left="4320" w:firstLine="0"/>
      </w:pPr>
      <m:oMath>
        <m:r>
          <w:rPr>
            <w:rFonts w:ascii="Cambria Math" w:hAnsi="Cambria Math"/>
          </w:rPr>
          <m:t>E</m:t>
        </m:r>
        <m:sSub>
          <m:sSubPr>
            <m:ctrlPr>
              <w:rPr>
                <w:rFonts w:ascii="Cambria Math" w:hAnsi="Cambria Math"/>
                <w:i/>
              </w:rPr>
            </m:ctrlPr>
          </m:sSubPr>
          <m:e>
            <m:r>
              <w:rPr>
                <w:rFonts w:ascii="Cambria Math" w:hAnsi="Cambria Math"/>
              </w:rPr>
              <m:t>ROEI</m:t>
            </m:r>
          </m:e>
          <m:sub>
            <m:r>
              <w:rPr>
                <w:rFonts w:ascii="Cambria Math" w:hAnsi="Cambria Math"/>
              </w:rPr>
              <m:t>disp</m:t>
            </m:r>
          </m:sub>
        </m:sSub>
        <m:r>
          <w:rPr>
            <w:rFonts w:ascii="Cambria Math" w:hAnsi="Cambria Math"/>
          </w:rPr>
          <m:t>=</m:t>
        </m:r>
        <m:f>
          <m:fPr>
            <m:ctrlPr>
              <w:rPr>
                <w:rFonts w:ascii="Cambria Math" w:hAnsi="Cambria Math"/>
                <w:i/>
              </w:rPr>
            </m:ctrlPr>
          </m:fPr>
          <m:num>
            <m:r>
              <w:rPr>
                <w:rFonts w:ascii="Cambria Math" w:hAnsi="Cambria Math"/>
              </w:rPr>
              <m:t>1-φ+ηφ</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EROEI</m:t>
                    </m:r>
                  </m:e>
                  <m:sub>
                    <m:r>
                      <w:rPr>
                        <w:rFonts w:ascii="Cambria Math" w:hAnsi="Cambria Math"/>
                      </w:rPr>
                      <m:t>T</m:t>
                    </m:r>
                  </m:sub>
                </m:sSub>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ηφ</m:t>
                </m:r>
              </m:num>
              <m:den>
                <m:r>
                  <w:rPr>
                    <w:rFonts w:ascii="Cambria Math" w:hAnsi="Cambria Math"/>
                  </w:rPr>
                  <m:t>ESOEI</m:t>
                </m:r>
              </m:den>
            </m:f>
          </m:den>
        </m:f>
      </m:oMath>
      <w:r w:rsidR="008E2D64">
        <w:tab/>
      </w:r>
      <w:r w:rsidR="008E2D64">
        <w:tab/>
      </w:r>
      <w:r w:rsidR="008E2D64">
        <w:tab/>
      </w:r>
      <w:r w:rsidR="008E2D64">
        <w:tab/>
        <w:t>Eq. 2</w:t>
      </w:r>
    </w:p>
    <w:p w14:paraId="44BFDD62" w14:textId="72570ABF" w:rsidR="00076B1F" w:rsidRDefault="002215A5" w:rsidP="007F3EDC">
      <w:pPr>
        <w:pStyle w:val="BodyText"/>
      </w:pPr>
      <w:r>
        <w:t>The ESO</w:t>
      </w:r>
      <w:r w:rsidR="001518BB">
        <w:t>E</w:t>
      </w:r>
      <w:r>
        <w:t xml:space="preserve">I of different options is </w:t>
      </w:r>
      <w:r w:rsidR="00CB7F3E">
        <w:t xml:space="preserve">practically </w:t>
      </w:r>
      <w:r>
        <w:t xml:space="preserve">bimodal with batteries having low values on average around </w:t>
      </w:r>
      <w:r w:rsidR="001518BB">
        <w:t>16</w:t>
      </w:r>
      <w:r>
        <w:t xml:space="preserve"> while pumped-hydro and compressed-air </w:t>
      </w:r>
      <w:r w:rsidR="00DD0A53">
        <w:t xml:space="preserve">return </w:t>
      </w:r>
      <w:r>
        <w:t xml:space="preserve">very high </w:t>
      </w:r>
      <w:r w:rsidR="00DD0A53">
        <w:t xml:space="preserve">values </w:t>
      </w:r>
      <w:r>
        <w:t>exceeding 700</w:t>
      </w:r>
      <w:r>
        <w:fldChar w:fldCharType="begin"/>
      </w:r>
      <w:r w:rsidR="0000276F">
        <w:instrText xml:space="preserve"> ADDIN PAPERS2_CITATIONS &lt;citation&gt;&lt;uuid&gt;1DEDC361-387E-475D-81A4-49143F02A223&lt;/uuid&gt;&lt;priority&gt;0&lt;/priority&gt;&lt;publications&gt;&lt;publication&gt;&lt;volume&gt;6&lt;/volume&gt;&lt;publication_date&gt;99201300001200000000200000&lt;/publication_date&gt;&lt;number&gt;10&lt;/number&gt;&lt;doi&gt;10.1039/c3ee41973h&lt;/doi&gt;&lt;startpage&gt;2804&lt;/startpage&gt;&lt;title&gt;The energetic implications of curtailing versus storing solar- and wind-generated electricity&lt;/title&gt;&lt;uuid&gt;E8F802C7-2535-44CE-B20E-C0638E4EE51A&lt;/uuid&gt;&lt;subtype&gt;400&lt;/subtype&gt;&lt;type&gt;400&lt;/type&gt;&lt;citekey&gt;Barnhart:2013ed&lt;/citekey&gt;&lt;url&gt;http://xlink.rsc.org/?DOI=c3ee41973h&lt;/url&gt;&lt;bundle&gt;&lt;publication&gt;&lt;publisher&gt;Royal Society of Chemistry&lt;/publisher&gt;&lt;title&gt;Energy &amp;amp; Environmental Science&lt;/title&gt;&lt;type&gt;-100&lt;/type&gt;&lt;subtype&gt;-100&lt;/subtype&gt;&lt;uuid&gt;975053C9-0A56-4256-8A58-E3FBAB29AEB7&lt;/uuid&gt;&lt;/publication&gt;&lt;/bundle&gt;&lt;authors&gt;&lt;author&gt;&lt;firstName&gt;Charles&lt;/firstName&gt;&lt;middleNames&gt;J&lt;/middleNames&gt;&lt;lastName&gt;Barnhart&lt;/lastName&gt;&lt;/author&gt;&lt;author&gt;&lt;firstName&gt;Michael&lt;/firstName&gt;&lt;lastName&gt;Dale&lt;/lastName&gt;&lt;/author&gt;&lt;author&gt;&lt;firstName&gt;Adam&lt;/firstName&gt;&lt;middleNames&gt;R&lt;/middleNames&gt;&lt;lastName&gt;Brandt&lt;/lastName&gt;&lt;/author&gt;&lt;author&gt;&lt;firstName&gt;Sally&lt;/firstName&gt;&lt;middleNames&gt;M&lt;/middleNames&gt;&lt;lastName&gt;Benson&lt;/lastName&gt;&lt;/author&gt;&lt;/authors&gt;&lt;/publication&gt;&lt;/publications&gt;&lt;cites&gt;&lt;/cites&gt;&lt;/citation&gt;</w:instrText>
      </w:r>
      <w:r>
        <w:fldChar w:fldCharType="separate"/>
      </w:r>
      <w:ins w:id="266" w:author="Sgouris Sgouridis" w:date="2018-01-21T17:00:00Z">
        <w:r w:rsidR="0000276F">
          <w:rPr>
            <w:rFonts w:eastAsiaTheme="minorEastAsia"/>
            <w:szCs w:val="22"/>
            <w:vertAlign w:val="superscript"/>
          </w:rPr>
          <w:t>41</w:t>
        </w:r>
      </w:ins>
      <w:del w:id="267" w:author="Sgouris Sgouridis" w:date="2018-01-21T15:42:00Z">
        <w:r w:rsidR="005C0C59" w:rsidDel="00E1002F">
          <w:rPr>
            <w:rFonts w:eastAsiaTheme="minorEastAsia"/>
            <w:szCs w:val="22"/>
            <w:vertAlign w:val="superscript"/>
          </w:rPr>
          <w:delText>35</w:delText>
        </w:r>
      </w:del>
      <w:r>
        <w:fldChar w:fldCharType="end"/>
      </w:r>
      <w:r>
        <w:t xml:space="preserve">. For </w:t>
      </w:r>
      <w:r w:rsidR="007A5453">
        <w:t>our</w:t>
      </w:r>
      <w:r>
        <w:t xml:space="preserve"> calculation</w:t>
      </w:r>
      <w:r w:rsidR="007A5453">
        <w:t xml:space="preserve">s </w:t>
      </w:r>
      <w:r>
        <w:t xml:space="preserve">we </w:t>
      </w:r>
      <w:r w:rsidR="007A5453">
        <w:t xml:space="preserve">consider a few </w:t>
      </w:r>
      <w:r w:rsidR="002C3E87">
        <w:t>scenarios</w:t>
      </w:r>
      <w:r w:rsidR="007A5453">
        <w:t>.  First</w:t>
      </w:r>
      <w:r w:rsidR="000377C9">
        <w:t>,</w:t>
      </w:r>
      <w:r w:rsidR="007A5453">
        <w:t xml:space="preserve"> we report the no-storage case</w:t>
      </w:r>
      <w:r w:rsidR="00CB4B98">
        <w:t>,</w:t>
      </w:r>
      <w:r w:rsidR="007A5453">
        <w:t xml:space="preserve"> which is representative of the current small penetration levels. </w:t>
      </w:r>
      <w:r w:rsidR="00CB4B98">
        <w:t xml:space="preserve">Using the results from a detailed hourly country-level energy model including energy trade </w:t>
      </w:r>
      <w:r w:rsidR="000520C0">
        <w:fldChar w:fldCharType="begin"/>
      </w:r>
      <w:r w:rsidR="0000276F">
        <w:instrText xml:space="preserve"> ADDIN PAPERS2_CITATIONS &lt;citation&gt;&lt;uuid&gt;1E78CD30-E4B4-4D87-BD8A-FC20D1D97466&lt;/uuid&gt;&lt;priority&gt;41&lt;/priority&gt;&lt;publications&gt;&lt;publication&gt;&lt;uuid&gt;CCD89D4A-05D1-4EAE-B756-EF08872C7AAE&lt;/uuid&gt;&lt;volume&gt;6&lt;/volume&gt;&lt;doi&gt;10.1002/pip.2885&lt;/doi&gt;&lt;subtitle&gt;On the role of solar photovoltaics in global energy transition scenarios&lt;/subtitle&gt;&lt;startpage&gt;545&lt;/startpage&gt;&lt;publication_date&gt;99201703171200000000222000&lt;/publication_date&gt;&lt;url&gt;http://doi.wiley.com/10.1002/pip.2885&lt;/url&gt;&lt;citekey&gt;Breyer:2017gv&lt;/citekey&gt;&lt;type&gt;400&lt;/type&gt;&lt;title&gt;On the role of solar photovoltaics in global energy transition scenarios&lt;/title&gt;&lt;number&gt;6269&lt;/number&gt;&lt;subtype&gt;400&lt;/subtype&gt;&lt;endpage&gt;20&lt;/endpage&gt;&lt;bundle&gt;&lt;publication&gt;&lt;title&gt;Progress in Photovoltaics: Research and Applications&lt;/title&gt;&lt;type&gt;-100&lt;/type&gt;&lt;subtype&gt;-100&lt;/subtype&gt;&lt;uuid&gt;590967F6-41EB-4BDB-9065-56325C4077D6&lt;/uuid&gt;&lt;/publication&gt;&lt;/bundle&gt;&lt;authors&gt;&lt;author&gt;&lt;firstName&gt;Christian&lt;/firstName&gt;&lt;lastName&gt;Breyer&lt;/lastName&gt;&lt;/author&gt;&lt;author&gt;&lt;firstName&gt;Dmitrii&lt;/firstName&gt;&lt;lastName&gt;Bogdanov&lt;/lastName&gt;&lt;/author&gt;&lt;author&gt;&lt;firstName&gt;Ashish&lt;/firstName&gt;&lt;lastName&gt;Gulagi&lt;/lastName&gt;&lt;/author&gt;&lt;author&gt;&lt;firstName&gt;Arman&lt;/firstName&gt;&lt;lastName&gt;Aghahosseini&lt;/lastName&gt;&lt;/author&gt;&lt;author&gt;&lt;firstName&gt;Larissa&lt;/firstName&gt;&lt;middleNames&gt;S N S&lt;/middleNames&gt;&lt;lastName&gt;Barbosa&lt;/lastName&gt;&lt;/author&gt;&lt;author&gt;&lt;firstName&gt;Otto&lt;/firstName&gt;&lt;lastName&gt;Koskinen&lt;/lastName&gt;&lt;/author&gt;&lt;author&gt;&lt;firstName&gt;Maulidi&lt;/firstName&gt;&lt;lastName&gt;Barasa&lt;/lastName&gt;&lt;/author&gt;&lt;author&gt;&lt;firstName&gt;Upeksha&lt;/firstName&gt;&lt;lastName&gt;Caldera&lt;/lastName&gt;&lt;/author&gt;&lt;author&gt;&lt;firstName&gt;Svetlana&lt;/firstName&gt;&lt;lastName&gt;Afanasyeva&lt;/lastName&gt;&lt;/author&gt;&lt;author&gt;&lt;firstName&gt;Michael&lt;/firstName&gt;&lt;lastName&gt;Child&lt;/lastName&gt;&lt;/author&gt;&lt;author&gt;&lt;firstName&gt;Javier&lt;/firstName&gt;&lt;lastName&gt;Farfan&lt;/lastName&gt;&lt;/author&gt;&lt;author&gt;&lt;firstName&gt;Pasi&lt;/firstName&gt;&lt;lastName&gt;Vainikka&lt;/lastName&gt;&lt;/author&gt;&lt;/authors&gt;&lt;/publication&gt;&lt;/publications&gt;&lt;cites&gt;&lt;/cites&gt;&lt;/citation&gt;</w:instrText>
      </w:r>
      <w:r w:rsidR="000520C0">
        <w:fldChar w:fldCharType="separate"/>
      </w:r>
      <w:ins w:id="268" w:author="Sgouris Sgouridis" w:date="2018-01-21T17:00:00Z">
        <w:r w:rsidR="0000276F">
          <w:rPr>
            <w:rFonts w:eastAsiaTheme="minorEastAsia"/>
            <w:szCs w:val="22"/>
            <w:vertAlign w:val="superscript"/>
          </w:rPr>
          <w:t>42</w:t>
        </w:r>
      </w:ins>
      <w:del w:id="269" w:author="Sgouris Sgouridis" w:date="2018-01-21T15:42:00Z">
        <w:r w:rsidR="005C0C59" w:rsidDel="00E1002F">
          <w:rPr>
            <w:rFonts w:eastAsiaTheme="minorEastAsia"/>
            <w:szCs w:val="22"/>
            <w:vertAlign w:val="superscript"/>
          </w:rPr>
          <w:delText>36</w:delText>
        </w:r>
      </w:del>
      <w:r w:rsidR="000520C0">
        <w:fldChar w:fldCharType="end"/>
      </w:r>
      <w:r w:rsidR="00CB4B98">
        <w:t>, we estimate the average system</w:t>
      </w:r>
      <w:r w:rsidR="00FC6B9C">
        <w:t xml:space="preserve"> battery storage fraction at a global scale </w:t>
      </w:r>
      <w:r w:rsidR="00CB4B98">
        <w:t xml:space="preserve">at 10%. Based on an alternative method, using residual load duration curves, </w:t>
      </w:r>
      <w:r w:rsidR="00AC1E2A">
        <w:t xml:space="preserve">an average regional curtailment level (used for storage) was estimated </w:t>
      </w:r>
      <w:r w:rsidR="004877BE">
        <w:t>at</w:t>
      </w:r>
      <w:r w:rsidR="00AC1E2A">
        <w:t xml:space="preserve"> 20% </w:t>
      </w:r>
      <w:r w:rsidR="000618B9">
        <w:fldChar w:fldCharType="begin"/>
      </w:r>
      <w:r w:rsidR="0000276F">
        <w:instrText xml:space="preserve"> ADDIN PAPERS2_CITATIONS &lt;citation&gt;&lt;uuid&gt;22075D68-2C18-4BE1-8536-162F4AE12A59&lt;/uuid&gt;&lt;priority&gt;0&lt;/priority&gt;&lt;publications&gt;&lt;publication&gt;&lt;volume&gt;64&lt;/volume&gt;&lt;publication_date&gt;99201705001200000000220000&lt;/publication_date&gt;&lt;doi&gt;10.1016/j.eneco.2016.05.012&lt;/doi&gt;&lt;startpage&gt;665&lt;/startpage&gt;&lt;title&gt;Decarbonizing global power supply under region-specific consideration of challenges and options of integrating variable renewables in the REMIND model&lt;/title&gt;&lt;uuid&gt;C1BBEB1F-A333-4FBC-A492-A20A34C16BC9&lt;/uuid&gt;&lt;subtype&gt;400&lt;/subtype&gt;&lt;endpage&gt;684&lt;/endpage&gt;&lt;type&gt;400&lt;/type&gt;&lt;citekey&gt;Ueckerdt:2016dy&lt;/citekey&gt;&lt;url&gt;http://linkinghub.elsevier.com/retrieve/pii/S014098831630130X&lt;/url&gt;&lt;bundle&gt;&lt;publication&gt;&lt;publisher&gt;Elsevier B.V.&lt;/publisher&gt;&lt;title&gt;Energy Economics&lt;/title&gt;&lt;type&gt;-100&lt;/type&gt;&lt;subtype&gt;-100&lt;/subtype&gt;&lt;uuid&gt;08682CBA-A876-44F2-B7D0-52344AB22372&lt;/uuid&gt;&lt;/publication&gt;&lt;/bundle&gt;&lt;authors&gt;&lt;author&gt;&lt;firstName&gt;Falko&lt;/firstName&gt;&lt;lastName&gt;Ueckerdt&lt;/lastName&gt;&lt;/author&gt;&lt;author&gt;&lt;firstName&gt;Robert&lt;/firstName&gt;&lt;lastName&gt;Pietzcker&lt;/lastName&gt;&lt;/author&gt;&lt;author&gt;&lt;firstName&gt;Yvonne&lt;/firstName&gt;&lt;lastName&gt;Scholz&lt;/lastName&gt;&lt;/author&gt;&lt;author&gt;&lt;firstName&gt;Daniel&lt;/firstName&gt;&lt;lastName&gt;Stetter&lt;/lastName&gt;&lt;/author&gt;&lt;author&gt;&lt;firstName&gt;Anastasis&lt;/firstName&gt;&lt;lastName&gt;Giannousakis&lt;/lastName&gt;&lt;/author&gt;&lt;author&gt;&lt;firstName&gt;Gunnar&lt;/firstName&gt;&lt;lastName&gt;Luderer&lt;/lastName&gt;&lt;/author&gt;&lt;/authors&gt;&lt;/publication&gt;&lt;/publications&gt;&lt;cites&gt;&lt;/cites&gt;&lt;/citation&gt;</w:instrText>
      </w:r>
      <w:r w:rsidR="000618B9">
        <w:fldChar w:fldCharType="separate"/>
      </w:r>
      <w:ins w:id="270" w:author="Sgouris Sgouridis" w:date="2018-01-21T17:00:00Z">
        <w:r w:rsidR="0000276F">
          <w:rPr>
            <w:rFonts w:eastAsiaTheme="minorEastAsia"/>
            <w:szCs w:val="22"/>
            <w:vertAlign w:val="superscript"/>
          </w:rPr>
          <w:t>43</w:t>
        </w:r>
      </w:ins>
      <w:del w:id="271" w:author="Sgouris Sgouridis" w:date="2018-01-21T15:42:00Z">
        <w:r w:rsidR="005C0C59" w:rsidDel="00E1002F">
          <w:rPr>
            <w:rFonts w:eastAsiaTheme="minorEastAsia"/>
            <w:szCs w:val="22"/>
            <w:vertAlign w:val="superscript"/>
          </w:rPr>
          <w:delText>37</w:delText>
        </w:r>
      </w:del>
      <w:r w:rsidR="000618B9">
        <w:fldChar w:fldCharType="end"/>
      </w:r>
      <w:r w:rsidR="00CA1344">
        <w:t>. In order to ensure a conservative estimate, we also c</w:t>
      </w:r>
      <w:r w:rsidR="008140AE">
        <w:t>onsider a 40% storage fraction with</w:t>
      </w:r>
      <w:r>
        <w:t xml:space="preserve"> the worst case option of battery-only storage </w:t>
      </w:r>
      <w:r w:rsidR="00CA1344">
        <w:t>noting that since</w:t>
      </w:r>
      <w:r>
        <w:t xml:space="preserve"> battery technology is also improving dramatically</w:t>
      </w:r>
      <w:r w:rsidR="00F02816">
        <w:fldChar w:fldCharType="begin"/>
      </w:r>
      <w:r w:rsidR="0000276F">
        <w:instrText xml:space="preserve"> ADDIN PAPERS2_CITATIONS &lt;citation&gt;&lt;uuid&gt;4F0331AE-5D5C-44D5-B76B-48D9D721B1F7&lt;/uuid&gt;&lt;priority&gt;33&lt;/priority&gt;&lt;publications&gt;&lt;publication&gt;&lt;uuid&gt;6B3E9EFB-6282-41A7-954B-2B16568B8C60&lt;/uuid&gt;&lt;volume&gt;5&lt;/volume&gt;&lt;doi&gt;10.1038/nclimate2564&lt;/doi&gt;&lt;startpage&gt;329&lt;/startpage&gt;&lt;publication_date&gt;99201503231200000000222000&lt;/publication_date&gt;&lt;url&gt;http://www.nature.com/doifinder/10.1038/nclimate2564&lt;/url&gt;&lt;citekey&gt;Nykvist:2015jv&lt;/citekey&gt;&lt;type&gt;400&lt;/type&gt;&lt;title&gt;Rapidly falling costs of battery packs for electric vehicles&lt;/title&gt;&lt;number&gt;4&lt;/number&gt;&lt;subtype&gt;400&lt;/subtype&gt;&lt;endpage&gt;332&lt;/endpage&gt;&lt;bundle&gt;&lt;publication&gt;&lt;publisher&gt;Nature Publishing Group&lt;/publisher&gt;&lt;title&gt;Nature Climate Change&lt;/title&gt;&lt;type&gt;-100&lt;/type&gt;&lt;subtype&gt;-100&lt;/subtype&gt;&lt;uuid&gt;2165DEE4-F3BA-4157-8666-57AD3553B94C&lt;/uuid&gt;&lt;/publication&gt;&lt;/bundle&gt;&lt;authors&gt;&lt;author&gt;&lt;firstName&gt;Björn&lt;/firstName&gt;&lt;lastName&gt;Nykvist&lt;/lastName&gt;&lt;/author&gt;&lt;author&gt;&lt;firstName&gt;Måns&lt;/firstName&gt;&lt;lastName&gt;Nilsson&lt;/lastName&gt;&lt;/author&gt;&lt;/authors&gt;&lt;/publication&gt;&lt;/publications&gt;&lt;cites&gt;&lt;/cites&gt;&lt;/citation&gt;</w:instrText>
      </w:r>
      <w:r w:rsidR="00F02816">
        <w:fldChar w:fldCharType="separate"/>
      </w:r>
      <w:ins w:id="272" w:author="Sgouris Sgouridis" w:date="2018-01-21T17:00:00Z">
        <w:r w:rsidR="0000276F">
          <w:rPr>
            <w:rFonts w:eastAsiaTheme="minorEastAsia"/>
            <w:szCs w:val="22"/>
            <w:vertAlign w:val="superscript"/>
          </w:rPr>
          <w:t>44</w:t>
        </w:r>
      </w:ins>
      <w:del w:id="273" w:author="Sgouris Sgouridis" w:date="2018-01-21T15:42:00Z">
        <w:r w:rsidR="005C0C59" w:rsidDel="00E1002F">
          <w:rPr>
            <w:rFonts w:eastAsiaTheme="minorEastAsia"/>
            <w:szCs w:val="22"/>
            <w:vertAlign w:val="superscript"/>
          </w:rPr>
          <w:delText>38</w:delText>
        </w:r>
      </w:del>
      <w:r w:rsidR="00F02816">
        <w:fldChar w:fldCharType="end"/>
      </w:r>
      <w:r>
        <w:t xml:space="preserve"> higher ESOI ratios</w:t>
      </w:r>
      <w:r w:rsidR="00F02816">
        <w:t xml:space="preserve"> will be achieved</w:t>
      </w:r>
      <w:r>
        <w:t xml:space="preserve">. </w:t>
      </w:r>
      <w:r w:rsidR="008140AE">
        <w:t xml:space="preserve">Finally, </w:t>
      </w:r>
      <w:del w:id="274" w:author="Sgouris Sgouridis" w:date="2018-01-21T19:39:00Z">
        <w:r w:rsidR="008140AE" w:rsidDel="007E0899">
          <w:delText xml:space="preserve">since </w:delText>
        </w:r>
      </w:del>
      <w:r w:rsidR="008140AE">
        <w:t xml:space="preserve">a </w:t>
      </w:r>
      <w:ins w:id="275" w:author="Sgouris Sgouridis" w:date="2018-01-21T17:27:00Z">
        <w:r w:rsidR="00B3087B">
          <w:t xml:space="preserve">chemical storage option (P2L2P) may also be </w:t>
        </w:r>
      </w:ins>
      <w:ins w:id="276" w:author="Sgouris Sgouridis" w:date="2018-01-21T19:36:00Z">
        <w:r w:rsidR="00532161">
          <w:t>deployed</w:t>
        </w:r>
      </w:ins>
      <w:ins w:id="277" w:author="Sgouris Sgouridis" w:date="2018-01-21T17:27:00Z">
        <w:r w:rsidR="00B3087B">
          <w:t xml:space="preserve"> </w:t>
        </w:r>
      </w:ins>
      <w:del w:id="278" w:author="Sgouris Sgouridis" w:date="2018-01-21T17:28:00Z">
        <w:r w:rsidR="008140AE" w:rsidDel="00B3087B">
          <w:delText>power-</w:delText>
        </w:r>
      </w:del>
      <w:del w:id="279" w:author="Sgouris Sgouridis" w:date="2018-01-21T17:27:00Z">
        <w:r w:rsidR="008140AE" w:rsidDel="00B3087B">
          <w:delText>to-liquids</w:delText>
        </w:r>
      </w:del>
      <w:del w:id="280" w:author="Sgouris Sgouridis" w:date="2018-01-21T17:28:00Z">
        <w:r w:rsidR="008140AE" w:rsidDel="00B3087B">
          <w:delText xml:space="preserve"> process would likely be needed </w:delText>
        </w:r>
      </w:del>
      <w:r w:rsidR="008140AE">
        <w:t>for seasonal storage needs</w:t>
      </w:r>
      <w:ins w:id="281" w:author="Sgouris Sgouridis" w:date="2018-01-21T19:36:00Z">
        <w:r w:rsidR="00532161">
          <w:t xml:space="preserve"> and to </w:t>
        </w:r>
      </w:ins>
      <w:ins w:id="282" w:author="Sgouris Sgouridis" w:date="2018-01-21T19:37:00Z">
        <w:r w:rsidR="00532161">
          <w:t>mitigate</w:t>
        </w:r>
      </w:ins>
      <w:ins w:id="283" w:author="Sgouris Sgouridis" w:date="2018-01-21T19:36:00Z">
        <w:r w:rsidR="00532161">
          <w:t xml:space="preserve"> curtailment</w:t>
        </w:r>
      </w:ins>
      <w:del w:id="284" w:author="Sgouris Sgouridis" w:date="2018-01-21T19:39:00Z">
        <w:r w:rsidR="008140AE" w:rsidDel="007E0899">
          <w:delText xml:space="preserve">, we include it as an </w:delText>
        </w:r>
        <w:commentRangeStart w:id="285"/>
        <w:r w:rsidR="008140AE" w:rsidDel="007E0899">
          <w:delText>option</w:delText>
        </w:r>
        <w:commentRangeEnd w:id="285"/>
        <w:r w:rsidR="008140AE" w:rsidDel="007E0899">
          <w:rPr>
            <w:rStyle w:val="CommentReference"/>
          </w:rPr>
          <w:commentReference w:id="285"/>
        </w:r>
      </w:del>
      <w:r w:rsidR="008140AE">
        <w:t>.</w:t>
      </w:r>
      <w:ins w:id="286" w:author="Sgouris Sgouridis" w:date="2018-01-21T17:28:00Z">
        <w:r w:rsidR="00B3087B">
          <w:t xml:space="preserve"> </w:t>
        </w:r>
      </w:ins>
      <w:ins w:id="287" w:author="Sgouris Sgouridis" w:date="2018-01-21T19:34:00Z">
        <w:r w:rsidR="009D6ECA">
          <w:t xml:space="preserve">One </w:t>
        </w:r>
      </w:ins>
      <w:ins w:id="288" w:author="Sgouris Sgouridis" w:date="2018-01-21T17:28:00Z">
        <w:r w:rsidR="009D6ECA">
          <w:t>s</w:t>
        </w:r>
        <w:r w:rsidR="00B3087B">
          <w:t xml:space="preserve">uch </w:t>
        </w:r>
        <w:r w:rsidR="00AB685D">
          <w:t xml:space="preserve">proposal </w:t>
        </w:r>
      </w:ins>
      <w:ins w:id="289" w:author="Sgouris Sgouridis" w:date="2018-01-21T19:37:00Z">
        <w:r w:rsidR="00532161">
          <w:t>envisions a two-tank, closed loop</w:t>
        </w:r>
      </w:ins>
      <w:ins w:id="290" w:author="Sgouris Sgouridis" w:date="2018-01-21T19:44:00Z">
        <w:r w:rsidR="00AB685D">
          <w:t xml:space="preserve"> system</w:t>
        </w:r>
      </w:ins>
      <w:ins w:id="291" w:author="Sgouris Sgouridis" w:date="2018-01-21T19:37:00Z">
        <w:r w:rsidR="00532161">
          <w:t xml:space="preserve"> </w:t>
        </w:r>
      </w:ins>
      <w:ins w:id="292" w:author="Sgouris Sgouridis" w:date="2018-01-21T19:42:00Z">
        <w:r w:rsidR="00741772">
          <w:t xml:space="preserve">that circulates carbon as the </w:t>
        </w:r>
      </w:ins>
      <w:ins w:id="293" w:author="Sgouris Sgouridis" w:date="2018-01-22T17:30:00Z">
        <w:r w:rsidR="00DA279F">
          <w:t>carrier</w:t>
        </w:r>
      </w:ins>
      <w:ins w:id="294" w:author="Sgouris Sgouridis" w:date="2018-01-21T19:42:00Z">
        <w:r w:rsidR="00741772">
          <w:t xml:space="preserve"> molecule through a reversible solid oxide fuel</w:t>
        </w:r>
      </w:ins>
      <w:ins w:id="295" w:author="Sgouris Sgouridis" w:date="2018-01-22T17:31:00Z">
        <w:r w:rsidR="00A40C2F">
          <w:t xml:space="preserve"> cell</w:t>
        </w:r>
      </w:ins>
      <w:ins w:id="296" w:author="Sgouris Sgouridis" w:date="2018-01-21T19:44:00Z">
        <w:r w:rsidR="00AB685D">
          <w:t>. In charging</w:t>
        </w:r>
      </w:ins>
      <w:ins w:id="297" w:author="Sgouris Sgouridis" w:date="2018-01-22T17:32:00Z">
        <w:r w:rsidR="00A40C2F">
          <w:t xml:space="preserve"> mode</w:t>
        </w:r>
      </w:ins>
      <w:ins w:id="298" w:author="Sgouris Sgouridis" w:date="2018-01-21T19:44:00Z">
        <w:r w:rsidR="00AB685D">
          <w:t xml:space="preserve">, </w:t>
        </w:r>
      </w:ins>
      <w:ins w:id="299" w:author="Sgouris Sgouridis" w:date="2018-01-22T17:32:00Z">
        <w:r w:rsidR="00A40C2F">
          <w:t xml:space="preserve">stored </w:t>
        </w:r>
      </w:ins>
      <w:ins w:id="300" w:author="Sgouris Sgouridis" w:date="2018-01-21T19:44:00Z">
        <w:r w:rsidR="00AB685D">
          <w:t>C</w:t>
        </w:r>
        <w:r w:rsidR="00A40C2F">
          <w:t>O</w:t>
        </w:r>
        <w:r w:rsidR="00A40C2F" w:rsidRPr="003139D3">
          <w:rPr>
            <w:vertAlign w:val="subscript"/>
            <w:rPrChange w:id="301" w:author="Sgouris Sgouridis [2]" w:date="2018-01-29T20:11:00Z">
              <w:rPr/>
            </w:rPrChange>
          </w:rPr>
          <w:t>2</w:t>
        </w:r>
      </w:ins>
      <w:ins w:id="302" w:author="Sgouris Sgouridis" w:date="2018-01-22T17:33:00Z">
        <w:r w:rsidR="00DE0C18">
          <w:t xml:space="preserve"> and water </w:t>
        </w:r>
      </w:ins>
      <w:ins w:id="303" w:author="Sgouris Sgouridis" w:date="2018-01-22T17:34:00Z">
        <w:r w:rsidR="00DE0C18">
          <w:t xml:space="preserve">are processed through fuel cell </w:t>
        </w:r>
      </w:ins>
      <w:ins w:id="304" w:author="Sgouris Sgouridis" w:date="2018-01-22T17:35:00Z">
        <w:r w:rsidR="00DE0C18">
          <w:t xml:space="preserve">stacks </w:t>
        </w:r>
      </w:ins>
      <w:ins w:id="305" w:author="Sgouris Sgouridis" w:date="2018-01-22T17:34:00Z">
        <w:r w:rsidR="00DE0C18">
          <w:t>with electricity input to generate a mix of meth</w:t>
        </w:r>
      </w:ins>
      <w:ins w:id="306" w:author="Sgouris Sgouridis" w:date="2018-01-22T17:35:00Z">
        <w:r w:rsidR="00DE0C18">
          <w:t>a</w:t>
        </w:r>
      </w:ins>
      <w:ins w:id="307" w:author="Sgouris Sgouridis" w:date="2018-01-22T17:34:00Z">
        <w:r w:rsidR="00DE0C18">
          <w:t>n</w:t>
        </w:r>
      </w:ins>
      <w:ins w:id="308" w:author="Sgouris Sgouridis" w:date="2018-01-22T17:35:00Z">
        <w:r w:rsidR="00DE0C18">
          <w:t>e, hydrogen and carbon monoxide</w:t>
        </w:r>
      </w:ins>
      <w:ins w:id="309" w:author="Sgouris Sgouridis [2]" w:date="2018-01-29T20:11:00Z">
        <w:r w:rsidR="003139D3">
          <w:t xml:space="preserve"> that is stored under pressure</w:t>
        </w:r>
      </w:ins>
      <w:ins w:id="310" w:author="Sgouris Sgouridis" w:date="2018-01-22T17:35:00Z">
        <w:r w:rsidR="00DE0C18">
          <w:t xml:space="preserve">. </w:t>
        </w:r>
      </w:ins>
      <w:ins w:id="311" w:author="Sgouris Sgouridis" w:date="2018-01-22T17:36:00Z">
        <w:r w:rsidR="00DE0C18">
          <w:t xml:space="preserve">The reverse process takes place in discharging mode with electricity as output providing </w:t>
        </w:r>
      </w:ins>
      <w:ins w:id="312" w:author="Sgouris Sgouridis" w:date="2018-01-22T17:37:00Z">
        <w:r w:rsidR="00DE0C18">
          <w:t>a</w:t>
        </w:r>
      </w:ins>
      <w:ins w:id="313" w:author="Sgouris Sgouridis [2]" w:date="2018-01-29T20:12:00Z">
        <w:r w:rsidR="003139D3">
          <w:t>n estimated</w:t>
        </w:r>
      </w:ins>
      <w:ins w:id="314" w:author="Sgouris Sgouridis" w:date="2018-01-22T17:37:00Z">
        <w:r w:rsidR="00DE0C18">
          <w:t xml:space="preserve"> 70% round-trip efficiency at intermediate cell temperatures (680C)</w:t>
        </w:r>
      </w:ins>
      <w:ins w:id="315" w:author="Sgouris Sgouridis" w:date="2018-01-22T17:36:00Z">
        <w:r w:rsidR="00DE0C18">
          <w:t xml:space="preserve"> </w:t>
        </w:r>
      </w:ins>
      <w:ins w:id="316" w:author="Sgouris Sgouridis" w:date="2018-01-21T17:30:00Z">
        <w:r w:rsidR="001827F6" w:rsidRPr="001827F6">
          <w:t>{Wendel:2015jz}</w:t>
        </w:r>
      </w:ins>
      <w:ins w:id="317" w:author="Sgouris Sgouridis" w:date="2018-01-22T17:37:00Z">
        <w:r w:rsidR="00C824BA">
          <w:t>.</w:t>
        </w:r>
      </w:ins>
      <w:ins w:id="318" w:author="Sgouris Sgouridis" w:date="2018-01-21T19:32:00Z">
        <w:r w:rsidR="00205B24">
          <w:t xml:space="preserve"> </w:t>
        </w:r>
      </w:ins>
    </w:p>
    <w:p w14:paraId="5AD57922" w14:textId="566114D6" w:rsidR="006D13BB" w:rsidRPr="00A816D6" w:rsidRDefault="006D13BB" w:rsidP="006D13BB">
      <w:pPr>
        <w:pStyle w:val="Heading1"/>
      </w:pPr>
      <w:r>
        <w:t>Generalizable net-energy analysis of CCS energy systems</w:t>
      </w:r>
    </w:p>
    <w:p w14:paraId="586BBCFD" w14:textId="5E875F68" w:rsidR="00072457" w:rsidRDefault="00BF70D3" w:rsidP="007F3EDC">
      <w:pPr>
        <w:pStyle w:val="BodyText"/>
      </w:pPr>
      <w:r>
        <w:t>Figure</w:t>
      </w:r>
      <w:r w:rsidR="00610BEB">
        <w:t xml:space="preserve"> </w:t>
      </w:r>
      <w:r w:rsidR="002A79C8">
        <w:t>1</w:t>
      </w:r>
      <w:r>
        <w:t xml:space="preserve"> shows a schematic fossil-fuel fired </w:t>
      </w:r>
      <w:r w:rsidR="000B32AC">
        <w:t>coal/biomass</w:t>
      </w:r>
      <w:r>
        <w:t xml:space="preserve"> plant along with a CCS option</w:t>
      </w:r>
      <w:r w:rsidR="000B32AC">
        <w:t xml:space="preserve"> in order to demonstrate</w:t>
      </w:r>
      <w:r w:rsidR="005A7F88">
        <w:t xml:space="preserve"> </w:t>
      </w:r>
      <w:r>
        <w:t>the corresponding energy flows</w:t>
      </w:r>
      <w:r w:rsidR="005A7F88">
        <w:t xml:space="preserve"> and ERO</w:t>
      </w:r>
      <w:r w:rsidR="004F5EA3">
        <w:t>E</w:t>
      </w:r>
      <w:r w:rsidR="005A7F88">
        <w:t>I estimat</w:t>
      </w:r>
      <w:r w:rsidR="00C414B0">
        <w:t>ion after accounting for the process energy penalty flows.</w:t>
      </w:r>
      <w:r w:rsidR="000B32AC">
        <w:t xml:space="preserve"> </w:t>
      </w:r>
      <w:r w:rsidR="002A79C8">
        <w:t xml:space="preserve">Eq. 3 </w:t>
      </w:r>
      <w:r w:rsidR="002A79C8">
        <w:lastRenderedPageBreak/>
        <w:t>shows the conventional ERO</w:t>
      </w:r>
      <w:r w:rsidR="004F5EA3">
        <w:t>E</w:t>
      </w:r>
      <w:r w:rsidR="002A79C8">
        <w:t>I estimate. Eq. 4 shows the relat</w:t>
      </w:r>
      <w:r w:rsidR="00934955">
        <w:t>ionship to cycle efficiency (</w:t>
      </w:r>
      <w:r w:rsidR="00260A23" w:rsidRPr="00D6190D">
        <w:rPr>
          <w:i/>
          <w:lang w:val="el-GR"/>
        </w:rPr>
        <w:t>η</w:t>
      </w:r>
      <w:r w:rsidR="00934955">
        <w:t>)</w:t>
      </w:r>
      <w:r w:rsidR="002A79C8">
        <w:t>, plant-lifetime (</w:t>
      </w:r>
      <w:r w:rsidR="002A79C8" w:rsidRPr="009E3AEF">
        <w:rPr>
          <w:i/>
        </w:rPr>
        <w:t>L</w:t>
      </w:r>
      <w:r w:rsidR="002A79C8">
        <w:t xml:space="preserve">), </w:t>
      </w:r>
      <w:r w:rsidR="00934955">
        <w:t xml:space="preserve">and </w:t>
      </w:r>
      <w:r w:rsidR="00D5230A">
        <w:t>capacity factor (</w:t>
      </w:r>
      <w:r w:rsidR="00D5230A" w:rsidRPr="009E3AEF">
        <w:rPr>
          <w:i/>
        </w:rPr>
        <w:t>cf</w:t>
      </w:r>
      <w:r w:rsidR="002A79C8">
        <w:t xml:space="preserve">) for </w:t>
      </w:r>
      <w:r w:rsidR="00D5230A">
        <w:t xml:space="preserve">installed </w:t>
      </w:r>
      <w:r w:rsidR="00934955">
        <w:t>capacity (</w:t>
      </w:r>
      <w:r w:rsidR="00934955" w:rsidRPr="009E3AEF">
        <w:rPr>
          <w:i/>
        </w:rPr>
        <w:t>P</w:t>
      </w:r>
      <w:r w:rsidR="002A79C8">
        <w:t xml:space="preserve">). </w:t>
      </w:r>
      <w:r w:rsidR="00D86B6D">
        <w:t xml:space="preserve">The energetic cost of the power-plant infrastructure </w:t>
      </w:r>
      <w:r w:rsidR="00260A23">
        <w:t>is</w:t>
      </w:r>
      <w:r w:rsidR="00D5230A">
        <w:t xml:space="preserve"> a product of the unit capital cost (</w:t>
      </w:r>
      <w:r w:rsidR="00D5230A" w:rsidRPr="009E3AEF">
        <w:rPr>
          <w:i/>
        </w:rPr>
        <w:t>C</w:t>
      </w:r>
      <w:r w:rsidR="00D5230A">
        <w:t>), (</w:t>
      </w:r>
      <w:r w:rsidR="00D5230A" w:rsidRPr="009E3AEF">
        <w:rPr>
          <w:i/>
        </w:rPr>
        <w:t>P</w:t>
      </w:r>
      <w:r w:rsidR="00D5230A">
        <w:t>) and the capital energy intensity (</w:t>
      </w:r>
      <w:r w:rsidR="00D5230A" w:rsidRPr="009E3AEF">
        <w:rPr>
          <w:i/>
        </w:rPr>
        <w:t>i</w:t>
      </w:r>
      <w:r w:rsidR="00D5230A">
        <w:t xml:space="preserve">). </w:t>
      </w:r>
      <w:r w:rsidR="00CA4902">
        <w:t>Operation and maintenance (E</w:t>
      </w:r>
      <w:r w:rsidR="00CA4902" w:rsidRPr="009E3AEF">
        <w:rPr>
          <w:vertAlign w:val="subscript"/>
        </w:rPr>
        <w:t>O&amp;M</w:t>
      </w:r>
      <w:r w:rsidR="00CA4902">
        <w:t xml:space="preserve">) is </w:t>
      </w:r>
      <w:r w:rsidR="00D86B6D">
        <w:t>referenced</w:t>
      </w:r>
      <w:r w:rsidR="00CA4902">
        <w:t xml:space="preserve"> as a share </w:t>
      </w:r>
      <w:r w:rsidR="00D5230A">
        <w:t>(s</w:t>
      </w:r>
      <w:r w:rsidR="00D5230A" w:rsidRPr="009E3AEF">
        <w:rPr>
          <w:vertAlign w:val="subscript"/>
        </w:rPr>
        <w:t>O&amp;M</w:t>
      </w:r>
      <w:r w:rsidR="00D5230A">
        <w:t xml:space="preserve">) </w:t>
      </w:r>
      <w:r w:rsidR="00CA4902">
        <w:t xml:space="preserve">of the </w:t>
      </w:r>
      <w:r w:rsidR="00D86B6D">
        <w:t xml:space="preserve">investment cost. </w:t>
      </w:r>
      <w:r w:rsidR="006819AC">
        <w:t>Finally, the fuel procurement costs can be calculated by dividing the higher heating value of the fuel (HHV) with its EROI</w:t>
      </w:r>
      <w:r w:rsidR="006819AC" w:rsidRPr="00A6268F">
        <w:rPr>
          <w:vertAlign w:val="subscript"/>
        </w:rPr>
        <w:t>th</w:t>
      </w:r>
      <w:r w:rsidR="006819AC">
        <w:t xml:space="preserve"> (see Section 3.2).</w:t>
      </w:r>
    </w:p>
    <w:p w14:paraId="06349E5D" w14:textId="6DF994E0" w:rsidR="00756A42" w:rsidRDefault="00DA7938" w:rsidP="009E3AEF">
      <w:pPr>
        <w:pStyle w:val="BodyText"/>
        <w:ind w:left="3600" w:firstLine="0"/>
      </w:pPr>
      <m:oMath>
        <m:sSub>
          <m:sSubPr>
            <m:ctrlPr>
              <w:rPr>
                <w:rFonts w:ascii="Cambria Math" w:hAnsi="Cambria Math"/>
                <w:i/>
              </w:rPr>
            </m:ctrlPr>
          </m:sSubPr>
          <m:e>
            <m:r>
              <w:rPr>
                <w:rFonts w:ascii="Cambria Math" w:hAnsi="Cambria Math"/>
              </w:rPr>
              <m:t>ERO</m:t>
            </m:r>
            <m:r>
              <w:ins w:id="319" w:author="Sgouris Sgouridis [2]" w:date="2018-02-01T12:07:00Z">
                <w:rPr>
                  <w:rFonts w:ascii="Cambria Math" w:hAnsi="Cambria Math"/>
                </w:rPr>
                <m:t>E</m:t>
              </w:ins>
            </m:r>
            <m:r>
              <w:rPr>
                <w:rFonts w:ascii="Cambria Math" w:hAnsi="Cambria Math"/>
              </w:rPr>
              <m:t>I</m:t>
            </m:r>
          </m:e>
          <m:sub>
            <m:r>
              <w:rPr>
                <w:rFonts w:ascii="Cambria Math" w:hAnsi="Cambria Math"/>
              </w:rPr>
              <m:t>el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el</m:t>
                </m:r>
              </m:sub>
            </m:sSub>
            <m:r>
              <w:rPr>
                <w:rFonts w:ascii="Cambria Math" w:hAnsi="Cambria Math"/>
              </w:rPr>
              <m:t xml:space="preserve"> </m:t>
            </m:r>
          </m:num>
          <m:den>
            <m:sSub>
              <m:sSubPr>
                <m:ctrlPr>
                  <w:rPr>
                    <w:rFonts w:ascii="Cambria Math" w:hAnsi="Cambria Math"/>
                    <w:i/>
                  </w:rPr>
                </m:ctrlPr>
              </m:sSubPr>
              <m:e>
                <m:r>
                  <w:rPr>
                    <w:rFonts w:ascii="Cambria Math" w:hAnsi="Cambria Math"/>
                  </w:rPr>
                  <m:t>E</m:t>
                </m:r>
              </m:e>
              <m:sub>
                <m:r>
                  <w:rPr>
                    <w:rFonts w:ascii="Cambria Math" w:hAnsi="Cambria Math"/>
                  </w:rPr>
                  <m:t>cap</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O&amp;M</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den>
        </m:f>
      </m:oMath>
      <w:r w:rsidR="00AB555D">
        <w:t xml:space="preserve"> </w:t>
      </w:r>
      <w:r w:rsidR="002A79C8">
        <w:tab/>
      </w:r>
      <w:r w:rsidR="002A79C8">
        <w:tab/>
      </w:r>
      <w:r w:rsidR="002A79C8">
        <w:tab/>
      </w:r>
      <w:r w:rsidR="00E715DE">
        <w:tab/>
      </w:r>
      <w:r w:rsidR="00E715DE">
        <w:tab/>
      </w:r>
      <w:r w:rsidR="002A79C8">
        <w:t>Eq. 3</w:t>
      </w:r>
    </w:p>
    <w:p w14:paraId="073DB09B" w14:textId="07004FBF" w:rsidR="002A79C8" w:rsidRDefault="00DA7938" w:rsidP="009E3AEF">
      <w:pPr>
        <w:pStyle w:val="BodyText"/>
        <w:ind w:left="2880" w:firstLine="0"/>
      </w:pPr>
      <m:oMath>
        <m:sSub>
          <m:sSubPr>
            <m:ctrlPr>
              <w:rPr>
                <w:rFonts w:ascii="Cambria Math" w:hAnsi="Cambria Math"/>
                <w:i/>
              </w:rPr>
            </m:ctrlPr>
          </m:sSubPr>
          <m:e>
            <m:r>
              <w:rPr>
                <w:rFonts w:ascii="Cambria Math" w:hAnsi="Cambria Math"/>
              </w:rPr>
              <m:t>ERO</m:t>
            </m:r>
            <m:r>
              <w:ins w:id="320" w:author="Sgouris Sgouridis [2]" w:date="2018-02-01T12:07:00Z">
                <w:rPr>
                  <w:rFonts w:ascii="Cambria Math" w:hAnsi="Cambria Math"/>
                </w:rPr>
                <m:t>E</m:t>
              </w:ins>
            </m:r>
            <m:r>
              <w:rPr>
                <w:rFonts w:ascii="Cambria Math" w:hAnsi="Cambria Math"/>
              </w:rPr>
              <m:t>I</m:t>
            </m:r>
          </m:e>
          <m:sub>
            <m:r>
              <w:rPr>
                <w:rFonts w:ascii="Cambria Math" w:hAnsi="Cambria Math"/>
              </w:rPr>
              <m:t>el</m:t>
            </m:r>
          </m:sub>
        </m:sSub>
        <m:r>
          <w:rPr>
            <w:rFonts w:ascii="Cambria Math" w:hAnsi="Cambria Math"/>
          </w:rPr>
          <m:t xml:space="preserve">= </m:t>
        </m:r>
        <m:f>
          <m:fPr>
            <m:ctrlPr>
              <w:rPr>
                <w:rFonts w:ascii="Cambria Math" w:hAnsi="Cambria Math"/>
                <w:i/>
              </w:rPr>
            </m:ctrlPr>
          </m:fPr>
          <m:num>
            <m:r>
              <w:rPr>
                <w:rFonts w:ascii="Cambria Math" w:hAnsi="Cambria Math"/>
              </w:rPr>
              <m:t xml:space="preserve">P cf L </m:t>
            </m:r>
          </m:num>
          <m:den>
            <m:r>
              <w:rPr>
                <w:rFonts w:ascii="Cambria Math" w:hAnsi="Cambria Math"/>
              </w:rPr>
              <m:t xml:space="preserve">P C i </m:t>
            </m:r>
            <m:d>
              <m:dPr>
                <m:ctrlPr>
                  <w:rPr>
                    <w:rFonts w:ascii="Cambria Math" w:hAnsi="Cambria Math"/>
                    <w:i/>
                  </w:rPr>
                </m:ctrlPr>
              </m:dPr>
              <m:e>
                <m:r>
                  <w:rPr>
                    <w:rFonts w:ascii="Cambria Math" w:hAnsi="Cambria Math"/>
                  </w:rPr>
                  <m:t xml:space="preserve">1+L </m:t>
                </m:r>
                <m:sSub>
                  <m:sSubPr>
                    <m:ctrlPr>
                      <w:rPr>
                        <w:rFonts w:ascii="Cambria Math" w:hAnsi="Cambria Math"/>
                        <w:i/>
                      </w:rPr>
                    </m:ctrlPr>
                  </m:sSubPr>
                  <m:e>
                    <m:r>
                      <w:rPr>
                        <w:rFonts w:ascii="Cambria Math" w:hAnsi="Cambria Math"/>
                      </w:rPr>
                      <m:t>s</m:t>
                    </m:r>
                  </m:e>
                  <m:sub>
                    <m:r>
                      <w:rPr>
                        <w:rFonts w:ascii="Cambria Math" w:hAnsi="Cambria Math"/>
                      </w:rPr>
                      <m:t>O&amp;M</m:t>
                    </m:r>
                  </m:sub>
                </m:sSub>
              </m:e>
            </m:d>
            <m:r>
              <w:rPr>
                <w:rFonts w:ascii="Cambria Math" w:hAnsi="Cambria Math"/>
              </w:rPr>
              <m:t xml:space="preserve"> + P cf</m:t>
            </m:r>
            <m:f>
              <m:fPr>
                <m:ctrlPr>
                  <w:rPr>
                    <w:rFonts w:ascii="Cambria Math" w:hAnsi="Cambria Math"/>
                    <w:i/>
                  </w:rPr>
                </m:ctrlPr>
              </m:fPr>
              <m:num>
                <m:r>
                  <w:rPr>
                    <w:rFonts w:ascii="Cambria Math" w:hAnsi="Cambria Math"/>
                  </w:rPr>
                  <m:t>L</m:t>
                </m:r>
              </m:num>
              <m:den>
                <m:r>
                  <w:rPr>
                    <w:rFonts w:ascii="Cambria Math" w:hAnsi="Cambria Math"/>
                  </w:rPr>
                  <m:t xml:space="preserve">n </m:t>
                </m:r>
                <m:sSub>
                  <m:sSubPr>
                    <m:ctrlPr>
                      <w:rPr>
                        <w:rFonts w:ascii="Cambria Math" w:hAnsi="Cambria Math"/>
                        <w:i/>
                      </w:rPr>
                    </m:ctrlPr>
                  </m:sSubPr>
                  <m:e>
                    <m:r>
                      <w:rPr>
                        <w:rFonts w:ascii="Cambria Math" w:hAnsi="Cambria Math"/>
                      </w:rPr>
                      <m:t>EROI</m:t>
                    </m:r>
                  </m:e>
                  <m:sub>
                    <m:r>
                      <w:rPr>
                        <w:rFonts w:ascii="Cambria Math" w:hAnsi="Cambria Math"/>
                      </w:rPr>
                      <m:t>th</m:t>
                    </m:r>
                  </m:sub>
                </m:sSub>
              </m:den>
            </m:f>
          </m:den>
        </m:f>
      </m:oMath>
      <w:r w:rsidR="00D5230A">
        <w:tab/>
      </w:r>
      <w:r w:rsidR="00D5230A">
        <w:tab/>
      </w:r>
      <w:r w:rsidR="00D5230A">
        <w:tab/>
      </w:r>
      <w:r w:rsidR="00EE194E">
        <w:tab/>
      </w:r>
      <w:r w:rsidR="00EE194E">
        <w:tab/>
      </w:r>
      <w:r w:rsidR="00D5230A">
        <w:t>Eq. 4</w:t>
      </w:r>
    </w:p>
    <w:p w14:paraId="2B49167C" w14:textId="3702541C" w:rsidR="00E651FB" w:rsidRDefault="00B73E80" w:rsidP="009E3AEF">
      <w:pPr>
        <w:widowControl w:val="0"/>
        <w:autoSpaceDE w:val="0"/>
        <w:autoSpaceDN w:val="0"/>
        <w:adjustRightInd w:val="0"/>
        <w:spacing w:line="280" w:lineRule="atLeast"/>
        <w:ind w:firstLine="0"/>
        <w:jc w:val="center"/>
        <w:rPr>
          <w:rFonts w:ascii="Times" w:eastAsiaTheme="minorEastAsia" w:hAnsi="Times" w:cs="Times"/>
          <w:color w:val="000000"/>
          <w:sz w:val="24"/>
        </w:rPr>
      </w:pPr>
      <w:r w:rsidRPr="009E3AEF">
        <w:rPr>
          <w:rFonts w:ascii="Times" w:eastAsiaTheme="minorEastAsia" w:hAnsi="Times" w:cs="Times"/>
          <w:noProof/>
          <w:color w:val="000000"/>
          <w:sz w:val="24"/>
        </w:rPr>
        <w:drawing>
          <wp:inline distT="0" distB="0" distL="0" distR="0" wp14:anchorId="4D483C20" wp14:editId="5A72646F">
            <wp:extent cx="6675120" cy="52768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iodraw.jpg"/>
                    <pic:cNvPicPr/>
                  </pic:nvPicPr>
                  <pic:blipFill>
                    <a:blip r:embed="rId11">
                      <a:extLst>
                        <a:ext uri="{28A0092B-C50C-407E-A947-70E740481C1C}">
                          <a14:useLocalDpi xmlns:a14="http://schemas.microsoft.com/office/drawing/2010/main" val="0"/>
                        </a:ext>
                      </a:extLst>
                    </a:blip>
                    <a:stretch>
                      <a:fillRect/>
                    </a:stretch>
                  </pic:blipFill>
                  <pic:spPr>
                    <a:xfrm>
                      <a:off x="0" y="0"/>
                      <a:ext cx="6675120" cy="5276850"/>
                    </a:xfrm>
                    <a:prstGeom prst="rect">
                      <a:avLst/>
                    </a:prstGeom>
                  </pic:spPr>
                </pic:pic>
              </a:graphicData>
            </a:graphic>
          </wp:inline>
        </w:drawing>
      </w:r>
    </w:p>
    <w:p w14:paraId="7B6D9A09" w14:textId="0728B67E" w:rsidR="00BF70D3" w:rsidRDefault="00BF70D3" w:rsidP="00BF70D3">
      <w:pPr>
        <w:keepNext/>
        <w:widowControl w:val="0"/>
        <w:autoSpaceDE w:val="0"/>
        <w:autoSpaceDN w:val="0"/>
        <w:adjustRightInd w:val="0"/>
        <w:spacing w:line="280" w:lineRule="atLeast"/>
        <w:ind w:firstLine="0"/>
        <w:jc w:val="center"/>
      </w:pPr>
    </w:p>
    <w:p w14:paraId="36BB349F" w14:textId="3C08D3BB" w:rsidR="00BF70D3" w:rsidRDefault="00BF70D3" w:rsidP="004D0053">
      <w:pPr>
        <w:pStyle w:val="Caption"/>
      </w:pPr>
      <w:r>
        <w:t xml:space="preserve">Figure </w:t>
      </w:r>
      <w:r w:rsidR="00DA7938">
        <w:fldChar w:fldCharType="begin"/>
      </w:r>
      <w:r w:rsidR="00DA7938">
        <w:instrText xml:space="preserve"> SEQ Figure \* ARABIC </w:instrText>
      </w:r>
      <w:r w:rsidR="00DA7938">
        <w:fldChar w:fldCharType="separate"/>
      </w:r>
      <w:r w:rsidR="006661F1">
        <w:rPr>
          <w:noProof/>
        </w:rPr>
        <w:t>1</w:t>
      </w:r>
      <w:r w:rsidR="00DA7938">
        <w:rPr>
          <w:noProof/>
        </w:rPr>
        <w:fldChar w:fldCharType="end"/>
      </w:r>
      <w:r>
        <w:t xml:space="preserve"> Simplified process and energy flow diagrams for an electricity plant without (upper) and with CCS (lower)</w:t>
      </w:r>
      <w:r w:rsidR="00B67DF5">
        <w:t xml:space="preserve"> with the corresponding EROI </w:t>
      </w:r>
      <w:r w:rsidR="00F62518">
        <w:t>equation</w:t>
      </w:r>
      <w:r>
        <w:t xml:space="preserve">. Grey: inputs, White: outputs, blue: </w:t>
      </w:r>
      <w:r w:rsidR="00283B33">
        <w:t xml:space="preserve">redirected </w:t>
      </w:r>
      <w:r>
        <w:t>flows from external to internal</w:t>
      </w:r>
    </w:p>
    <w:p w14:paraId="26D0AF52" w14:textId="2178D70C" w:rsidR="00AF7BFD" w:rsidRDefault="006819AC" w:rsidP="00AF7BFD">
      <w:pPr>
        <w:pStyle w:val="BodyText"/>
      </w:pPr>
      <w:del w:id="321" w:author="Sgouris Sgouridis [2]" w:date="2018-01-29T20:14:00Z">
        <w:r w:rsidDel="005B7912">
          <w:delText xml:space="preserve">Applying </w:delText>
        </w:r>
      </w:del>
      <w:ins w:id="322" w:author="Sgouris Sgouridis [2]" w:date="2018-01-29T20:14:00Z">
        <w:r w:rsidR="005B7912">
          <w:t xml:space="preserve">Using </w:t>
        </w:r>
      </w:ins>
      <w:r>
        <w:t xml:space="preserve">Eq. 3 to </w:t>
      </w:r>
      <w:ins w:id="323" w:author="Sgouris Sgouridis [2]" w:date="2018-01-29T20:14:00Z">
        <w:r w:rsidR="005B7912">
          <w:t xml:space="preserve">include the </w:t>
        </w:r>
      </w:ins>
      <w:r>
        <w:t xml:space="preserve">CCS </w:t>
      </w:r>
      <w:ins w:id="324" w:author="Sgouris Sgouridis [2]" w:date="2018-01-29T20:14:00Z">
        <w:r w:rsidR="005B7912">
          <w:t xml:space="preserve">process </w:t>
        </w:r>
      </w:ins>
      <w:r>
        <w:t xml:space="preserve">leads to Eq. 5. </w:t>
      </w:r>
      <w:r w:rsidR="00072457">
        <w:t xml:space="preserve">The re-purposed energy flows that were previously available as an output are subtracted from the numerator (energy out) while the additional capital and operating investments for the CCS plants are added to the denominator. </w:t>
      </w:r>
      <w:r w:rsidR="006057A8">
        <w:t xml:space="preserve">We can then divide </w:t>
      </w:r>
      <w:r w:rsidR="00AC55A9">
        <w:t>Eq. 3 and Eq. 5, g</w:t>
      </w:r>
      <w:r w:rsidR="00AF7BFD">
        <w:t>eneralizing</w:t>
      </w:r>
      <w:r w:rsidR="006A52BE">
        <w:t xml:space="preserve">, </w:t>
      </w:r>
      <w:r w:rsidR="00E81BDF">
        <w:t>for a given capture ratio (</w:t>
      </w:r>
      <w:r w:rsidR="00E81BDF" w:rsidRPr="009E3AEF">
        <w:rPr>
          <w:i/>
        </w:rPr>
        <w:t>CR</w:t>
      </w:r>
      <w:r w:rsidR="00E81BDF">
        <w:t xml:space="preserve">) </w:t>
      </w:r>
      <w:r w:rsidR="00AC6A92">
        <w:t xml:space="preserve">and </w:t>
      </w:r>
      <w:r w:rsidR="00B4588C">
        <w:t xml:space="preserve">using </w:t>
      </w:r>
      <w:r w:rsidR="00AC6A92">
        <w:t xml:space="preserve">the same fuel input </w:t>
      </w:r>
      <w:r w:rsidR="00610BEB">
        <w:t xml:space="preserve">we can write Eq. </w:t>
      </w:r>
      <w:ins w:id="325" w:author="Sgouris Sgouridis [2]" w:date="2018-01-31T11:49:00Z">
        <w:r w:rsidR="00DA7938">
          <w:t>6</w:t>
        </w:r>
      </w:ins>
      <w:del w:id="326" w:author="Sgouris Sgouridis [2]" w:date="2018-01-31T11:49:00Z">
        <w:r w:rsidDel="00DA7938">
          <w:delText>7</w:delText>
        </w:r>
      </w:del>
      <w:r w:rsidR="00964DA8">
        <w:t>.</w:t>
      </w:r>
      <w:r w:rsidR="00E81BDF">
        <w:t xml:space="preserve"> </w:t>
      </w:r>
      <w:r w:rsidR="007141B0">
        <w:t>Defining</w:t>
      </w:r>
      <w:r w:rsidR="00E92430">
        <w:t xml:space="preserve"> the </w:t>
      </w:r>
      <w:r w:rsidR="007141B0">
        <w:t xml:space="preserve">known </w:t>
      </w:r>
      <w:r w:rsidR="00E92430">
        <w:t xml:space="preserve">ratio of fuel to capital and operating </w:t>
      </w:r>
      <w:r w:rsidR="007141B0">
        <w:t xml:space="preserve">energetic costs (R= Ef/(Ecap(1+Ls)), we can simplify Eq 6. to Eq. </w:t>
      </w:r>
      <w:ins w:id="327" w:author="Sgouris Sgouridis [2]" w:date="2018-01-31T11:49:00Z">
        <w:r w:rsidR="00DA7938">
          <w:t>7</w:t>
        </w:r>
      </w:ins>
      <w:del w:id="328" w:author="Sgouris Sgouridis [2]" w:date="2018-01-31T11:49:00Z">
        <w:r w:rsidR="007141B0" w:rsidDel="00DA7938">
          <w:delText>8</w:delText>
        </w:r>
      </w:del>
      <w:r w:rsidR="007141B0">
        <w:t xml:space="preserve">.  </w:t>
      </w:r>
    </w:p>
    <w:p w14:paraId="1B9F6695" w14:textId="4D7338BB" w:rsidR="00072457" w:rsidRDefault="00DA7938" w:rsidP="009E3AEF">
      <w:pPr>
        <w:pStyle w:val="BodyText"/>
        <w:ind w:left="1440" w:firstLine="720"/>
      </w:pPr>
      <m:oMath>
        <m:sSub>
          <m:sSubPr>
            <m:ctrlPr>
              <w:rPr>
                <w:rFonts w:ascii="Cambria Math" w:hAnsi="Cambria Math"/>
                <w:i/>
              </w:rPr>
            </m:ctrlPr>
          </m:sSubPr>
          <m:e>
            <m:r>
              <w:rPr>
                <w:rFonts w:ascii="Cambria Math" w:hAnsi="Cambria Math"/>
              </w:rPr>
              <m:t>EROEI</m:t>
            </m:r>
          </m:e>
          <m:sub>
            <m:r>
              <w:rPr>
                <w:rFonts w:ascii="Cambria Math" w:hAnsi="Cambria Math"/>
              </w:rPr>
              <m:t>CCSel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el</m:t>
                </m:r>
              </m:sub>
            </m:sSub>
            <m:r>
              <w:rPr>
                <w:rFonts w:ascii="Cambria Math" w:hAnsi="Cambria Math"/>
              </w:rPr>
              <m:t xml:space="preserve"> </m:t>
            </m:r>
            <m:r>
              <w:ins w:id="329" w:author="Sgouris Sgouridis [2]" w:date="2018-01-31T14:00:00Z">
                <w:rPr>
                  <w:rFonts w:ascii="Cambria Math" w:hAnsi="Cambria Math"/>
                </w:rPr>
                <m:t>[</m:t>
              </w:ins>
            </m:r>
            <m:r>
              <w:del w:id="330" w:author="Sgouris Sgouridis [2]" w:date="2018-01-31T14:00:00Z">
                <w:rPr>
                  <w:rFonts w:ascii="Cambria Math" w:hAnsi="Cambria Math"/>
                </w:rPr>
                <m:t>(</m:t>
              </w:del>
            </m:r>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op</m:t>
                </m:r>
              </m:sub>
            </m:sSub>
            <m:d>
              <m:dPr>
                <m:ctrlPr>
                  <w:ins w:id="331" w:author="Sgouris Sgouridis [2]" w:date="2018-01-31T14:01:00Z">
                    <w:rPr>
                      <w:rFonts w:ascii="Cambria Math" w:hAnsi="Cambria Math"/>
                      <w:i/>
                    </w:rPr>
                  </w:ins>
                </m:ctrlPr>
              </m:dPr>
              <m:e>
                <m:r>
                  <w:ins w:id="332" w:author="Sgouris Sgouridis [2]" w:date="2018-01-31T14:01:00Z">
                    <w:rPr>
                      <w:rFonts w:ascii="Cambria Math" w:hAnsi="Cambria Math"/>
                    </w:rPr>
                    <m:t>CR</m:t>
                  </w:ins>
                </m:r>
              </m:e>
            </m:d>
            <m:r>
              <w:ins w:id="333" w:author="Sgouris Sgouridis [2]" w:date="2018-01-31T14:01:00Z">
                <w:rPr>
                  <w:rFonts w:ascii="Cambria Math" w:hAnsi="Cambria Math"/>
                </w:rPr>
                <m:t>]</m:t>
              </w:ins>
            </m:r>
            <m:r>
              <w:del w:id="334" w:author="Sgouris Sgouridis [2]" w:date="2018-01-31T14:01:00Z">
                <w:rPr>
                  <w:rFonts w:ascii="Cambria Math" w:hAnsi="Cambria Math"/>
                </w:rPr>
                <m:t>)</m:t>
              </w:del>
            </m:r>
          </m:num>
          <m:den>
            <m:sSub>
              <m:sSubPr>
                <m:ctrlPr>
                  <w:rPr>
                    <w:rFonts w:ascii="Cambria Math" w:hAnsi="Cambria Math"/>
                    <w:i/>
                  </w:rPr>
                </m:ctrlPr>
              </m:sSubPr>
              <m:e>
                <m:r>
                  <w:rPr>
                    <w:rFonts w:ascii="Cambria Math" w:hAnsi="Cambria Math"/>
                  </w:rPr>
                  <m:t>E</m:t>
                </m:r>
              </m:e>
              <m:sub>
                <m:r>
                  <w:rPr>
                    <w:rFonts w:ascii="Cambria Math" w:hAnsi="Cambria Math"/>
                  </w:rPr>
                  <m:t>cap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CAP</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CCS O&amp;M</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el</m:t>
                </m:r>
              </m:sub>
            </m:sSub>
            <m:r>
              <w:rPr>
                <w:rFonts w:ascii="Cambria Math" w:hAnsi="Cambria Math"/>
              </w:rPr>
              <m:t xml:space="preserve"> </m:t>
            </m:r>
            <m:r>
              <w:ins w:id="335" w:author="Sgouris Sgouridis [2]" w:date="2018-01-31T14:01:00Z">
                <w:rPr>
                  <w:rFonts w:ascii="Cambria Math" w:hAnsi="Cambria Math"/>
                </w:rPr>
                <m:t xml:space="preserve"> [1-</m:t>
              </w:ins>
            </m:r>
            <m:sSub>
              <m:sSubPr>
                <m:ctrlPr>
                  <w:ins w:id="336" w:author="Sgouris Sgouridis [2]" w:date="2018-01-31T14:01:00Z">
                    <w:rPr>
                      <w:rFonts w:ascii="Cambria Math" w:hAnsi="Cambria Math"/>
                      <w:i/>
                    </w:rPr>
                  </w:ins>
                </m:ctrlPr>
              </m:sSubPr>
              <m:e>
                <m:r>
                  <w:ins w:id="337" w:author="Sgouris Sgouridis [2]" w:date="2018-01-31T14:01:00Z">
                    <w:rPr>
                      <w:rFonts w:ascii="Cambria Math" w:hAnsi="Cambria Math"/>
                    </w:rPr>
                    <m:t>f</m:t>
                  </w:ins>
                </m:r>
              </m:e>
              <m:sub>
                <m:r>
                  <w:ins w:id="338" w:author="Sgouris Sgouridis [2]" w:date="2018-01-31T14:01:00Z">
                    <w:rPr>
                      <w:rFonts w:ascii="Cambria Math" w:hAnsi="Cambria Math"/>
                    </w:rPr>
                    <m:t>op</m:t>
                  </w:ins>
                </m:r>
              </m:sub>
            </m:sSub>
            <m:d>
              <m:dPr>
                <m:ctrlPr>
                  <w:ins w:id="339" w:author="Sgouris Sgouridis [2]" w:date="2018-01-31T14:01:00Z">
                    <w:rPr>
                      <w:rFonts w:ascii="Cambria Math" w:hAnsi="Cambria Math"/>
                      <w:i/>
                    </w:rPr>
                  </w:ins>
                </m:ctrlPr>
              </m:dPr>
              <m:e>
                <m:r>
                  <w:ins w:id="340" w:author="Sgouris Sgouridis [2]" w:date="2018-01-31T14:01:00Z">
                    <w:rPr>
                      <w:rFonts w:ascii="Cambria Math" w:hAnsi="Cambria Math"/>
                    </w:rPr>
                    <m:t>CR</m:t>
                  </w:ins>
                </m:r>
              </m:e>
            </m:d>
            <m:r>
              <w:ins w:id="341" w:author="Sgouris Sgouridis [2]" w:date="2018-01-31T14:01:00Z">
                <w:rPr>
                  <w:rFonts w:ascii="Cambria Math" w:hAnsi="Cambria Math"/>
                </w:rPr>
                <m:t>]</m:t>
              </w:ins>
            </m:r>
            <m:r>
              <w:del w:id="342" w:author="Sgouris Sgouridis [2]" w:date="2018-01-31T14:01:00Z">
                <w:rPr>
                  <w:rFonts w:ascii="Cambria Math" w:hAnsi="Cambria Math"/>
                </w:rPr>
                <m:t>(1-</m:t>
              </w:del>
            </m:r>
            <m:sSub>
              <m:sSubPr>
                <m:ctrlPr>
                  <w:del w:id="343" w:author="Sgouris Sgouridis [2]" w:date="2018-01-31T14:01:00Z">
                    <w:rPr>
                      <w:rFonts w:ascii="Cambria Math" w:hAnsi="Cambria Math"/>
                      <w:i/>
                    </w:rPr>
                  </w:del>
                </m:ctrlPr>
              </m:sSubPr>
              <m:e>
                <m:r>
                  <w:del w:id="344" w:author="Sgouris Sgouridis [2]" w:date="2018-01-31T14:01:00Z">
                    <w:rPr>
                      <w:rFonts w:ascii="Cambria Math" w:hAnsi="Cambria Math"/>
                    </w:rPr>
                    <m:t>f</m:t>
                  </w:del>
                </m:r>
              </m:e>
              <m:sub>
                <m:r>
                  <w:del w:id="345" w:author="Sgouris Sgouridis [2]" w:date="2018-01-31T14:01:00Z">
                    <w:rPr>
                      <w:rFonts w:ascii="Cambria Math" w:hAnsi="Cambria Math"/>
                    </w:rPr>
                    <m:t>op</m:t>
                  </w:del>
                </m:r>
              </m:sub>
            </m:sSub>
            <m:r>
              <w:del w:id="346" w:author="Sgouris Sgouridis [2]" w:date="2018-01-31T14:01:00Z">
                <w:rPr>
                  <w:rFonts w:ascii="Cambria Math" w:hAnsi="Cambria Math"/>
                </w:rPr>
                <m:t>)</m:t>
              </w:del>
            </m:r>
          </m:num>
          <m:den>
            <m:sSub>
              <m:sSubPr>
                <m:ctrlPr>
                  <w:rPr>
                    <w:rFonts w:ascii="Cambria Math" w:hAnsi="Cambria Math"/>
                    <w:i/>
                  </w:rPr>
                </m:ctrlPr>
              </m:sSubPr>
              <m:e>
                <m:r>
                  <w:rPr>
                    <w:rFonts w:ascii="Cambria Math" w:hAnsi="Cambria Math"/>
                  </w:rPr>
                  <m:t>E</m:t>
                </m:r>
              </m:e>
              <m:sub>
                <m:r>
                  <w:rPr>
                    <w:rFonts w:ascii="Cambria Math" w:hAnsi="Cambria Math"/>
                  </w:rPr>
                  <m:t>cap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CAP</m:t>
                    </m:r>
                  </m:sub>
                </m:sSub>
              </m:e>
            </m:d>
            <m:r>
              <w:rPr>
                <w:rFonts w:ascii="Cambria Math" w:hAnsi="Cambria Math"/>
              </w:rPr>
              <m:t xml:space="preserve">(1+Ls)+ </m:t>
            </m:r>
            <m:sSub>
              <m:sSubPr>
                <m:ctrlPr>
                  <w:rPr>
                    <w:rFonts w:ascii="Cambria Math" w:hAnsi="Cambria Math"/>
                    <w:i/>
                  </w:rPr>
                </m:ctrlPr>
              </m:sSubPr>
              <m:e>
                <m:r>
                  <w:rPr>
                    <w:rFonts w:ascii="Cambria Math" w:hAnsi="Cambria Math"/>
                  </w:rPr>
                  <m:t>E</m:t>
                </m:r>
              </m:e>
              <m:sub>
                <m:r>
                  <w:rPr>
                    <w:rFonts w:ascii="Cambria Math" w:hAnsi="Cambria Math"/>
                  </w:rPr>
                  <m:t>f</m:t>
                </m:r>
              </m:sub>
            </m:sSub>
          </m:den>
        </m:f>
      </m:oMath>
      <w:r w:rsidR="00072457">
        <w:tab/>
      </w:r>
      <w:r w:rsidR="00072457">
        <w:tab/>
      </w:r>
      <w:r w:rsidR="00EE194E">
        <w:t>E</w:t>
      </w:r>
      <w:r w:rsidR="006819AC">
        <w:t>q. 5</w:t>
      </w:r>
    </w:p>
    <w:p w14:paraId="137D4865" w14:textId="00C68831" w:rsidR="008960FA" w:rsidRDefault="00DA7938" w:rsidP="009E3AEF">
      <w:pPr>
        <w:pStyle w:val="BodyText"/>
        <w:ind w:left="2160" w:firstLine="720"/>
      </w:pPr>
      <m:oMath>
        <m:sSub>
          <m:sSubPr>
            <m:ctrlPr>
              <w:rPr>
                <w:rFonts w:ascii="Cambria Math" w:hAnsi="Cambria Math"/>
                <w:i/>
              </w:rPr>
            </m:ctrlPr>
          </m:sSubPr>
          <m:e>
            <m:r>
              <w:rPr>
                <w:rFonts w:ascii="Cambria Math" w:hAnsi="Cambria Math"/>
              </w:rPr>
              <m:t>EROEI</m:t>
            </m:r>
          </m:e>
          <m:sub>
            <m:r>
              <w:rPr>
                <w:rFonts w:ascii="Cambria Math" w:hAnsi="Cambria Math"/>
              </w:rPr>
              <m:t>CCSel</m:t>
            </m:r>
          </m:sub>
        </m:sSub>
        <m:r>
          <w:rPr>
            <w:rFonts w:ascii="Cambria Math" w:hAnsi="Cambria Math"/>
          </w:rPr>
          <m:t xml:space="preserve">= </m:t>
        </m:r>
        <m:r>
          <w:ins w:id="347" w:author="Sgouris Sgouridis [2]" w:date="2018-01-31T14:01:00Z">
            <w:rPr>
              <w:rFonts w:ascii="Cambria Math" w:hAnsi="Cambria Math"/>
            </w:rPr>
            <m:t xml:space="preserve"> [1-</m:t>
          </w:ins>
        </m:r>
        <m:sSub>
          <m:sSubPr>
            <m:ctrlPr>
              <w:ins w:id="348" w:author="Sgouris Sgouridis [2]" w:date="2018-01-31T14:01:00Z">
                <w:rPr>
                  <w:rFonts w:ascii="Cambria Math" w:hAnsi="Cambria Math"/>
                  <w:i/>
                </w:rPr>
              </w:ins>
            </m:ctrlPr>
          </m:sSubPr>
          <m:e>
            <m:r>
              <w:ins w:id="349" w:author="Sgouris Sgouridis [2]" w:date="2018-01-31T14:01:00Z">
                <w:rPr>
                  <w:rFonts w:ascii="Cambria Math" w:hAnsi="Cambria Math"/>
                </w:rPr>
                <m:t>f</m:t>
              </w:ins>
            </m:r>
          </m:e>
          <m:sub>
            <m:r>
              <w:ins w:id="350" w:author="Sgouris Sgouridis [2]" w:date="2018-01-31T14:01:00Z">
                <w:rPr>
                  <w:rFonts w:ascii="Cambria Math" w:hAnsi="Cambria Math"/>
                </w:rPr>
                <m:t>op</m:t>
              </w:ins>
            </m:r>
          </m:sub>
        </m:sSub>
        <m:d>
          <m:dPr>
            <m:ctrlPr>
              <w:ins w:id="351" w:author="Sgouris Sgouridis [2]" w:date="2018-01-31T14:01:00Z">
                <w:rPr>
                  <w:rFonts w:ascii="Cambria Math" w:hAnsi="Cambria Math"/>
                  <w:i/>
                </w:rPr>
              </w:ins>
            </m:ctrlPr>
          </m:dPr>
          <m:e>
            <m:r>
              <w:ins w:id="352" w:author="Sgouris Sgouridis [2]" w:date="2018-01-31T14:01:00Z">
                <w:rPr>
                  <w:rFonts w:ascii="Cambria Math" w:hAnsi="Cambria Math"/>
                </w:rPr>
                <m:t>CR</m:t>
              </w:ins>
            </m:r>
          </m:e>
        </m:d>
        <m:r>
          <w:ins w:id="353" w:author="Sgouris Sgouridis [2]" w:date="2018-01-31T14:01:00Z">
            <w:rPr>
              <w:rFonts w:ascii="Cambria Math" w:hAnsi="Cambria Math"/>
            </w:rPr>
            <m:t>]</m:t>
          </w:ins>
        </m:r>
        <m:r>
          <w:del w:id="354" w:author="Sgouris Sgouridis [2]" w:date="2018-01-31T14:01:00Z">
            <w:rPr>
              <w:rFonts w:ascii="Cambria Math" w:hAnsi="Cambria Math"/>
            </w:rPr>
            <m:t>(1-</m:t>
          </w:del>
        </m:r>
        <m:sSub>
          <m:sSubPr>
            <m:ctrlPr>
              <w:del w:id="355" w:author="Sgouris Sgouridis [2]" w:date="2018-01-31T14:01:00Z">
                <w:rPr>
                  <w:rFonts w:ascii="Cambria Math" w:hAnsi="Cambria Math"/>
                  <w:i/>
                </w:rPr>
              </w:del>
            </m:ctrlPr>
          </m:sSubPr>
          <m:e>
            <m:r>
              <w:del w:id="356" w:author="Sgouris Sgouridis [2]" w:date="2018-01-31T14:01:00Z">
                <w:rPr>
                  <w:rFonts w:ascii="Cambria Math" w:hAnsi="Cambria Math"/>
                </w:rPr>
                <m:t>f</m:t>
              </w:del>
            </m:r>
          </m:e>
          <m:sub>
            <m:r>
              <w:del w:id="357" w:author="Sgouris Sgouridis [2]" w:date="2018-01-31T14:01:00Z">
                <w:rPr>
                  <w:rFonts w:ascii="Cambria Math" w:hAnsi="Cambria Math"/>
                </w:rPr>
                <m:t>op</m:t>
              </w:del>
            </m:r>
          </m:sub>
        </m:sSub>
        <m:r>
          <w:del w:id="358" w:author="Sgouris Sgouridis [2]" w:date="2018-01-31T14:01:00Z">
            <w:rPr>
              <w:rFonts w:ascii="Cambria Math" w:hAnsi="Cambria Math"/>
            </w:rPr>
            <m:t>)</m:t>
          </w:del>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cap</m:t>
                </m:r>
              </m:sub>
            </m:sSub>
            <m:r>
              <w:rPr>
                <w:rFonts w:ascii="Cambria Math" w:hAnsi="Cambria Math"/>
              </w:rPr>
              <m:t xml:space="preserve">(1 +Ls)+ </m:t>
            </m:r>
            <m:sSub>
              <m:sSubPr>
                <m:ctrlPr>
                  <w:rPr>
                    <w:rFonts w:ascii="Cambria Math" w:hAnsi="Cambria Math"/>
                    <w:i/>
                  </w:rPr>
                </m:ctrlPr>
              </m:sSubPr>
              <m:e>
                <m:r>
                  <w:rPr>
                    <w:rFonts w:ascii="Cambria Math" w:hAnsi="Cambria Math"/>
                  </w:rPr>
                  <m:t>E</m:t>
                </m:r>
              </m:e>
              <m:sub>
                <m:r>
                  <w:rPr>
                    <w:rFonts w:ascii="Cambria Math" w:hAnsi="Cambria Math"/>
                  </w:rPr>
                  <m:t>f</m:t>
                </m:r>
              </m:sub>
            </m:sSub>
          </m:num>
          <m:den>
            <m:sSub>
              <m:sSubPr>
                <m:ctrlPr>
                  <w:rPr>
                    <w:rFonts w:ascii="Cambria Math" w:hAnsi="Cambria Math"/>
                    <w:i/>
                  </w:rPr>
                </m:ctrlPr>
              </m:sSubPr>
              <m:e>
                <m:r>
                  <w:rPr>
                    <w:rFonts w:ascii="Cambria Math" w:hAnsi="Cambria Math"/>
                  </w:rPr>
                  <m:t>E</m:t>
                </m:r>
              </m:e>
              <m:sub>
                <m:r>
                  <w:rPr>
                    <w:rFonts w:ascii="Cambria Math" w:hAnsi="Cambria Math"/>
                  </w:rPr>
                  <m:t>cap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CAP</m:t>
                    </m:r>
                  </m:sub>
                </m:sSub>
              </m:e>
            </m:d>
            <m:r>
              <w:rPr>
                <w:rFonts w:ascii="Cambria Math" w:hAnsi="Cambria Math"/>
              </w:rPr>
              <m:t xml:space="preserve">(1+Ls) + </m:t>
            </m:r>
            <m:sSub>
              <m:sSubPr>
                <m:ctrlPr>
                  <w:rPr>
                    <w:rFonts w:ascii="Cambria Math" w:hAnsi="Cambria Math"/>
                    <w:i/>
                  </w:rPr>
                </m:ctrlPr>
              </m:sSubPr>
              <m:e>
                <m:r>
                  <w:rPr>
                    <w:rFonts w:ascii="Cambria Math" w:hAnsi="Cambria Math"/>
                  </w:rPr>
                  <m:t>E</m:t>
                </m:r>
              </m:e>
              <m:sub>
                <m:r>
                  <w:rPr>
                    <w:rFonts w:ascii="Cambria Math" w:hAnsi="Cambria Math"/>
                  </w:rPr>
                  <m:t>f</m:t>
                </m:r>
              </m:sub>
            </m:sSub>
          </m:den>
        </m:f>
        <m:sSub>
          <m:sSubPr>
            <m:ctrlPr>
              <w:rPr>
                <w:rFonts w:ascii="Cambria Math" w:hAnsi="Cambria Math"/>
                <w:i/>
              </w:rPr>
            </m:ctrlPr>
          </m:sSubPr>
          <m:e>
            <m:r>
              <w:rPr>
                <w:rFonts w:ascii="Cambria Math" w:hAnsi="Cambria Math"/>
              </w:rPr>
              <m:t>EROEI</m:t>
            </m:r>
          </m:e>
          <m:sub>
            <m:r>
              <w:rPr>
                <w:rFonts w:ascii="Cambria Math" w:hAnsi="Cambria Math"/>
              </w:rPr>
              <m:t>el</m:t>
            </m:r>
          </m:sub>
        </m:sSub>
      </m:oMath>
      <w:r w:rsidR="008960FA">
        <w:tab/>
      </w:r>
      <w:r w:rsidR="008960FA">
        <w:tab/>
      </w:r>
      <w:r w:rsidR="006819AC">
        <w:t>Eq. 6</w:t>
      </w:r>
    </w:p>
    <w:p w14:paraId="636B4797" w14:textId="53F6EF3B" w:rsidR="0014352C" w:rsidDel="00DA7938" w:rsidRDefault="00DA7938" w:rsidP="009E3AEF">
      <w:pPr>
        <w:pStyle w:val="BodyText"/>
        <w:ind w:left="1440" w:firstLine="720"/>
        <w:rPr>
          <w:del w:id="359" w:author="Sgouris Sgouridis [2]" w:date="2018-01-31T11:49:00Z"/>
        </w:rPr>
      </w:pPr>
      <m:oMath>
        <m:sSub>
          <m:sSubPr>
            <m:ctrlPr>
              <w:del w:id="360" w:author="Sgouris Sgouridis [2]" w:date="2018-01-31T11:49:00Z">
                <w:rPr>
                  <w:rFonts w:ascii="Cambria Math" w:hAnsi="Cambria Math"/>
                  <w:i/>
                </w:rPr>
              </w:del>
            </m:ctrlPr>
          </m:sSubPr>
          <m:e>
            <m:r>
              <w:del w:id="361" w:author="Sgouris Sgouridis [2]" w:date="2018-01-31T11:49:00Z">
                <w:rPr>
                  <w:rFonts w:ascii="Cambria Math" w:hAnsi="Cambria Math"/>
                </w:rPr>
                <m:t>EROEI</m:t>
              </w:del>
            </m:r>
          </m:e>
          <m:sub>
            <m:r>
              <w:del w:id="362" w:author="Sgouris Sgouridis [2]" w:date="2018-01-31T11:49:00Z">
                <w:rPr>
                  <w:rFonts w:ascii="Cambria Math" w:hAnsi="Cambria Math"/>
                </w:rPr>
                <m:t>CCSel</m:t>
              </w:del>
            </m:r>
          </m:sub>
        </m:sSub>
        <m:r>
          <w:del w:id="363" w:author="Sgouris Sgouridis [2]" w:date="2018-01-31T11:49:00Z">
            <w:rPr>
              <w:rFonts w:ascii="Cambria Math" w:hAnsi="Cambria Math"/>
            </w:rPr>
            <m:t>= (1-</m:t>
          </w:del>
        </m:r>
        <m:sSub>
          <m:sSubPr>
            <m:ctrlPr>
              <w:del w:id="364" w:author="Sgouris Sgouridis [2]" w:date="2018-01-31T11:49:00Z">
                <w:rPr>
                  <w:rFonts w:ascii="Cambria Math" w:hAnsi="Cambria Math"/>
                  <w:i/>
                </w:rPr>
              </w:del>
            </m:ctrlPr>
          </m:sSubPr>
          <m:e>
            <m:r>
              <w:del w:id="365" w:author="Sgouris Sgouridis [2]" w:date="2018-01-31T11:49:00Z">
                <w:rPr>
                  <w:rFonts w:ascii="Cambria Math" w:hAnsi="Cambria Math"/>
                </w:rPr>
                <m:t>f</m:t>
              </w:del>
            </m:r>
          </m:e>
          <m:sub>
            <m:r>
              <w:del w:id="366" w:author="Sgouris Sgouridis [2]" w:date="2018-01-31T11:49:00Z">
                <w:rPr>
                  <w:rFonts w:ascii="Cambria Math" w:hAnsi="Cambria Math"/>
                </w:rPr>
                <m:t>op</m:t>
              </w:del>
            </m:r>
          </m:sub>
        </m:sSub>
        <m:r>
          <w:del w:id="367" w:author="Sgouris Sgouridis [2]" w:date="2018-01-31T11:49:00Z">
            <w:rPr>
              <w:rFonts w:ascii="Cambria Math" w:hAnsi="Cambria Math"/>
            </w:rPr>
            <m:t>(CR))</m:t>
          </w:del>
        </m:r>
        <m:f>
          <m:fPr>
            <m:ctrlPr>
              <w:del w:id="368" w:author="Sgouris Sgouridis [2]" w:date="2018-01-31T11:49:00Z">
                <w:rPr>
                  <w:rFonts w:ascii="Cambria Math" w:hAnsi="Cambria Math"/>
                  <w:i/>
                </w:rPr>
              </w:del>
            </m:ctrlPr>
          </m:fPr>
          <m:num>
            <m:r>
              <w:del w:id="369" w:author="Sgouris Sgouridis [2]" w:date="2018-01-31T11:49:00Z">
                <w:rPr>
                  <w:rFonts w:ascii="Cambria Math" w:hAnsi="Cambria Math"/>
                </w:rPr>
                <m:t xml:space="preserve"> C i </m:t>
              </w:del>
            </m:r>
            <m:d>
              <m:dPr>
                <m:ctrlPr>
                  <w:del w:id="370" w:author="Sgouris Sgouridis [2]" w:date="2018-01-31T11:49:00Z">
                    <w:rPr>
                      <w:rFonts w:ascii="Cambria Math" w:hAnsi="Cambria Math"/>
                      <w:i/>
                    </w:rPr>
                  </w:del>
                </m:ctrlPr>
              </m:dPr>
              <m:e>
                <m:r>
                  <w:del w:id="371" w:author="Sgouris Sgouridis [2]" w:date="2018-01-31T11:49:00Z">
                    <w:rPr>
                      <w:rFonts w:ascii="Cambria Math" w:hAnsi="Cambria Math"/>
                    </w:rPr>
                    <m:t xml:space="preserve">1+L </m:t>
                  </w:del>
                </m:r>
                <m:sSub>
                  <m:sSubPr>
                    <m:ctrlPr>
                      <w:del w:id="372" w:author="Sgouris Sgouridis [2]" w:date="2018-01-31T11:49:00Z">
                        <w:rPr>
                          <w:rFonts w:ascii="Cambria Math" w:hAnsi="Cambria Math"/>
                          <w:i/>
                        </w:rPr>
                      </w:del>
                    </m:ctrlPr>
                  </m:sSubPr>
                  <m:e>
                    <m:r>
                      <w:del w:id="373" w:author="Sgouris Sgouridis [2]" w:date="2018-01-31T11:49:00Z">
                        <w:rPr>
                          <w:rFonts w:ascii="Cambria Math" w:hAnsi="Cambria Math"/>
                        </w:rPr>
                        <m:t>s</m:t>
                      </w:del>
                    </m:r>
                  </m:e>
                  <m:sub>
                    <m:r>
                      <w:del w:id="374" w:author="Sgouris Sgouridis [2]" w:date="2018-01-31T11:49:00Z">
                        <w:rPr>
                          <w:rFonts w:ascii="Cambria Math" w:hAnsi="Cambria Math"/>
                        </w:rPr>
                        <m:t>O&amp;M</m:t>
                      </w:del>
                    </m:r>
                  </m:sub>
                </m:sSub>
              </m:e>
            </m:d>
            <m:r>
              <w:del w:id="375" w:author="Sgouris Sgouridis [2]" w:date="2018-01-31T11:49:00Z">
                <w:rPr>
                  <w:rFonts w:ascii="Cambria Math" w:hAnsi="Cambria Math"/>
                </w:rPr>
                <m:t xml:space="preserve"> +  cf</m:t>
              </w:del>
            </m:r>
            <m:f>
              <m:fPr>
                <m:ctrlPr>
                  <w:del w:id="376" w:author="Sgouris Sgouridis [2]" w:date="2018-01-31T11:49:00Z">
                    <w:rPr>
                      <w:rFonts w:ascii="Cambria Math" w:hAnsi="Cambria Math"/>
                      <w:i/>
                    </w:rPr>
                  </w:del>
                </m:ctrlPr>
              </m:fPr>
              <m:num>
                <m:r>
                  <w:del w:id="377" w:author="Sgouris Sgouridis [2]" w:date="2018-01-31T11:49:00Z">
                    <w:rPr>
                      <w:rFonts w:ascii="Cambria Math" w:hAnsi="Cambria Math"/>
                    </w:rPr>
                    <m:t>L</m:t>
                  </w:del>
                </m:r>
              </m:num>
              <m:den>
                <m:r>
                  <w:del w:id="378" w:author="Sgouris Sgouridis [2]" w:date="2018-01-31T11:49:00Z">
                    <w:rPr>
                      <w:rFonts w:ascii="Cambria Math" w:hAnsi="Cambria Math"/>
                    </w:rPr>
                    <m:t xml:space="preserve">n </m:t>
                  </w:del>
                </m:r>
                <m:sSub>
                  <m:sSubPr>
                    <m:ctrlPr>
                      <w:del w:id="379" w:author="Sgouris Sgouridis [2]" w:date="2018-01-31T11:49:00Z">
                        <w:rPr>
                          <w:rFonts w:ascii="Cambria Math" w:hAnsi="Cambria Math"/>
                          <w:i/>
                        </w:rPr>
                      </w:del>
                    </m:ctrlPr>
                  </m:sSubPr>
                  <m:e>
                    <m:r>
                      <w:del w:id="380" w:author="Sgouris Sgouridis [2]" w:date="2018-01-31T11:49:00Z">
                        <w:rPr>
                          <w:rFonts w:ascii="Cambria Math" w:hAnsi="Cambria Math"/>
                        </w:rPr>
                        <m:t>EROEI</m:t>
                      </w:del>
                    </m:r>
                  </m:e>
                  <m:sub>
                    <m:r>
                      <w:del w:id="381" w:author="Sgouris Sgouridis [2]" w:date="2018-01-31T11:49:00Z">
                        <w:rPr>
                          <w:rFonts w:ascii="Cambria Math" w:hAnsi="Cambria Math"/>
                        </w:rPr>
                        <m:t>th</m:t>
                      </w:del>
                    </m:r>
                  </m:sub>
                </m:sSub>
              </m:den>
            </m:f>
          </m:num>
          <m:den>
            <m:r>
              <w:del w:id="382" w:author="Sgouris Sgouridis [2]" w:date="2018-01-31T11:49:00Z">
                <w:rPr>
                  <w:rFonts w:ascii="Cambria Math" w:hAnsi="Cambria Math"/>
                </w:rPr>
                <m:t xml:space="preserve"> C i </m:t>
              </w:del>
            </m:r>
            <m:d>
              <m:dPr>
                <m:ctrlPr>
                  <w:del w:id="383" w:author="Sgouris Sgouridis [2]" w:date="2018-01-31T11:49:00Z">
                    <w:rPr>
                      <w:rFonts w:ascii="Cambria Math" w:hAnsi="Cambria Math"/>
                      <w:i/>
                    </w:rPr>
                  </w:del>
                </m:ctrlPr>
              </m:dPr>
              <m:e>
                <m:r>
                  <w:del w:id="384" w:author="Sgouris Sgouridis [2]" w:date="2018-01-31T11:49:00Z">
                    <w:rPr>
                      <w:rFonts w:ascii="Cambria Math" w:hAnsi="Cambria Math"/>
                    </w:rPr>
                    <m:t xml:space="preserve">1+ </m:t>
                  </w:del>
                </m:r>
                <m:sSub>
                  <m:sSubPr>
                    <m:ctrlPr>
                      <w:del w:id="385" w:author="Sgouris Sgouridis [2]" w:date="2018-01-31T11:49:00Z">
                        <w:rPr>
                          <w:rFonts w:ascii="Cambria Math" w:hAnsi="Cambria Math"/>
                          <w:i/>
                        </w:rPr>
                      </w:del>
                    </m:ctrlPr>
                  </m:sSubPr>
                  <m:e>
                    <m:r>
                      <w:del w:id="386" w:author="Sgouris Sgouridis [2]" w:date="2018-01-31T11:49:00Z">
                        <w:rPr>
                          <w:rFonts w:ascii="Cambria Math" w:hAnsi="Cambria Math"/>
                        </w:rPr>
                        <m:t>f</m:t>
                      </w:del>
                    </m:r>
                  </m:e>
                  <m:sub>
                    <m:r>
                      <w:del w:id="387" w:author="Sgouris Sgouridis [2]" w:date="2018-01-31T11:49:00Z">
                        <w:rPr>
                          <w:rFonts w:ascii="Cambria Math" w:hAnsi="Cambria Math"/>
                        </w:rPr>
                        <m:t>cap</m:t>
                      </w:del>
                    </m:r>
                  </m:sub>
                </m:sSub>
              </m:e>
            </m:d>
            <m:d>
              <m:dPr>
                <m:ctrlPr>
                  <w:del w:id="388" w:author="Sgouris Sgouridis [2]" w:date="2018-01-31T11:49:00Z">
                    <w:rPr>
                      <w:rFonts w:ascii="Cambria Math" w:hAnsi="Cambria Math"/>
                      <w:i/>
                    </w:rPr>
                  </w:del>
                </m:ctrlPr>
              </m:dPr>
              <m:e>
                <m:r>
                  <w:del w:id="389" w:author="Sgouris Sgouridis [2]" w:date="2018-01-31T11:49:00Z">
                    <w:rPr>
                      <w:rFonts w:ascii="Cambria Math" w:hAnsi="Cambria Math"/>
                    </w:rPr>
                    <m:t xml:space="preserve">1+L </m:t>
                  </w:del>
                </m:r>
                <m:sSub>
                  <m:sSubPr>
                    <m:ctrlPr>
                      <w:del w:id="390" w:author="Sgouris Sgouridis [2]" w:date="2018-01-31T11:49:00Z">
                        <w:rPr>
                          <w:rFonts w:ascii="Cambria Math" w:hAnsi="Cambria Math"/>
                          <w:i/>
                        </w:rPr>
                      </w:del>
                    </m:ctrlPr>
                  </m:sSubPr>
                  <m:e>
                    <m:r>
                      <w:del w:id="391" w:author="Sgouris Sgouridis [2]" w:date="2018-01-31T11:49:00Z">
                        <w:rPr>
                          <w:rFonts w:ascii="Cambria Math" w:hAnsi="Cambria Math"/>
                        </w:rPr>
                        <m:t>s</m:t>
                      </w:del>
                    </m:r>
                  </m:e>
                  <m:sub>
                    <m:r>
                      <w:del w:id="392" w:author="Sgouris Sgouridis [2]" w:date="2018-01-31T11:49:00Z">
                        <w:rPr>
                          <w:rFonts w:ascii="Cambria Math" w:hAnsi="Cambria Math"/>
                        </w:rPr>
                        <m:t>O&amp;M</m:t>
                      </w:del>
                    </m:r>
                  </m:sub>
                </m:sSub>
              </m:e>
            </m:d>
            <m:r>
              <w:del w:id="393" w:author="Sgouris Sgouridis [2]" w:date="2018-01-31T11:49:00Z">
                <w:rPr>
                  <w:rFonts w:ascii="Cambria Math" w:hAnsi="Cambria Math"/>
                </w:rPr>
                <m:t xml:space="preserve"> + cf</m:t>
              </w:del>
            </m:r>
            <m:f>
              <m:fPr>
                <m:ctrlPr>
                  <w:del w:id="394" w:author="Sgouris Sgouridis [2]" w:date="2018-01-31T11:49:00Z">
                    <w:rPr>
                      <w:rFonts w:ascii="Cambria Math" w:hAnsi="Cambria Math"/>
                      <w:i/>
                    </w:rPr>
                  </w:del>
                </m:ctrlPr>
              </m:fPr>
              <m:num>
                <m:r>
                  <w:del w:id="395" w:author="Sgouris Sgouridis [2]" w:date="2018-01-31T11:49:00Z">
                    <w:rPr>
                      <w:rFonts w:ascii="Cambria Math" w:hAnsi="Cambria Math"/>
                    </w:rPr>
                    <m:t>L</m:t>
                  </w:del>
                </m:r>
              </m:num>
              <m:den>
                <m:r>
                  <w:del w:id="396" w:author="Sgouris Sgouridis [2]" w:date="2018-01-31T11:49:00Z">
                    <w:rPr>
                      <w:rFonts w:ascii="Cambria Math" w:hAnsi="Cambria Math"/>
                    </w:rPr>
                    <m:t xml:space="preserve">n </m:t>
                  </w:del>
                </m:r>
                <m:sSub>
                  <m:sSubPr>
                    <m:ctrlPr>
                      <w:del w:id="397" w:author="Sgouris Sgouridis [2]" w:date="2018-01-31T11:49:00Z">
                        <w:rPr>
                          <w:rFonts w:ascii="Cambria Math" w:hAnsi="Cambria Math"/>
                          <w:i/>
                        </w:rPr>
                      </w:del>
                    </m:ctrlPr>
                  </m:sSubPr>
                  <m:e>
                    <m:r>
                      <w:del w:id="398" w:author="Sgouris Sgouridis [2]" w:date="2018-01-31T11:49:00Z">
                        <w:rPr>
                          <w:rFonts w:ascii="Cambria Math" w:hAnsi="Cambria Math"/>
                        </w:rPr>
                        <m:t>EROEI</m:t>
                      </w:del>
                    </m:r>
                  </m:e>
                  <m:sub>
                    <m:r>
                      <w:del w:id="399" w:author="Sgouris Sgouridis [2]" w:date="2018-01-31T11:49:00Z">
                        <w:rPr>
                          <w:rFonts w:ascii="Cambria Math" w:hAnsi="Cambria Math"/>
                        </w:rPr>
                        <m:t>th</m:t>
                      </w:del>
                    </m:r>
                  </m:sub>
                </m:sSub>
              </m:den>
            </m:f>
          </m:den>
        </m:f>
        <m:sSub>
          <m:sSubPr>
            <m:ctrlPr>
              <w:del w:id="400" w:author="Sgouris Sgouridis [2]" w:date="2018-01-31T11:49:00Z">
                <w:rPr>
                  <w:rFonts w:ascii="Cambria Math" w:hAnsi="Cambria Math"/>
                  <w:i/>
                </w:rPr>
              </w:del>
            </m:ctrlPr>
          </m:sSubPr>
          <m:e>
            <m:r>
              <w:del w:id="401" w:author="Sgouris Sgouridis [2]" w:date="2018-01-31T11:49:00Z">
                <w:rPr>
                  <w:rFonts w:ascii="Cambria Math" w:hAnsi="Cambria Math"/>
                </w:rPr>
                <m:t>EROEI</m:t>
              </w:del>
            </m:r>
          </m:e>
          <m:sub>
            <m:r>
              <w:del w:id="402" w:author="Sgouris Sgouridis [2]" w:date="2018-01-31T11:49:00Z">
                <w:rPr>
                  <w:rFonts w:ascii="Cambria Math" w:hAnsi="Cambria Math"/>
                </w:rPr>
                <m:t>el</m:t>
              </w:del>
            </m:r>
          </m:sub>
        </m:sSub>
      </m:oMath>
      <w:del w:id="403" w:author="Sgouris Sgouridis [2]" w:date="2018-01-31T11:49:00Z">
        <w:r w:rsidR="0014352C" w:rsidDel="00DA7938">
          <w:tab/>
        </w:r>
        <w:r w:rsidR="00BF03A5" w:rsidDel="00DA7938">
          <w:delText xml:space="preserve">Eq. </w:delText>
        </w:r>
        <w:r w:rsidR="006C7746" w:rsidDel="00DA7938">
          <w:delText>7</w:delText>
        </w:r>
      </w:del>
    </w:p>
    <w:p w14:paraId="6BF65F80" w14:textId="21074FE9" w:rsidR="007141B0" w:rsidRDefault="00DA7938" w:rsidP="009E3AEF">
      <w:pPr>
        <w:pStyle w:val="BodyText"/>
        <w:ind w:left="2880" w:firstLine="720"/>
      </w:pPr>
      <m:oMath>
        <m:sSub>
          <m:sSubPr>
            <m:ctrlPr>
              <w:rPr>
                <w:rFonts w:ascii="Cambria Math" w:hAnsi="Cambria Math"/>
                <w:i/>
              </w:rPr>
            </m:ctrlPr>
          </m:sSubPr>
          <m:e>
            <m:r>
              <w:rPr>
                <w:rFonts w:ascii="Cambria Math" w:hAnsi="Cambria Math"/>
              </w:rPr>
              <m:t>EROEI</m:t>
            </m:r>
          </m:e>
          <m:sub>
            <m:r>
              <w:rPr>
                <w:rFonts w:ascii="Cambria Math" w:hAnsi="Cambria Math"/>
              </w:rPr>
              <m:t>CCSel</m:t>
            </m:r>
          </m:sub>
        </m:sSub>
        <m:r>
          <w:rPr>
            <w:rFonts w:ascii="Cambria Math" w:hAnsi="Cambria Math"/>
          </w:rPr>
          <m:t xml:space="preserve">= </m:t>
        </m:r>
        <m:r>
          <w:ins w:id="404" w:author="Sgouris Sgouridis [2]" w:date="2018-01-31T14:01:00Z">
            <w:rPr>
              <w:rFonts w:ascii="Cambria Math" w:hAnsi="Cambria Math"/>
            </w:rPr>
            <m:t xml:space="preserve"> [1-</m:t>
          </w:ins>
        </m:r>
        <m:sSub>
          <m:sSubPr>
            <m:ctrlPr>
              <w:ins w:id="405" w:author="Sgouris Sgouridis [2]" w:date="2018-01-31T14:01:00Z">
                <w:rPr>
                  <w:rFonts w:ascii="Cambria Math" w:hAnsi="Cambria Math"/>
                  <w:i/>
                </w:rPr>
              </w:ins>
            </m:ctrlPr>
          </m:sSubPr>
          <m:e>
            <m:r>
              <w:ins w:id="406" w:author="Sgouris Sgouridis [2]" w:date="2018-01-31T14:01:00Z">
                <w:rPr>
                  <w:rFonts w:ascii="Cambria Math" w:hAnsi="Cambria Math"/>
                </w:rPr>
                <m:t>f</m:t>
              </w:ins>
            </m:r>
          </m:e>
          <m:sub>
            <m:r>
              <w:ins w:id="407" w:author="Sgouris Sgouridis [2]" w:date="2018-01-31T14:01:00Z">
                <w:rPr>
                  <w:rFonts w:ascii="Cambria Math" w:hAnsi="Cambria Math"/>
                </w:rPr>
                <m:t>op</m:t>
              </w:ins>
            </m:r>
          </m:sub>
        </m:sSub>
        <m:d>
          <m:dPr>
            <m:ctrlPr>
              <w:ins w:id="408" w:author="Sgouris Sgouridis [2]" w:date="2018-01-31T14:01:00Z">
                <w:rPr>
                  <w:rFonts w:ascii="Cambria Math" w:hAnsi="Cambria Math"/>
                  <w:i/>
                </w:rPr>
              </w:ins>
            </m:ctrlPr>
          </m:dPr>
          <m:e>
            <m:r>
              <w:ins w:id="409" w:author="Sgouris Sgouridis [2]" w:date="2018-01-31T14:01:00Z">
                <w:rPr>
                  <w:rFonts w:ascii="Cambria Math" w:hAnsi="Cambria Math"/>
                </w:rPr>
                <m:t>CR</m:t>
              </w:ins>
            </m:r>
          </m:e>
        </m:d>
        <m:r>
          <w:ins w:id="410" w:author="Sgouris Sgouridis [2]" w:date="2018-01-31T14:01:00Z">
            <w:rPr>
              <w:rFonts w:ascii="Cambria Math" w:hAnsi="Cambria Math"/>
            </w:rPr>
            <m:t>]</m:t>
          </w:ins>
        </m:r>
        <m:r>
          <w:del w:id="411" w:author="Sgouris Sgouridis [2]" w:date="2018-01-31T14:01:00Z">
            <w:rPr>
              <w:rFonts w:ascii="Cambria Math" w:hAnsi="Cambria Math"/>
            </w:rPr>
            <m:t>(1-</m:t>
          </w:del>
        </m:r>
        <m:sSub>
          <m:sSubPr>
            <m:ctrlPr>
              <w:del w:id="412" w:author="Sgouris Sgouridis [2]" w:date="2018-01-31T14:01:00Z">
                <w:rPr>
                  <w:rFonts w:ascii="Cambria Math" w:hAnsi="Cambria Math"/>
                  <w:i/>
                </w:rPr>
              </w:del>
            </m:ctrlPr>
          </m:sSubPr>
          <m:e>
            <m:r>
              <w:del w:id="413" w:author="Sgouris Sgouridis [2]" w:date="2018-01-31T14:01:00Z">
                <w:rPr>
                  <w:rFonts w:ascii="Cambria Math" w:hAnsi="Cambria Math"/>
                </w:rPr>
                <m:t>f</m:t>
              </w:del>
            </m:r>
          </m:e>
          <m:sub>
            <m:r>
              <w:del w:id="414" w:author="Sgouris Sgouridis [2]" w:date="2018-01-31T14:01:00Z">
                <w:rPr>
                  <w:rFonts w:ascii="Cambria Math" w:hAnsi="Cambria Math"/>
                </w:rPr>
                <m:t>op</m:t>
              </w:del>
            </m:r>
          </m:sub>
        </m:sSub>
        <m:r>
          <w:del w:id="415" w:author="Sgouris Sgouridis [2]" w:date="2018-01-31T14:01:00Z">
            <w:rPr>
              <w:rFonts w:ascii="Cambria Math" w:hAnsi="Cambria Math"/>
            </w:rPr>
            <m:t>)</m:t>
          </w:del>
        </m:r>
        <m:f>
          <m:fPr>
            <m:ctrlPr>
              <w:rPr>
                <w:rFonts w:ascii="Cambria Math" w:hAnsi="Cambria Math"/>
                <w:i/>
              </w:rPr>
            </m:ctrlPr>
          </m:fPr>
          <m:num>
            <m:r>
              <w:rPr>
                <w:rFonts w:ascii="Cambria Math" w:hAnsi="Cambria Math"/>
              </w:rPr>
              <m:t>R+1</m:t>
            </m:r>
          </m:num>
          <m:den>
            <m:r>
              <w:rPr>
                <w:rFonts w:ascii="Cambria Math" w:hAnsi="Cambria Math"/>
              </w:rPr>
              <m:t>R+1+</m:t>
            </m:r>
            <m:sSub>
              <m:sSubPr>
                <m:ctrlPr>
                  <w:rPr>
                    <w:rFonts w:ascii="Cambria Math" w:hAnsi="Cambria Math"/>
                    <w:i/>
                  </w:rPr>
                </m:ctrlPr>
              </m:sSubPr>
              <m:e>
                <m:r>
                  <w:rPr>
                    <w:rFonts w:ascii="Cambria Math" w:hAnsi="Cambria Math"/>
                  </w:rPr>
                  <m:t>f</m:t>
                </m:r>
              </m:e>
              <m:sub>
                <m:r>
                  <w:rPr>
                    <w:rFonts w:ascii="Cambria Math" w:hAnsi="Cambria Math"/>
                  </w:rPr>
                  <m:t>cap</m:t>
                </m:r>
              </m:sub>
            </m:sSub>
          </m:den>
        </m:f>
        <m:sSub>
          <m:sSubPr>
            <m:ctrlPr>
              <w:rPr>
                <w:rFonts w:ascii="Cambria Math" w:hAnsi="Cambria Math"/>
                <w:i/>
              </w:rPr>
            </m:ctrlPr>
          </m:sSubPr>
          <m:e>
            <m:r>
              <w:rPr>
                <w:rFonts w:ascii="Cambria Math" w:hAnsi="Cambria Math"/>
              </w:rPr>
              <m:t>EROEI</m:t>
            </m:r>
          </m:e>
          <m:sub>
            <m:r>
              <w:rPr>
                <w:rFonts w:ascii="Cambria Math" w:hAnsi="Cambria Math"/>
              </w:rPr>
              <m:t>el</m:t>
            </m:r>
          </m:sub>
        </m:sSub>
      </m:oMath>
      <w:r w:rsidR="007141B0">
        <w:tab/>
      </w:r>
      <w:r w:rsidR="00894B46">
        <w:tab/>
      </w:r>
      <w:del w:id="416" w:author="Sgouris Sgouridis [2]" w:date="2018-01-31T14:10:00Z">
        <w:r w:rsidR="00894B46" w:rsidDel="00D05A91">
          <w:tab/>
        </w:r>
      </w:del>
      <w:r w:rsidR="007141B0">
        <w:t xml:space="preserve">Eq. </w:t>
      </w:r>
      <w:ins w:id="417" w:author="Sgouris Sgouridis [2]" w:date="2018-01-31T11:49:00Z">
        <w:r>
          <w:t>7</w:t>
        </w:r>
      </w:ins>
      <w:del w:id="418" w:author="Sgouris Sgouridis [2]" w:date="2018-01-31T11:49:00Z">
        <w:r w:rsidR="00894B46" w:rsidDel="00DA7938">
          <w:delText>8</w:delText>
        </w:r>
      </w:del>
    </w:p>
    <w:p w14:paraId="7A0DD3EC" w14:textId="20326488" w:rsidR="007141B0" w:rsidRDefault="00235D08" w:rsidP="0014352C">
      <w:pPr>
        <w:pStyle w:val="BodyText"/>
      </w:pPr>
      <w:ins w:id="419" w:author="Sgouris Sgouridis [2]" w:date="2018-01-31T14:00:00Z">
        <w:r>
          <w:t xml:space="preserve">From Eq. 4 and Eq. 7 we can therefore determine the primary drivers </w:t>
        </w:r>
      </w:ins>
      <w:ins w:id="420" w:author="Sgouris Sgouridis [2]" w:date="2018-01-31T14:05:00Z">
        <w:r w:rsidR="00D05A91">
          <w:t>for t</w:t>
        </w:r>
      </w:ins>
      <w:ins w:id="421" w:author="Sgouris Sgouridis [2]" w:date="2018-01-31T14:00:00Z">
        <w:r>
          <w:t xml:space="preserve">he </w:t>
        </w:r>
      </w:ins>
      <w:ins w:id="422" w:author="Sgouris Sgouridis [2]" w:date="2018-01-31T14:05:00Z">
        <w:r w:rsidR="00D05A91">
          <w:t xml:space="preserve">EROEI of CCS processes and its </w:t>
        </w:r>
      </w:ins>
      <w:ins w:id="423" w:author="Sgouris Sgouridis [2]" w:date="2018-01-31T14:06:00Z">
        <w:r w:rsidR="00941106">
          <w:t>relationship to</w:t>
        </w:r>
      </w:ins>
      <w:ins w:id="424" w:author="Sgouris Sgouridis [2]" w:date="2018-02-01T11:03:00Z">
        <w:r w:rsidR="00941106">
          <w:t xml:space="preserve"> conventional</w:t>
        </w:r>
      </w:ins>
      <w:ins w:id="425" w:author="Sgouris Sgouridis [2]" w:date="2018-01-31T14:06:00Z">
        <w:r w:rsidR="00D05A91">
          <w:t xml:space="preserve">. </w:t>
        </w:r>
      </w:ins>
      <w:moveToRangeStart w:id="426" w:author="Sgouris Sgouridis [2]" w:date="2018-01-31T14:08:00Z" w:name="move505171047"/>
      <w:moveTo w:id="427" w:author="Sgouris Sgouridis [2]" w:date="2018-01-31T14:08:00Z">
        <w:r w:rsidR="00D05A91">
          <w:t xml:space="preserve">Table 2 </w:t>
        </w:r>
      </w:moveTo>
      <w:ins w:id="428" w:author="Sgouris Sgouridis [2]" w:date="2018-01-31T14:08:00Z">
        <w:r w:rsidR="00D05A91">
          <w:t xml:space="preserve">also provides </w:t>
        </w:r>
      </w:ins>
      <w:moveTo w:id="429" w:author="Sgouris Sgouridis [2]" w:date="2018-01-31T14:08:00Z">
        <w:del w:id="430" w:author="Sgouris Sgouridis [2]" w:date="2018-01-31T14:08:00Z">
          <w:r w:rsidR="00D05A91" w:rsidDel="00D05A91">
            <w:delText xml:space="preserve">demonstrates </w:delText>
          </w:r>
        </w:del>
        <w:r w:rsidR="00D05A91">
          <w:t xml:space="preserve">the detailed estimation </w:t>
        </w:r>
      </w:moveTo>
      <w:ins w:id="431" w:author="Sgouris Sgouridis [2]" w:date="2018-01-31T14:09:00Z">
        <w:r w:rsidR="00D05A91">
          <w:t xml:space="preserve">through simulation </w:t>
        </w:r>
      </w:ins>
      <w:moveTo w:id="432" w:author="Sgouris Sgouridis [2]" w:date="2018-01-31T14:08:00Z">
        <w:r w:rsidR="00D05A91">
          <w:t xml:space="preserve">of the EROI of six </w:t>
        </w:r>
        <w:del w:id="433" w:author="Sgouris Sgouridis [2]" w:date="2018-01-31T14:09:00Z">
          <w:r w:rsidR="00D05A91" w:rsidDel="00D05A91">
            <w:delText xml:space="preserve">simulated </w:delText>
          </w:r>
        </w:del>
        <w:r w:rsidR="00D05A91">
          <w:t xml:space="preserve">conventional </w:t>
        </w:r>
        <w:del w:id="434" w:author="Sgouris Sgouridis [2]" w:date="2018-01-31T14:09:00Z">
          <w:r w:rsidR="00D05A91" w:rsidDel="00D05A91">
            <w:delText>vs</w:delText>
          </w:r>
        </w:del>
      </w:moveTo>
      <w:ins w:id="435" w:author="Sgouris Sgouridis [2]" w:date="2018-01-31T14:09:00Z">
        <w:r w:rsidR="00D05A91">
          <w:t>and</w:t>
        </w:r>
      </w:ins>
      <w:moveTo w:id="436" w:author="Sgouris Sgouridis [2]" w:date="2018-01-31T14:08:00Z">
        <w:r w:rsidR="00D05A91">
          <w:t xml:space="preserve"> CCS cases.</w:t>
        </w:r>
      </w:moveTo>
      <w:moveToRangeEnd w:id="426"/>
      <w:ins w:id="437" w:author="Sgouris Sgouridis [2]" w:date="2018-01-31T14:09:00Z">
        <w:r w:rsidR="00D05A91">
          <w:t xml:space="preserve"> </w:t>
        </w:r>
      </w:ins>
      <w:ins w:id="438" w:author="Sgouris Sgouridis [2]" w:date="2018-02-01T11:03:00Z">
        <w:r w:rsidR="00941106">
          <w:t>First</w:t>
        </w:r>
      </w:ins>
      <w:ins w:id="439" w:author="Sgouris Sgouridis [2]" w:date="2018-01-31T14:09:00Z">
        <w:r w:rsidR="00D05A91">
          <w:t>, the CCS EROEI is higher when the conventional process has a high EROEI</w:t>
        </w:r>
      </w:ins>
      <w:ins w:id="440" w:author="Sgouris Sgouridis [2]" w:date="2018-01-31T14:11:00Z">
        <w:r w:rsidR="00D05A91">
          <w:t xml:space="preserve"> itself. High capacity factors</w:t>
        </w:r>
      </w:ins>
      <w:ins w:id="441" w:author="Sgouris Sgouridis [2]" w:date="2018-01-31T14:12:00Z">
        <w:r w:rsidR="00D05A91">
          <w:t xml:space="preserve">, long asset life, low O&amp;M costs </w:t>
        </w:r>
      </w:ins>
      <w:ins w:id="442" w:author="Sgouris Sgouridis [2]" w:date="2018-02-01T11:04:00Z">
        <w:r w:rsidR="0033788C">
          <w:t>and especially a high EROEI</w:t>
        </w:r>
        <w:r w:rsidR="0033788C" w:rsidRPr="0033788C">
          <w:rPr>
            <w:vertAlign w:val="subscript"/>
            <w:rPrChange w:id="443" w:author="Sgouris Sgouridis [2]" w:date="2018-02-01T11:04:00Z">
              <w:rPr/>
            </w:rPrChange>
          </w:rPr>
          <w:t>th</w:t>
        </w:r>
        <w:r w:rsidR="0033788C">
          <w:t xml:space="preserve"> </w:t>
        </w:r>
      </w:ins>
      <w:ins w:id="444" w:author="Sgouris Sgouridis [2]" w:date="2018-01-31T14:13:00Z">
        <w:r w:rsidR="0033788C">
          <w:t xml:space="preserve">are </w:t>
        </w:r>
      </w:ins>
      <w:ins w:id="445" w:author="Sgouris Sgouridis [2]" w:date="2018-02-01T12:37:00Z">
        <w:r w:rsidR="00E220BE">
          <w:t xml:space="preserve">positively </w:t>
        </w:r>
      </w:ins>
      <w:ins w:id="446" w:author="Sgouris Sgouridis [2]" w:date="2018-01-31T14:13:00Z">
        <w:r w:rsidR="0033788C">
          <w:t>contribut</w:t>
        </w:r>
      </w:ins>
      <w:ins w:id="447" w:author="Sgouris Sgouridis [2]" w:date="2018-02-01T11:05:00Z">
        <w:r w:rsidR="0033788C">
          <w:t>ing factors</w:t>
        </w:r>
      </w:ins>
      <w:ins w:id="448" w:author="Sgouris Sgouridis [2]" w:date="2018-01-31T14:13:00Z">
        <w:r w:rsidR="004B6531">
          <w:t xml:space="preserve">. </w:t>
        </w:r>
      </w:ins>
      <w:ins w:id="449" w:author="Sgouris Sgouridis [2]" w:date="2018-02-01T12:37:00Z">
        <w:r w:rsidR="00E220BE">
          <w:t xml:space="preserve">If the capital and operating </w:t>
        </w:r>
      </w:ins>
      <w:ins w:id="450" w:author="Sgouris Sgouridis [2]" w:date="2018-02-01T12:39:00Z">
        <w:r w:rsidR="00812F9B">
          <w:t>energy expenses</w:t>
        </w:r>
      </w:ins>
      <w:ins w:id="451" w:author="Sgouris Sgouridis [2]" w:date="2018-02-01T12:38:00Z">
        <w:r w:rsidR="00E220BE">
          <w:t xml:space="preserve"> increase as a re</w:t>
        </w:r>
        <w:r w:rsidR="00812F9B">
          <w:t xml:space="preserve">sult of less favorable injection locations, then </w:t>
        </w:r>
      </w:ins>
      <w:ins w:id="452" w:author="Sgouris Sgouridis [2]" w:date="2018-02-01T12:39:00Z">
        <w:r w:rsidR="00812F9B">
          <w:t>they would negatively impact</w:t>
        </w:r>
      </w:ins>
      <w:ins w:id="453" w:author="Sgouris Sgouridis [2]" w:date="2018-02-01T12:40:00Z">
        <w:r w:rsidR="00812F9B">
          <w:t xml:space="preserve"> the CCS EROEI.</w:t>
        </w:r>
      </w:ins>
      <w:ins w:id="454" w:author="Sgouris Sgouridis [2]" w:date="2018-02-01T13:11:00Z">
        <w:r w:rsidR="00FF19FB">
          <w:t xml:space="preserve"> Finally, lower capture ratios</w:t>
        </w:r>
        <w:r w:rsidR="00CA6746">
          <w:t>, decrease both the operational and c</w:t>
        </w:r>
      </w:ins>
      <w:ins w:id="455" w:author="Sgouris Sgouridis [2]" w:date="2018-02-01T13:12:00Z">
        <w:r w:rsidR="00CA6746">
          <w:t xml:space="preserve">apital penalties at the expense of more </w:t>
        </w:r>
        <w:r w:rsidR="00742480">
          <w:t xml:space="preserve">atmospheric </w:t>
        </w:r>
        <w:r w:rsidR="00CA6746">
          <w:t>carbon release.</w:t>
        </w:r>
      </w:ins>
      <w:ins w:id="456" w:author="Sgouris Sgouridis [2]" w:date="2018-02-01T13:11:00Z">
        <w:r w:rsidR="00CA6746">
          <w:t xml:space="preserve"> </w:t>
        </w:r>
      </w:ins>
    </w:p>
    <w:p w14:paraId="1ED90CC1" w14:textId="60C6E889" w:rsidR="00E709DA" w:rsidRDefault="006C53B9" w:rsidP="00AF7BFD">
      <w:pPr>
        <w:pStyle w:val="BodyText"/>
      </w:pPr>
      <w:moveFromRangeStart w:id="457" w:author="Sgouris Sgouridis [2]" w:date="2018-01-31T14:08:00Z" w:name="move505171047"/>
      <w:moveFrom w:id="458" w:author="Sgouris Sgouridis [2]" w:date="2018-01-31T14:08:00Z">
        <w:r w:rsidDel="00D05A91">
          <w:t xml:space="preserve">Table 2 demonstrates the detailed estimation of the EROI of six </w:t>
        </w:r>
        <w:r w:rsidR="00A93DBC" w:rsidDel="00D05A91">
          <w:t>simulated</w:t>
        </w:r>
        <w:r w:rsidDel="00D05A91">
          <w:t xml:space="preserve"> </w:t>
        </w:r>
        <w:r w:rsidR="00A93DBC" w:rsidDel="00D05A91">
          <w:t xml:space="preserve">conventional vs </w:t>
        </w:r>
        <w:r w:rsidDel="00D05A91">
          <w:t xml:space="preserve">CCS cases. </w:t>
        </w:r>
      </w:moveFrom>
      <w:moveFromRangeEnd w:id="457"/>
    </w:p>
    <w:p w14:paraId="37004A5B" w14:textId="105D0ABA" w:rsidR="00BF3AC1" w:rsidRDefault="006C53B9" w:rsidP="00505B09">
      <w:pPr>
        <w:pStyle w:val="Caption"/>
      </w:pPr>
      <w:bookmarkStart w:id="459" w:name="_Ref502058337"/>
      <w:r>
        <w:t xml:space="preserve">Table </w:t>
      </w:r>
      <w:r w:rsidR="00DA7938">
        <w:fldChar w:fldCharType="begin"/>
      </w:r>
      <w:r w:rsidR="00DA7938">
        <w:instrText xml:space="preserve"> SEQ Table \* ARABIC </w:instrText>
      </w:r>
      <w:r w:rsidR="00DA7938">
        <w:fldChar w:fldCharType="separate"/>
      </w:r>
      <w:r w:rsidR="006661F1">
        <w:rPr>
          <w:noProof/>
        </w:rPr>
        <w:t>2</w:t>
      </w:r>
      <w:r w:rsidR="00DA7938">
        <w:rPr>
          <w:noProof/>
        </w:rPr>
        <w:fldChar w:fldCharType="end"/>
      </w:r>
      <w:bookmarkEnd w:id="459"/>
      <w:r>
        <w:t xml:space="preserve"> Normalized Performance Characteristics of Coal and Natural Gas Plants with and without CCS for 90% Capture Rates</w:t>
      </w:r>
      <w:ins w:id="460" w:author="Sgouris Sgouridis [2]" w:date="2018-01-31T14:13:00Z">
        <w:r w:rsidR="004B6531">
          <w:t xml:space="preserve">, </w:t>
        </w:r>
      </w:ins>
      <w:del w:id="461" w:author="Sgouris Sgouridis [2]" w:date="2018-01-31T14:13:00Z">
        <w:r w:rsidDel="004B6531">
          <w:delText xml:space="preserve"> </w:delText>
        </w:r>
      </w:del>
      <w:ins w:id="462" w:author="Sgouris Sgouridis [2]" w:date="2018-01-31T14:12:00Z">
        <w:r w:rsidR="004B6531">
          <w:t>85% Capacity Factor</w:t>
        </w:r>
      </w:ins>
      <w:ins w:id="463" w:author="Sgouris Sgouridis [2]" w:date="2018-01-31T14:13:00Z">
        <w:r w:rsidR="004B6531">
          <w:t xml:space="preserve">, </w:t>
        </w:r>
      </w:ins>
      <w:ins w:id="464" w:author="Sgouris Sgouridis [2]" w:date="2018-01-31T14:33:00Z">
        <w:r w:rsidR="00AA2AFD">
          <w:t>and 80km Pipeline</w:t>
        </w:r>
        <w:r w:rsidR="002E0F8D">
          <w:t xml:space="preserve"> to Injection </w:t>
        </w:r>
      </w:ins>
    </w:p>
    <w:p w14:paraId="4624E180" w14:textId="58671BB8" w:rsidR="006C53B9" w:rsidRDefault="006C53B9" w:rsidP="00505B09">
      <w:pPr>
        <w:pStyle w:val="Caption"/>
      </w:pPr>
      <w:r>
        <w:t xml:space="preserve">(Data source: </w:t>
      </w:r>
      <w:r>
        <w:fldChar w:fldCharType="begin"/>
      </w:r>
      <w:r w:rsidR="0000276F">
        <w:instrText xml:space="preserve"> ADDIN PAPERS2_CITATIONS &lt;citation&gt;&lt;uuid&gt;A42744CE-06A1-4A11-B909-77C308E4B8A8&lt;/uuid&gt;&lt;priority&gt;0&lt;/priority&gt;&lt;publications&gt;&lt;publication&gt;&lt;startpage&gt;1&lt;/startpage&gt;&lt;endpage&gt;626&lt;/endpage&gt;&lt;title&gt;Cost and Performance Comparison Baseline for Fossil Energy Power Plants&lt;/title&gt;&lt;uuid&gt;006031F4-8E0D-4E0F-A2C8-15DAF062BE2F&lt;/uuid&gt;&lt;subtype&gt;700&lt;/subtype&gt;&lt;publisher&gt;National Energy Technology Laboratory&lt;/publisher&gt;&lt;version&gt;Revision 2a&lt;/version&gt;&lt;type&gt;700&lt;/type&gt;&lt;citekey&gt;Gerdes:2013tz&lt;/citekey&gt;&lt;publication_date&gt;99201309201200000000222000&lt;/publication_date&gt;&lt;authors&gt;&lt;author&gt;&lt;lastName&gt;NETL&lt;/lastName&gt;&lt;/author&gt;&lt;/authors&gt;&lt;/publication&gt;&lt;/publications&gt;&lt;cites&gt;&lt;/cites&gt;&lt;/citation&gt;</w:instrText>
      </w:r>
      <w:r>
        <w:fldChar w:fldCharType="separate"/>
      </w:r>
      <w:ins w:id="465" w:author="Sgouris Sgouridis" w:date="2018-01-21T15:42:00Z">
        <w:r w:rsidR="00E1002F">
          <w:rPr>
            <w:rFonts w:eastAsiaTheme="minorEastAsia"/>
            <w:szCs w:val="18"/>
            <w:vertAlign w:val="superscript"/>
          </w:rPr>
          <w:t>25</w:t>
        </w:r>
      </w:ins>
      <w:del w:id="466" w:author="Sgouris Sgouridis" w:date="2018-01-21T15:42:00Z">
        <w:r w:rsidDel="00E1002F">
          <w:rPr>
            <w:rFonts w:eastAsiaTheme="minorEastAsia"/>
            <w:szCs w:val="18"/>
            <w:vertAlign w:val="superscript"/>
          </w:rPr>
          <w:delText>24</w:delText>
        </w:r>
      </w:del>
      <w:r>
        <w:fldChar w:fldCharType="end"/>
      </w:r>
      <w:r w:rsidR="00E9253E">
        <w:t xml:space="preserve"> and author calculations</w:t>
      </w:r>
      <w:r>
        <w:t>)</w:t>
      </w:r>
    </w:p>
    <w:tbl>
      <w:tblPr>
        <w:tblW w:w="10540" w:type="dxa"/>
        <w:tblInd w:w="93" w:type="dxa"/>
        <w:tblLayout w:type="fixed"/>
        <w:tblLook w:val="04A0" w:firstRow="1" w:lastRow="0" w:firstColumn="1" w:lastColumn="0" w:noHBand="0" w:noVBand="1"/>
      </w:tblPr>
      <w:tblGrid>
        <w:gridCol w:w="2000"/>
        <w:gridCol w:w="709"/>
        <w:gridCol w:w="743"/>
        <w:gridCol w:w="709"/>
        <w:gridCol w:w="709"/>
        <w:gridCol w:w="708"/>
        <w:gridCol w:w="709"/>
        <w:gridCol w:w="709"/>
        <w:gridCol w:w="709"/>
        <w:gridCol w:w="708"/>
        <w:gridCol w:w="709"/>
        <w:gridCol w:w="709"/>
        <w:gridCol w:w="709"/>
      </w:tblGrid>
      <w:tr w:rsidR="006C53B9" w:rsidRPr="00505B09" w14:paraId="68531E34" w14:textId="77777777" w:rsidTr="009E3AEF">
        <w:trPr>
          <w:trHeight w:val="660"/>
        </w:trPr>
        <w:tc>
          <w:tcPr>
            <w:tcW w:w="2000" w:type="dxa"/>
            <w:tcBorders>
              <w:top w:val="single" w:sz="4" w:space="0" w:color="auto"/>
              <w:left w:val="single" w:sz="4" w:space="0" w:color="auto"/>
              <w:bottom w:val="nil"/>
              <w:right w:val="single" w:sz="4" w:space="0" w:color="auto"/>
            </w:tcBorders>
            <w:shd w:val="clear" w:color="auto" w:fill="auto"/>
            <w:noWrap/>
            <w:vAlign w:val="bottom"/>
            <w:hideMark/>
          </w:tcPr>
          <w:p w14:paraId="0FEBBF59" w14:textId="77777777" w:rsidR="006C53B9" w:rsidRPr="009E3AEF" w:rsidRDefault="006C53B9" w:rsidP="009F2E94">
            <w:pPr>
              <w:spacing w:line="240" w:lineRule="auto"/>
              <w:ind w:right="-108" w:firstLine="0"/>
              <w:jc w:val="left"/>
              <w:rPr>
                <w:color w:val="000000"/>
                <w:sz w:val="16"/>
                <w:szCs w:val="16"/>
              </w:rPr>
            </w:pPr>
            <w:r w:rsidRPr="009E3AEF">
              <w:rPr>
                <w:color w:val="000000"/>
                <w:sz w:val="16"/>
                <w:szCs w:val="16"/>
              </w:rPr>
              <w:t> </w:t>
            </w:r>
          </w:p>
        </w:tc>
        <w:tc>
          <w:tcPr>
            <w:tcW w:w="4287" w:type="dxa"/>
            <w:gridSpan w:val="6"/>
            <w:tcBorders>
              <w:top w:val="single" w:sz="4" w:space="0" w:color="auto"/>
              <w:left w:val="nil"/>
              <w:bottom w:val="single" w:sz="4" w:space="0" w:color="auto"/>
              <w:right w:val="single" w:sz="4" w:space="0" w:color="auto"/>
            </w:tcBorders>
            <w:shd w:val="clear" w:color="auto" w:fill="auto"/>
            <w:noWrap/>
            <w:vAlign w:val="center"/>
            <w:hideMark/>
          </w:tcPr>
          <w:p w14:paraId="5B2CA889" w14:textId="77777777" w:rsidR="006C53B9" w:rsidRPr="009E3AEF" w:rsidRDefault="006C53B9" w:rsidP="009F2E94">
            <w:pPr>
              <w:spacing w:line="240" w:lineRule="auto"/>
              <w:ind w:firstLine="0"/>
              <w:jc w:val="center"/>
              <w:rPr>
                <w:b/>
                <w:bCs/>
                <w:color w:val="000000"/>
                <w:sz w:val="16"/>
                <w:szCs w:val="16"/>
              </w:rPr>
            </w:pPr>
            <w:r w:rsidRPr="009E3AEF">
              <w:rPr>
                <w:b/>
                <w:bCs/>
                <w:color w:val="000000"/>
                <w:sz w:val="16"/>
                <w:szCs w:val="16"/>
              </w:rPr>
              <w:t>Coal Integrated Gasification Combined Cycle</w:t>
            </w:r>
          </w:p>
          <w:p w14:paraId="6218769F" w14:textId="4E12D6E5" w:rsidR="00E9253E" w:rsidRPr="009E3AEF" w:rsidRDefault="00E9253E" w:rsidP="009F2E94">
            <w:pPr>
              <w:spacing w:line="240" w:lineRule="auto"/>
              <w:ind w:firstLine="0"/>
              <w:jc w:val="center"/>
              <w:rPr>
                <w:b/>
                <w:bCs/>
                <w:color w:val="000000"/>
                <w:sz w:val="16"/>
                <w:szCs w:val="16"/>
              </w:rPr>
            </w:pPr>
            <w:r w:rsidRPr="009E3AEF">
              <w:rPr>
                <w:color w:val="000000"/>
                <w:sz w:val="14"/>
                <w:szCs w:val="14"/>
              </w:rPr>
              <w:t>(Based on NETL Exhibit 3-101</w:t>
            </w:r>
            <w:ins w:id="467" w:author="Sgouris Sgouridis [2]" w:date="2018-02-01T11:08:00Z">
              <w:r w:rsidR="0033788C">
                <w:rPr>
                  <w:color w:val="000000"/>
                  <w:sz w:val="14"/>
                  <w:szCs w:val="14"/>
                </w:rPr>
                <w:t xml:space="preserve"> </w:t>
              </w:r>
              <w:r w:rsidR="0033788C">
                <w:rPr>
                  <w:i/>
                  <w:color w:val="000000"/>
                  <w:sz w:val="14"/>
                  <w:szCs w:val="14"/>
                </w:rPr>
                <w:t>and n</w:t>
              </w:r>
              <w:r w:rsidR="0033788C" w:rsidRPr="009E3AEF">
                <w:rPr>
                  <w:i/>
                  <w:color w:val="000000"/>
                  <w:sz w:val="14"/>
                  <w:szCs w:val="14"/>
                </w:rPr>
                <w:t>ormalized for coal flowrate =500000 lb/hr</w:t>
              </w:r>
            </w:ins>
            <w:r w:rsidRPr="009E3AEF">
              <w:rPr>
                <w:color w:val="000000"/>
                <w:sz w:val="14"/>
                <w:szCs w:val="14"/>
              </w:rPr>
              <w:t>)</w:t>
            </w:r>
          </w:p>
        </w:tc>
        <w:tc>
          <w:tcPr>
            <w:tcW w:w="2835" w:type="dxa"/>
            <w:gridSpan w:val="4"/>
            <w:tcBorders>
              <w:top w:val="single" w:sz="4" w:space="0" w:color="auto"/>
              <w:left w:val="nil"/>
              <w:bottom w:val="single" w:sz="4" w:space="0" w:color="auto"/>
              <w:right w:val="single" w:sz="4" w:space="0" w:color="auto"/>
            </w:tcBorders>
            <w:shd w:val="clear" w:color="auto" w:fill="auto"/>
            <w:noWrap/>
            <w:vAlign w:val="center"/>
            <w:hideMark/>
          </w:tcPr>
          <w:p w14:paraId="7CB119B2" w14:textId="77777777" w:rsidR="006C53B9" w:rsidRPr="009E3AEF" w:rsidRDefault="006C53B9" w:rsidP="009F2E94">
            <w:pPr>
              <w:spacing w:line="240" w:lineRule="auto"/>
              <w:ind w:firstLine="0"/>
              <w:jc w:val="center"/>
              <w:rPr>
                <w:b/>
                <w:bCs/>
                <w:color w:val="000000"/>
                <w:sz w:val="16"/>
                <w:szCs w:val="16"/>
              </w:rPr>
            </w:pPr>
            <w:r w:rsidRPr="009E3AEF">
              <w:rPr>
                <w:b/>
                <w:bCs/>
                <w:color w:val="000000"/>
                <w:sz w:val="16"/>
                <w:szCs w:val="16"/>
              </w:rPr>
              <w:t>Pulverized Coal</w:t>
            </w:r>
          </w:p>
          <w:p w14:paraId="5F8BA1EE" w14:textId="16403585" w:rsidR="00B17413" w:rsidRPr="009E3AEF" w:rsidRDefault="00B17413" w:rsidP="009F2E94">
            <w:pPr>
              <w:spacing w:line="240" w:lineRule="auto"/>
              <w:ind w:firstLine="0"/>
              <w:jc w:val="center"/>
              <w:rPr>
                <w:b/>
                <w:bCs/>
                <w:color w:val="000000"/>
                <w:sz w:val="16"/>
                <w:szCs w:val="16"/>
              </w:rPr>
            </w:pPr>
            <w:r w:rsidRPr="009E3AEF">
              <w:rPr>
                <w:color w:val="000000"/>
                <w:sz w:val="14"/>
                <w:szCs w:val="14"/>
              </w:rPr>
              <w:t>(Based on NETL Exhibit 4-58</w:t>
            </w:r>
            <w:ins w:id="468" w:author="Sgouris Sgouridis [2]" w:date="2018-02-01T11:08:00Z">
              <w:r w:rsidR="0033788C">
                <w:rPr>
                  <w:color w:val="000000"/>
                  <w:sz w:val="14"/>
                  <w:szCs w:val="14"/>
                </w:rPr>
                <w:t xml:space="preserve"> </w:t>
              </w:r>
              <w:r w:rsidR="0033788C">
                <w:rPr>
                  <w:i/>
                  <w:color w:val="000000"/>
                  <w:sz w:val="14"/>
                  <w:szCs w:val="14"/>
                </w:rPr>
                <w:t>and n</w:t>
              </w:r>
              <w:r w:rsidR="0033788C" w:rsidRPr="009E3AEF">
                <w:rPr>
                  <w:i/>
                  <w:color w:val="000000"/>
                  <w:sz w:val="14"/>
                  <w:szCs w:val="14"/>
                </w:rPr>
                <w:t>ormalized for coal flowrate =500000 lb/hr</w:t>
              </w:r>
            </w:ins>
            <w:r w:rsidRPr="009E3AEF">
              <w:rPr>
                <w:color w:val="000000"/>
                <w:sz w:val="14"/>
                <w:szCs w:val="14"/>
              </w:rPr>
              <w:t>)</w:t>
            </w:r>
          </w:p>
        </w:tc>
        <w:tc>
          <w:tcPr>
            <w:tcW w:w="1418" w:type="dxa"/>
            <w:gridSpan w:val="2"/>
            <w:tcBorders>
              <w:top w:val="single" w:sz="4" w:space="0" w:color="auto"/>
              <w:left w:val="nil"/>
              <w:bottom w:val="single" w:sz="4" w:space="0" w:color="auto"/>
              <w:right w:val="single" w:sz="4" w:space="0" w:color="000000"/>
            </w:tcBorders>
            <w:shd w:val="clear" w:color="auto" w:fill="auto"/>
            <w:vAlign w:val="center"/>
            <w:hideMark/>
          </w:tcPr>
          <w:p w14:paraId="68ABA1EA" w14:textId="77777777" w:rsidR="006C53B9" w:rsidRPr="009E3AEF" w:rsidRDefault="006C53B9" w:rsidP="009F2E94">
            <w:pPr>
              <w:spacing w:line="240" w:lineRule="auto"/>
              <w:ind w:firstLine="0"/>
              <w:jc w:val="center"/>
              <w:rPr>
                <w:b/>
                <w:bCs/>
                <w:color w:val="000000"/>
                <w:sz w:val="16"/>
                <w:szCs w:val="16"/>
              </w:rPr>
            </w:pPr>
            <w:r w:rsidRPr="009E3AEF">
              <w:rPr>
                <w:b/>
                <w:bCs/>
                <w:color w:val="000000"/>
                <w:sz w:val="16"/>
                <w:szCs w:val="16"/>
              </w:rPr>
              <w:t>Natural Gas Combined Cycle</w:t>
            </w:r>
          </w:p>
          <w:p w14:paraId="0ACFFE15" w14:textId="547BED33" w:rsidR="00B17413" w:rsidRPr="009E3AEF" w:rsidRDefault="00B17413" w:rsidP="009F2E94">
            <w:pPr>
              <w:spacing w:line="240" w:lineRule="auto"/>
              <w:ind w:firstLine="0"/>
              <w:jc w:val="center"/>
              <w:rPr>
                <w:b/>
                <w:bCs/>
                <w:color w:val="000000"/>
                <w:sz w:val="16"/>
                <w:szCs w:val="16"/>
              </w:rPr>
            </w:pPr>
            <w:r w:rsidRPr="009E3AEF">
              <w:rPr>
                <w:color w:val="000000"/>
                <w:sz w:val="14"/>
                <w:szCs w:val="14"/>
              </w:rPr>
              <w:t>(Exhibit 5-27)</w:t>
            </w:r>
          </w:p>
        </w:tc>
      </w:tr>
      <w:tr w:rsidR="009F2E94" w:rsidRPr="00505B09" w14:paraId="3769491D" w14:textId="77777777" w:rsidTr="00990F8F">
        <w:trPr>
          <w:trHeight w:val="300"/>
        </w:trPr>
        <w:tc>
          <w:tcPr>
            <w:tcW w:w="2000" w:type="dxa"/>
            <w:tcBorders>
              <w:top w:val="nil"/>
              <w:left w:val="single" w:sz="4" w:space="0" w:color="auto"/>
              <w:bottom w:val="nil"/>
              <w:right w:val="single" w:sz="4" w:space="0" w:color="auto"/>
            </w:tcBorders>
            <w:shd w:val="clear" w:color="auto" w:fill="auto"/>
            <w:noWrap/>
            <w:vAlign w:val="bottom"/>
            <w:hideMark/>
          </w:tcPr>
          <w:p w14:paraId="57BAA208" w14:textId="77777777" w:rsidR="006C53B9" w:rsidRPr="009E3AEF" w:rsidRDefault="006C53B9" w:rsidP="009F2E94">
            <w:pPr>
              <w:spacing w:line="240" w:lineRule="auto"/>
              <w:ind w:firstLine="0"/>
              <w:jc w:val="right"/>
              <w:rPr>
                <w:b/>
                <w:bCs/>
                <w:color w:val="000000"/>
                <w:sz w:val="16"/>
                <w:szCs w:val="16"/>
              </w:rPr>
            </w:pPr>
            <w:r w:rsidRPr="009E3AEF">
              <w:rPr>
                <w:b/>
                <w:bCs/>
                <w:color w:val="000000"/>
                <w:sz w:val="16"/>
                <w:szCs w:val="16"/>
              </w:rPr>
              <w:t>Case number</w:t>
            </w:r>
          </w:p>
        </w:tc>
        <w:tc>
          <w:tcPr>
            <w:tcW w:w="709" w:type="dxa"/>
            <w:tcBorders>
              <w:top w:val="nil"/>
              <w:left w:val="nil"/>
              <w:bottom w:val="nil"/>
              <w:right w:val="nil"/>
            </w:tcBorders>
            <w:shd w:val="clear" w:color="auto" w:fill="auto"/>
            <w:noWrap/>
            <w:vAlign w:val="bottom"/>
            <w:hideMark/>
          </w:tcPr>
          <w:p w14:paraId="2DE6F163" w14:textId="77777777"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1</w:t>
            </w:r>
          </w:p>
        </w:tc>
        <w:tc>
          <w:tcPr>
            <w:tcW w:w="743" w:type="dxa"/>
            <w:tcBorders>
              <w:top w:val="nil"/>
              <w:left w:val="nil"/>
              <w:bottom w:val="nil"/>
              <w:right w:val="single" w:sz="4" w:space="0" w:color="auto"/>
            </w:tcBorders>
            <w:shd w:val="clear" w:color="000000" w:fill="F2F2F2"/>
            <w:noWrap/>
            <w:vAlign w:val="bottom"/>
            <w:hideMark/>
          </w:tcPr>
          <w:p w14:paraId="0FC72CB3" w14:textId="164B25BA"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1a (CCS)</w:t>
            </w:r>
          </w:p>
        </w:tc>
        <w:tc>
          <w:tcPr>
            <w:tcW w:w="709" w:type="dxa"/>
            <w:tcBorders>
              <w:top w:val="nil"/>
              <w:left w:val="nil"/>
              <w:bottom w:val="nil"/>
              <w:right w:val="nil"/>
            </w:tcBorders>
            <w:shd w:val="clear" w:color="auto" w:fill="auto"/>
            <w:noWrap/>
            <w:vAlign w:val="bottom"/>
            <w:hideMark/>
          </w:tcPr>
          <w:p w14:paraId="670A7850" w14:textId="15454E28"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2</w:t>
            </w:r>
          </w:p>
        </w:tc>
        <w:tc>
          <w:tcPr>
            <w:tcW w:w="709" w:type="dxa"/>
            <w:tcBorders>
              <w:top w:val="nil"/>
              <w:left w:val="nil"/>
              <w:bottom w:val="nil"/>
              <w:right w:val="single" w:sz="4" w:space="0" w:color="auto"/>
            </w:tcBorders>
            <w:shd w:val="clear" w:color="000000" w:fill="F2F2F2"/>
            <w:noWrap/>
            <w:vAlign w:val="bottom"/>
            <w:hideMark/>
          </w:tcPr>
          <w:p w14:paraId="17B67220" w14:textId="45EB15EB"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2a (CCS)</w:t>
            </w:r>
          </w:p>
        </w:tc>
        <w:tc>
          <w:tcPr>
            <w:tcW w:w="708" w:type="dxa"/>
            <w:tcBorders>
              <w:top w:val="nil"/>
              <w:left w:val="nil"/>
              <w:bottom w:val="nil"/>
              <w:right w:val="nil"/>
            </w:tcBorders>
            <w:shd w:val="clear" w:color="auto" w:fill="auto"/>
            <w:noWrap/>
            <w:vAlign w:val="bottom"/>
            <w:hideMark/>
          </w:tcPr>
          <w:p w14:paraId="4D450007" w14:textId="3C735B4F"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3</w:t>
            </w:r>
          </w:p>
        </w:tc>
        <w:tc>
          <w:tcPr>
            <w:tcW w:w="709" w:type="dxa"/>
            <w:tcBorders>
              <w:top w:val="nil"/>
              <w:left w:val="nil"/>
              <w:bottom w:val="nil"/>
              <w:right w:val="single" w:sz="4" w:space="0" w:color="auto"/>
            </w:tcBorders>
            <w:shd w:val="clear" w:color="000000" w:fill="F2F2F2"/>
            <w:noWrap/>
            <w:vAlign w:val="bottom"/>
            <w:hideMark/>
          </w:tcPr>
          <w:p w14:paraId="6B1EF48B" w14:textId="20F57A16"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3a (CCS)</w:t>
            </w:r>
          </w:p>
        </w:tc>
        <w:tc>
          <w:tcPr>
            <w:tcW w:w="709" w:type="dxa"/>
            <w:tcBorders>
              <w:top w:val="nil"/>
              <w:left w:val="nil"/>
              <w:bottom w:val="nil"/>
              <w:right w:val="nil"/>
            </w:tcBorders>
            <w:shd w:val="clear" w:color="auto" w:fill="auto"/>
            <w:noWrap/>
            <w:vAlign w:val="bottom"/>
            <w:hideMark/>
          </w:tcPr>
          <w:p w14:paraId="1D9856D5" w14:textId="737464CB"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4</w:t>
            </w:r>
          </w:p>
        </w:tc>
        <w:tc>
          <w:tcPr>
            <w:tcW w:w="709" w:type="dxa"/>
            <w:tcBorders>
              <w:top w:val="nil"/>
              <w:left w:val="nil"/>
              <w:bottom w:val="nil"/>
              <w:right w:val="single" w:sz="4" w:space="0" w:color="auto"/>
            </w:tcBorders>
            <w:shd w:val="clear" w:color="000000" w:fill="F2F2F2"/>
            <w:noWrap/>
            <w:vAlign w:val="bottom"/>
            <w:hideMark/>
          </w:tcPr>
          <w:p w14:paraId="7847F73A" w14:textId="1CF594AE"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4a (CCS)</w:t>
            </w:r>
          </w:p>
        </w:tc>
        <w:tc>
          <w:tcPr>
            <w:tcW w:w="708" w:type="dxa"/>
            <w:tcBorders>
              <w:top w:val="nil"/>
              <w:left w:val="nil"/>
              <w:bottom w:val="nil"/>
              <w:right w:val="nil"/>
            </w:tcBorders>
            <w:shd w:val="clear" w:color="auto" w:fill="auto"/>
            <w:noWrap/>
            <w:vAlign w:val="bottom"/>
            <w:hideMark/>
          </w:tcPr>
          <w:p w14:paraId="7BE461B4" w14:textId="34064D76"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5</w:t>
            </w:r>
          </w:p>
        </w:tc>
        <w:tc>
          <w:tcPr>
            <w:tcW w:w="709" w:type="dxa"/>
            <w:tcBorders>
              <w:top w:val="nil"/>
              <w:left w:val="nil"/>
              <w:bottom w:val="nil"/>
              <w:right w:val="single" w:sz="4" w:space="0" w:color="auto"/>
            </w:tcBorders>
            <w:shd w:val="clear" w:color="000000" w:fill="F2F2F2"/>
            <w:noWrap/>
            <w:vAlign w:val="bottom"/>
            <w:hideMark/>
          </w:tcPr>
          <w:p w14:paraId="03853D7E" w14:textId="6C32DCDA"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5a (CCS)</w:t>
            </w:r>
          </w:p>
        </w:tc>
        <w:tc>
          <w:tcPr>
            <w:tcW w:w="709" w:type="dxa"/>
            <w:tcBorders>
              <w:top w:val="nil"/>
              <w:left w:val="nil"/>
              <w:bottom w:val="nil"/>
              <w:right w:val="nil"/>
            </w:tcBorders>
            <w:shd w:val="clear" w:color="auto" w:fill="auto"/>
            <w:noWrap/>
            <w:vAlign w:val="bottom"/>
            <w:hideMark/>
          </w:tcPr>
          <w:p w14:paraId="2994AB12" w14:textId="63E09349"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6</w:t>
            </w:r>
          </w:p>
        </w:tc>
        <w:tc>
          <w:tcPr>
            <w:tcW w:w="709" w:type="dxa"/>
            <w:tcBorders>
              <w:top w:val="nil"/>
              <w:left w:val="nil"/>
              <w:bottom w:val="nil"/>
              <w:right w:val="single" w:sz="4" w:space="0" w:color="auto"/>
            </w:tcBorders>
            <w:shd w:val="clear" w:color="000000" w:fill="F2F2F2"/>
            <w:noWrap/>
            <w:vAlign w:val="bottom"/>
            <w:hideMark/>
          </w:tcPr>
          <w:p w14:paraId="47739007" w14:textId="6366BC1F" w:rsidR="006C53B9" w:rsidRPr="009E3AEF" w:rsidRDefault="006C53B9" w:rsidP="009F2E94">
            <w:pPr>
              <w:spacing w:line="240" w:lineRule="auto"/>
              <w:ind w:firstLine="0"/>
              <w:jc w:val="center"/>
              <w:rPr>
                <w:b/>
                <w:bCs/>
                <w:color w:val="000000"/>
                <w:sz w:val="14"/>
                <w:szCs w:val="14"/>
              </w:rPr>
            </w:pPr>
            <w:r w:rsidRPr="009E3AEF">
              <w:rPr>
                <w:b/>
                <w:bCs/>
                <w:color w:val="000000"/>
                <w:sz w:val="14"/>
                <w:szCs w:val="14"/>
              </w:rPr>
              <w:t>6a (CCS)</w:t>
            </w:r>
          </w:p>
        </w:tc>
      </w:tr>
      <w:tr w:rsidR="009F2E94" w:rsidRPr="00505B09" w:rsidDel="0033788C" w14:paraId="5DE85F9B" w14:textId="02B52DC8" w:rsidTr="00990F8F">
        <w:trPr>
          <w:trHeight w:val="300"/>
          <w:del w:id="469" w:author="Sgouris Sgouridis [2]" w:date="2018-02-01T11:08:00Z"/>
        </w:trPr>
        <w:tc>
          <w:tcPr>
            <w:tcW w:w="2000" w:type="dxa"/>
            <w:tcBorders>
              <w:top w:val="nil"/>
              <w:left w:val="single" w:sz="4" w:space="0" w:color="auto"/>
              <w:bottom w:val="nil"/>
              <w:right w:val="single" w:sz="4" w:space="0" w:color="auto"/>
            </w:tcBorders>
            <w:shd w:val="clear" w:color="auto" w:fill="auto"/>
            <w:noWrap/>
            <w:vAlign w:val="bottom"/>
            <w:hideMark/>
          </w:tcPr>
          <w:p w14:paraId="5D26BEF1" w14:textId="24507503" w:rsidR="006C53B9" w:rsidRPr="009E3AEF" w:rsidDel="0033788C" w:rsidRDefault="006C53B9" w:rsidP="009F2E94">
            <w:pPr>
              <w:spacing w:line="240" w:lineRule="auto"/>
              <w:ind w:firstLine="0"/>
              <w:jc w:val="right"/>
              <w:rPr>
                <w:del w:id="470" w:author="Sgouris Sgouridis [2]" w:date="2018-02-01T11:08:00Z"/>
                <w:color w:val="000000"/>
                <w:sz w:val="14"/>
                <w:szCs w:val="14"/>
              </w:rPr>
            </w:pPr>
            <w:del w:id="471" w:author="Sgouris Sgouridis [2]" w:date="2018-02-01T11:08:00Z">
              <w:r w:rsidRPr="009E3AEF" w:rsidDel="0033788C">
                <w:rPr>
                  <w:color w:val="000000"/>
                  <w:sz w:val="14"/>
                  <w:szCs w:val="14"/>
                </w:rPr>
                <w:delText>Fuel Flowrate (lb/hr)</w:delText>
              </w:r>
            </w:del>
          </w:p>
        </w:tc>
        <w:tc>
          <w:tcPr>
            <w:tcW w:w="709" w:type="dxa"/>
            <w:tcBorders>
              <w:top w:val="nil"/>
              <w:left w:val="nil"/>
              <w:bottom w:val="nil"/>
              <w:right w:val="nil"/>
            </w:tcBorders>
            <w:shd w:val="clear" w:color="auto" w:fill="auto"/>
            <w:noWrap/>
            <w:vAlign w:val="bottom"/>
            <w:hideMark/>
          </w:tcPr>
          <w:p w14:paraId="3278027C" w14:textId="1C17EDDD" w:rsidR="006C53B9" w:rsidRPr="009E3AEF" w:rsidDel="0033788C" w:rsidRDefault="006C53B9" w:rsidP="009F2E94">
            <w:pPr>
              <w:spacing w:line="240" w:lineRule="auto"/>
              <w:ind w:firstLine="0"/>
              <w:jc w:val="right"/>
              <w:rPr>
                <w:del w:id="472" w:author="Sgouris Sgouridis [2]" w:date="2018-02-01T11:08:00Z"/>
                <w:color w:val="000000"/>
                <w:sz w:val="14"/>
                <w:szCs w:val="14"/>
              </w:rPr>
            </w:pPr>
            <w:del w:id="473" w:author="Sgouris Sgouridis [2]" w:date="2018-02-01T11:08:00Z">
              <w:r w:rsidRPr="009E3AEF" w:rsidDel="0033788C">
                <w:rPr>
                  <w:color w:val="000000"/>
                  <w:sz w:val="14"/>
                  <w:szCs w:val="14"/>
                </w:rPr>
                <w:delText xml:space="preserve"> 466,901 </w:delText>
              </w:r>
            </w:del>
          </w:p>
        </w:tc>
        <w:tc>
          <w:tcPr>
            <w:tcW w:w="743" w:type="dxa"/>
            <w:tcBorders>
              <w:top w:val="nil"/>
              <w:left w:val="nil"/>
              <w:bottom w:val="nil"/>
              <w:right w:val="single" w:sz="4" w:space="0" w:color="auto"/>
            </w:tcBorders>
            <w:shd w:val="clear" w:color="000000" w:fill="F2F2F2"/>
            <w:noWrap/>
            <w:vAlign w:val="bottom"/>
            <w:hideMark/>
          </w:tcPr>
          <w:p w14:paraId="41042E35" w14:textId="5D0D0728" w:rsidR="006C53B9" w:rsidRPr="009E3AEF" w:rsidDel="0033788C" w:rsidRDefault="006C53B9" w:rsidP="009F2E94">
            <w:pPr>
              <w:spacing w:line="240" w:lineRule="auto"/>
              <w:ind w:firstLine="0"/>
              <w:rPr>
                <w:del w:id="474" w:author="Sgouris Sgouridis [2]" w:date="2018-02-01T11:08:00Z"/>
                <w:color w:val="000000"/>
                <w:sz w:val="14"/>
                <w:szCs w:val="14"/>
              </w:rPr>
            </w:pPr>
            <w:del w:id="475" w:author="Sgouris Sgouridis [2]" w:date="2018-02-01T11:08:00Z">
              <w:r w:rsidRPr="009E3AEF" w:rsidDel="0033788C">
                <w:rPr>
                  <w:color w:val="000000"/>
                  <w:sz w:val="14"/>
                  <w:szCs w:val="14"/>
                </w:rPr>
                <w:delText xml:space="preserve">487,011 </w:delText>
              </w:r>
            </w:del>
          </w:p>
        </w:tc>
        <w:tc>
          <w:tcPr>
            <w:tcW w:w="709" w:type="dxa"/>
            <w:tcBorders>
              <w:top w:val="nil"/>
              <w:left w:val="nil"/>
              <w:bottom w:val="nil"/>
              <w:right w:val="nil"/>
            </w:tcBorders>
            <w:shd w:val="clear" w:color="auto" w:fill="auto"/>
            <w:noWrap/>
            <w:vAlign w:val="bottom"/>
            <w:hideMark/>
          </w:tcPr>
          <w:p w14:paraId="586D74F4" w14:textId="57D87B7F" w:rsidR="006C53B9" w:rsidRPr="009E3AEF" w:rsidDel="0033788C" w:rsidRDefault="006C53B9" w:rsidP="009F2E94">
            <w:pPr>
              <w:spacing w:line="240" w:lineRule="auto"/>
              <w:ind w:firstLine="0"/>
              <w:jc w:val="right"/>
              <w:rPr>
                <w:del w:id="476" w:author="Sgouris Sgouridis [2]" w:date="2018-02-01T11:08:00Z"/>
                <w:color w:val="000000"/>
                <w:sz w:val="14"/>
                <w:szCs w:val="14"/>
              </w:rPr>
            </w:pPr>
            <w:del w:id="477" w:author="Sgouris Sgouridis [2]" w:date="2018-02-01T11:08:00Z">
              <w:r w:rsidRPr="009E3AEF" w:rsidDel="0033788C">
                <w:rPr>
                  <w:color w:val="000000"/>
                  <w:sz w:val="14"/>
                  <w:szCs w:val="14"/>
                </w:rPr>
                <w:delText xml:space="preserve"> 459,958 </w:delText>
              </w:r>
            </w:del>
          </w:p>
        </w:tc>
        <w:tc>
          <w:tcPr>
            <w:tcW w:w="709" w:type="dxa"/>
            <w:tcBorders>
              <w:top w:val="nil"/>
              <w:left w:val="nil"/>
              <w:bottom w:val="nil"/>
              <w:right w:val="single" w:sz="4" w:space="0" w:color="auto"/>
            </w:tcBorders>
            <w:shd w:val="clear" w:color="000000" w:fill="F2F2F2"/>
            <w:noWrap/>
            <w:vAlign w:val="bottom"/>
            <w:hideMark/>
          </w:tcPr>
          <w:p w14:paraId="7A2C9C57" w14:textId="27069B8B" w:rsidR="006C53B9" w:rsidRPr="009E3AEF" w:rsidDel="0033788C" w:rsidRDefault="006C53B9" w:rsidP="009F2E94">
            <w:pPr>
              <w:spacing w:line="240" w:lineRule="auto"/>
              <w:ind w:firstLine="0"/>
              <w:jc w:val="right"/>
              <w:rPr>
                <w:del w:id="478" w:author="Sgouris Sgouridis [2]" w:date="2018-02-01T11:08:00Z"/>
                <w:color w:val="000000"/>
                <w:sz w:val="14"/>
                <w:szCs w:val="14"/>
              </w:rPr>
            </w:pPr>
            <w:del w:id="479" w:author="Sgouris Sgouridis [2]" w:date="2018-02-01T11:08:00Z">
              <w:r w:rsidRPr="009E3AEF" w:rsidDel="0033788C">
                <w:rPr>
                  <w:color w:val="000000"/>
                  <w:sz w:val="14"/>
                  <w:szCs w:val="14"/>
                </w:rPr>
                <w:delText xml:space="preserve"> 484,212 </w:delText>
              </w:r>
            </w:del>
          </w:p>
        </w:tc>
        <w:tc>
          <w:tcPr>
            <w:tcW w:w="708" w:type="dxa"/>
            <w:tcBorders>
              <w:top w:val="nil"/>
              <w:left w:val="nil"/>
              <w:bottom w:val="nil"/>
              <w:right w:val="nil"/>
            </w:tcBorders>
            <w:shd w:val="clear" w:color="auto" w:fill="auto"/>
            <w:noWrap/>
            <w:vAlign w:val="bottom"/>
            <w:hideMark/>
          </w:tcPr>
          <w:p w14:paraId="1C769E6F" w14:textId="4389E642" w:rsidR="006C53B9" w:rsidRPr="009E3AEF" w:rsidDel="0033788C" w:rsidRDefault="006C53B9" w:rsidP="009F2E94">
            <w:pPr>
              <w:spacing w:line="240" w:lineRule="auto"/>
              <w:ind w:firstLine="0"/>
              <w:jc w:val="right"/>
              <w:rPr>
                <w:del w:id="480" w:author="Sgouris Sgouridis [2]" w:date="2018-02-01T11:08:00Z"/>
                <w:color w:val="000000"/>
                <w:sz w:val="14"/>
                <w:szCs w:val="14"/>
              </w:rPr>
            </w:pPr>
            <w:del w:id="481" w:author="Sgouris Sgouridis [2]" w:date="2018-02-01T11:08:00Z">
              <w:r w:rsidRPr="009E3AEF" w:rsidDel="0033788C">
                <w:rPr>
                  <w:color w:val="000000"/>
                  <w:sz w:val="14"/>
                  <w:szCs w:val="14"/>
                </w:rPr>
                <w:delText xml:space="preserve"> 436,646 </w:delText>
              </w:r>
            </w:del>
          </w:p>
        </w:tc>
        <w:tc>
          <w:tcPr>
            <w:tcW w:w="709" w:type="dxa"/>
            <w:tcBorders>
              <w:top w:val="nil"/>
              <w:left w:val="nil"/>
              <w:bottom w:val="nil"/>
              <w:right w:val="single" w:sz="4" w:space="0" w:color="auto"/>
            </w:tcBorders>
            <w:shd w:val="clear" w:color="000000" w:fill="F2F2F2"/>
            <w:noWrap/>
            <w:vAlign w:val="bottom"/>
            <w:hideMark/>
          </w:tcPr>
          <w:p w14:paraId="0DA8C04D" w14:textId="1C5345C0" w:rsidR="006C53B9" w:rsidRPr="009E3AEF" w:rsidDel="0033788C" w:rsidRDefault="006C53B9" w:rsidP="009F2E94">
            <w:pPr>
              <w:spacing w:line="240" w:lineRule="auto"/>
              <w:ind w:firstLine="0"/>
              <w:rPr>
                <w:del w:id="482" w:author="Sgouris Sgouridis [2]" w:date="2018-02-01T11:08:00Z"/>
                <w:color w:val="000000"/>
                <w:sz w:val="14"/>
                <w:szCs w:val="14"/>
              </w:rPr>
            </w:pPr>
            <w:del w:id="483" w:author="Sgouris Sgouridis [2]" w:date="2018-02-01T11:08:00Z">
              <w:r w:rsidRPr="009E3AEF" w:rsidDel="0033788C">
                <w:rPr>
                  <w:color w:val="000000"/>
                  <w:sz w:val="14"/>
                  <w:szCs w:val="14"/>
                </w:rPr>
                <w:delText xml:space="preserve">465,264 </w:delText>
              </w:r>
            </w:del>
          </w:p>
        </w:tc>
        <w:tc>
          <w:tcPr>
            <w:tcW w:w="709" w:type="dxa"/>
            <w:tcBorders>
              <w:top w:val="nil"/>
              <w:left w:val="nil"/>
              <w:bottom w:val="nil"/>
              <w:right w:val="nil"/>
            </w:tcBorders>
            <w:shd w:val="clear" w:color="auto" w:fill="auto"/>
            <w:noWrap/>
            <w:vAlign w:val="bottom"/>
            <w:hideMark/>
          </w:tcPr>
          <w:p w14:paraId="1DE5F163" w14:textId="41A78D13" w:rsidR="006C53B9" w:rsidRPr="009E3AEF" w:rsidDel="0033788C" w:rsidRDefault="006C53B9" w:rsidP="009F2E94">
            <w:pPr>
              <w:spacing w:line="240" w:lineRule="auto"/>
              <w:ind w:firstLine="0"/>
              <w:jc w:val="right"/>
              <w:rPr>
                <w:del w:id="484" w:author="Sgouris Sgouridis [2]" w:date="2018-02-01T11:08:00Z"/>
                <w:color w:val="000000"/>
                <w:sz w:val="14"/>
                <w:szCs w:val="14"/>
              </w:rPr>
            </w:pPr>
            <w:del w:id="485" w:author="Sgouris Sgouridis [2]" w:date="2018-02-01T11:08:00Z">
              <w:r w:rsidRPr="009E3AEF" w:rsidDel="0033788C">
                <w:rPr>
                  <w:color w:val="000000"/>
                  <w:sz w:val="14"/>
                  <w:szCs w:val="14"/>
                </w:rPr>
                <w:delText xml:space="preserve"> 437,378 </w:delText>
              </w:r>
            </w:del>
          </w:p>
        </w:tc>
        <w:tc>
          <w:tcPr>
            <w:tcW w:w="709" w:type="dxa"/>
            <w:tcBorders>
              <w:top w:val="nil"/>
              <w:left w:val="nil"/>
              <w:bottom w:val="nil"/>
              <w:right w:val="single" w:sz="4" w:space="0" w:color="auto"/>
            </w:tcBorders>
            <w:shd w:val="clear" w:color="000000" w:fill="F2F2F2"/>
            <w:noWrap/>
            <w:vAlign w:val="bottom"/>
            <w:hideMark/>
          </w:tcPr>
          <w:p w14:paraId="196A2B46" w14:textId="53DBDFD4" w:rsidR="006C53B9" w:rsidRPr="009E3AEF" w:rsidDel="0033788C" w:rsidRDefault="006C53B9" w:rsidP="009F2E94">
            <w:pPr>
              <w:spacing w:line="240" w:lineRule="auto"/>
              <w:ind w:firstLine="0"/>
              <w:jc w:val="right"/>
              <w:rPr>
                <w:del w:id="486" w:author="Sgouris Sgouridis [2]" w:date="2018-02-01T11:08:00Z"/>
                <w:color w:val="000000"/>
                <w:sz w:val="14"/>
                <w:szCs w:val="14"/>
              </w:rPr>
            </w:pPr>
            <w:del w:id="487" w:author="Sgouris Sgouridis [2]" w:date="2018-02-01T11:08:00Z">
              <w:r w:rsidRPr="009E3AEF" w:rsidDel="0033788C">
                <w:rPr>
                  <w:color w:val="000000"/>
                  <w:sz w:val="14"/>
                  <w:szCs w:val="14"/>
                </w:rPr>
                <w:delText xml:space="preserve"> 614,994 </w:delText>
              </w:r>
            </w:del>
          </w:p>
        </w:tc>
        <w:tc>
          <w:tcPr>
            <w:tcW w:w="708" w:type="dxa"/>
            <w:tcBorders>
              <w:top w:val="nil"/>
              <w:left w:val="nil"/>
              <w:bottom w:val="nil"/>
              <w:right w:val="nil"/>
            </w:tcBorders>
            <w:shd w:val="clear" w:color="auto" w:fill="auto"/>
            <w:noWrap/>
            <w:vAlign w:val="bottom"/>
            <w:hideMark/>
          </w:tcPr>
          <w:p w14:paraId="190ADAC6" w14:textId="35269E42" w:rsidR="006C53B9" w:rsidRPr="009E3AEF" w:rsidDel="0033788C" w:rsidRDefault="006C53B9" w:rsidP="009F2E94">
            <w:pPr>
              <w:spacing w:line="240" w:lineRule="auto"/>
              <w:ind w:firstLine="0"/>
              <w:rPr>
                <w:del w:id="488" w:author="Sgouris Sgouridis [2]" w:date="2018-02-01T11:08:00Z"/>
                <w:color w:val="000000"/>
                <w:sz w:val="14"/>
                <w:szCs w:val="14"/>
              </w:rPr>
            </w:pPr>
            <w:del w:id="489" w:author="Sgouris Sgouridis [2]" w:date="2018-02-01T11:08:00Z">
              <w:r w:rsidRPr="009E3AEF" w:rsidDel="0033788C">
                <w:rPr>
                  <w:color w:val="000000"/>
                  <w:sz w:val="14"/>
                  <w:szCs w:val="14"/>
                </w:rPr>
                <w:delText xml:space="preserve">409,528 </w:delText>
              </w:r>
            </w:del>
          </w:p>
        </w:tc>
        <w:tc>
          <w:tcPr>
            <w:tcW w:w="709" w:type="dxa"/>
            <w:tcBorders>
              <w:top w:val="nil"/>
              <w:left w:val="nil"/>
              <w:bottom w:val="nil"/>
              <w:right w:val="single" w:sz="4" w:space="0" w:color="auto"/>
            </w:tcBorders>
            <w:shd w:val="clear" w:color="000000" w:fill="F2F2F2"/>
            <w:noWrap/>
            <w:vAlign w:val="bottom"/>
            <w:hideMark/>
          </w:tcPr>
          <w:p w14:paraId="50779633" w14:textId="25922671" w:rsidR="006C53B9" w:rsidRPr="009E3AEF" w:rsidDel="0033788C" w:rsidRDefault="006C53B9" w:rsidP="009F2E94">
            <w:pPr>
              <w:spacing w:line="240" w:lineRule="auto"/>
              <w:ind w:firstLine="0"/>
              <w:jc w:val="right"/>
              <w:rPr>
                <w:del w:id="490" w:author="Sgouris Sgouridis [2]" w:date="2018-02-01T11:08:00Z"/>
                <w:color w:val="000000"/>
                <w:sz w:val="14"/>
                <w:szCs w:val="14"/>
              </w:rPr>
            </w:pPr>
            <w:del w:id="491" w:author="Sgouris Sgouridis [2]" w:date="2018-02-01T11:08:00Z">
              <w:r w:rsidRPr="009E3AEF" w:rsidDel="0033788C">
                <w:rPr>
                  <w:color w:val="000000"/>
                  <w:sz w:val="14"/>
                  <w:szCs w:val="14"/>
                </w:rPr>
                <w:delText xml:space="preserve"> 565,820 </w:delText>
              </w:r>
            </w:del>
          </w:p>
        </w:tc>
        <w:tc>
          <w:tcPr>
            <w:tcW w:w="709" w:type="dxa"/>
            <w:tcBorders>
              <w:top w:val="nil"/>
              <w:left w:val="nil"/>
              <w:bottom w:val="nil"/>
              <w:right w:val="nil"/>
            </w:tcBorders>
            <w:shd w:val="clear" w:color="auto" w:fill="auto"/>
            <w:noWrap/>
            <w:vAlign w:val="bottom"/>
            <w:hideMark/>
          </w:tcPr>
          <w:p w14:paraId="16CA0C2E" w14:textId="72D97612" w:rsidR="006C53B9" w:rsidRPr="009E3AEF" w:rsidDel="0033788C" w:rsidRDefault="006C53B9" w:rsidP="009F2E94">
            <w:pPr>
              <w:spacing w:line="240" w:lineRule="auto"/>
              <w:ind w:firstLine="0"/>
              <w:rPr>
                <w:del w:id="492" w:author="Sgouris Sgouridis [2]" w:date="2018-02-01T11:08:00Z"/>
                <w:color w:val="000000"/>
                <w:sz w:val="14"/>
                <w:szCs w:val="14"/>
              </w:rPr>
            </w:pPr>
            <w:del w:id="493" w:author="Sgouris Sgouridis [2]" w:date="2018-02-01T11:08:00Z">
              <w:r w:rsidRPr="009E3AEF" w:rsidDel="0033788C">
                <w:rPr>
                  <w:color w:val="000000"/>
                  <w:sz w:val="14"/>
                  <w:szCs w:val="14"/>
                </w:rPr>
                <w:delText xml:space="preserve">167,333 </w:delText>
              </w:r>
            </w:del>
          </w:p>
        </w:tc>
        <w:tc>
          <w:tcPr>
            <w:tcW w:w="709" w:type="dxa"/>
            <w:tcBorders>
              <w:top w:val="nil"/>
              <w:left w:val="nil"/>
              <w:bottom w:val="nil"/>
              <w:right w:val="single" w:sz="4" w:space="0" w:color="auto"/>
            </w:tcBorders>
            <w:shd w:val="clear" w:color="000000" w:fill="F2F2F2"/>
            <w:noWrap/>
            <w:vAlign w:val="bottom"/>
            <w:hideMark/>
          </w:tcPr>
          <w:p w14:paraId="6041F888" w14:textId="1B937326" w:rsidR="006C53B9" w:rsidRPr="009E3AEF" w:rsidDel="0033788C" w:rsidRDefault="006C53B9" w:rsidP="009F2E94">
            <w:pPr>
              <w:spacing w:line="240" w:lineRule="auto"/>
              <w:ind w:firstLine="0"/>
              <w:jc w:val="right"/>
              <w:rPr>
                <w:del w:id="494" w:author="Sgouris Sgouridis [2]" w:date="2018-02-01T11:08:00Z"/>
                <w:color w:val="000000"/>
                <w:sz w:val="14"/>
                <w:szCs w:val="14"/>
              </w:rPr>
            </w:pPr>
            <w:del w:id="495" w:author="Sgouris Sgouridis [2]" w:date="2018-02-01T11:08:00Z">
              <w:r w:rsidRPr="009E3AEF" w:rsidDel="0033788C">
                <w:rPr>
                  <w:color w:val="000000"/>
                  <w:sz w:val="14"/>
                  <w:szCs w:val="14"/>
                </w:rPr>
                <w:delText xml:space="preserve"> 167,333 </w:delText>
              </w:r>
            </w:del>
          </w:p>
        </w:tc>
      </w:tr>
      <w:tr w:rsidR="009F2E94" w:rsidRPr="00505B09" w:rsidDel="0033788C" w14:paraId="29A0DED7" w14:textId="61BC3DE8" w:rsidTr="00990F8F">
        <w:trPr>
          <w:trHeight w:val="300"/>
          <w:del w:id="496" w:author="Sgouris Sgouridis [2]" w:date="2018-02-01T11:08:00Z"/>
        </w:trPr>
        <w:tc>
          <w:tcPr>
            <w:tcW w:w="2000" w:type="dxa"/>
            <w:tcBorders>
              <w:top w:val="nil"/>
              <w:left w:val="single" w:sz="4" w:space="0" w:color="auto"/>
              <w:bottom w:val="nil"/>
              <w:right w:val="single" w:sz="4" w:space="0" w:color="auto"/>
            </w:tcBorders>
            <w:shd w:val="clear" w:color="auto" w:fill="auto"/>
            <w:noWrap/>
            <w:vAlign w:val="bottom"/>
            <w:hideMark/>
          </w:tcPr>
          <w:p w14:paraId="36A8B438" w14:textId="7BAA153D" w:rsidR="006C53B9" w:rsidRPr="009E3AEF" w:rsidDel="0033788C" w:rsidRDefault="006C53B9" w:rsidP="009F2E94">
            <w:pPr>
              <w:spacing w:line="240" w:lineRule="auto"/>
              <w:ind w:firstLine="0"/>
              <w:jc w:val="right"/>
              <w:rPr>
                <w:del w:id="497" w:author="Sgouris Sgouridis [2]" w:date="2018-02-01T11:08:00Z"/>
                <w:color w:val="000000"/>
                <w:sz w:val="14"/>
                <w:szCs w:val="14"/>
              </w:rPr>
            </w:pPr>
            <w:del w:id="498" w:author="Sgouris Sgouridis [2]" w:date="2018-02-01T11:08:00Z">
              <w:r w:rsidRPr="009E3AEF" w:rsidDel="0033788C">
                <w:rPr>
                  <w:color w:val="000000"/>
                  <w:sz w:val="14"/>
                  <w:szCs w:val="14"/>
                </w:rPr>
                <w:delText>Gross Power Output (kWe)</w:delText>
              </w:r>
            </w:del>
          </w:p>
        </w:tc>
        <w:tc>
          <w:tcPr>
            <w:tcW w:w="709" w:type="dxa"/>
            <w:tcBorders>
              <w:top w:val="nil"/>
              <w:left w:val="nil"/>
              <w:bottom w:val="nil"/>
              <w:right w:val="nil"/>
            </w:tcBorders>
            <w:shd w:val="clear" w:color="auto" w:fill="auto"/>
            <w:noWrap/>
            <w:vAlign w:val="bottom"/>
            <w:hideMark/>
          </w:tcPr>
          <w:p w14:paraId="0116AC4D" w14:textId="46FDBF38" w:rsidR="006C53B9" w:rsidRPr="009E3AEF" w:rsidDel="0033788C" w:rsidRDefault="006C53B9" w:rsidP="009F2E94">
            <w:pPr>
              <w:spacing w:line="240" w:lineRule="auto"/>
              <w:ind w:firstLine="0"/>
              <w:jc w:val="right"/>
              <w:rPr>
                <w:del w:id="499" w:author="Sgouris Sgouridis [2]" w:date="2018-02-01T11:08:00Z"/>
                <w:color w:val="000000"/>
                <w:sz w:val="14"/>
                <w:szCs w:val="14"/>
              </w:rPr>
            </w:pPr>
            <w:del w:id="500" w:author="Sgouris Sgouridis [2]" w:date="2018-02-01T11:08:00Z">
              <w:r w:rsidRPr="009E3AEF" w:rsidDel="0033788C">
                <w:rPr>
                  <w:color w:val="000000"/>
                  <w:sz w:val="14"/>
                  <w:szCs w:val="14"/>
                </w:rPr>
                <w:delText xml:space="preserve"> 747,800 </w:delText>
              </w:r>
            </w:del>
          </w:p>
        </w:tc>
        <w:tc>
          <w:tcPr>
            <w:tcW w:w="743" w:type="dxa"/>
            <w:tcBorders>
              <w:top w:val="nil"/>
              <w:left w:val="nil"/>
              <w:bottom w:val="nil"/>
              <w:right w:val="single" w:sz="4" w:space="0" w:color="auto"/>
            </w:tcBorders>
            <w:shd w:val="clear" w:color="000000" w:fill="F2F2F2"/>
            <w:noWrap/>
            <w:vAlign w:val="bottom"/>
            <w:hideMark/>
          </w:tcPr>
          <w:p w14:paraId="5DDCC549" w14:textId="0F9DB411" w:rsidR="006C53B9" w:rsidRPr="009E3AEF" w:rsidDel="0033788C" w:rsidRDefault="006C53B9" w:rsidP="009F2E94">
            <w:pPr>
              <w:spacing w:line="240" w:lineRule="auto"/>
              <w:ind w:firstLine="0"/>
              <w:jc w:val="right"/>
              <w:rPr>
                <w:del w:id="501" w:author="Sgouris Sgouridis [2]" w:date="2018-02-01T11:08:00Z"/>
                <w:color w:val="000000"/>
                <w:sz w:val="14"/>
                <w:szCs w:val="14"/>
              </w:rPr>
            </w:pPr>
            <w:del w:id="502" w:author="Sgouris Sgouridis [2]" w:date="2018-02-01T11:08:00Z">
              <w:r w:rsidRPr="009E3AEF" w:rsidDel="0033788C">
                <w:rPr>
                  <w:color w:val="000000"/>
                  <w:sz w:val="14"/>
                  <w:szCs w:val="14"/>
                </w:rPr>
                <w:delText xml:space="preserve"> 734,000 </w:delText>
              </w:r>
            </w:del>
          </w:p>
        </w:tc>
        <w:tc>
          <w:tcPr>
            <w:tcW w:w="709" w:type="dxa"/>
            <w:tcBorders>
              <w:top w:val="nil"/>
              <w:left w:val="nil"/>
              <w:bottom w:val="nil"/>
              <w:right w:val="nil"/>
            </w:tcBorders>
            <w:shd w:val="clear" w:color="auto" w:fill="auto"/>
            <w:noWrap/>
            <w:vAlign w:val="bottom"/>
            <w:hideMark/>
          </w:tcPr>
          <w:p w14:paraId="79896E04" w14:textId="3011B928" w:rsidR="006C53B9" w:rsidRPr="009E3AEF" w:rsidDel="0033788C" w:rsidRDefault="006C53B9" w:rsidP="009F2E94">
            <w:pPr>
              <w:spacing w:line="240" w:lineRule="auto"/>
              <w:ind w:firstLine="0"/>
              <w:jc w:val="right"/>
              <w:rPr>
                <w:del w:id="503" w:author="Sgouris Sgouridis [2]" w:date="2018-02-01T11:08:00Z"/>
                <w:color w:val="000000"/>
                <w:sz w:val="14"/>
                <w:szCs w:val="14"/>
              </w:rPr>
            </w:pPr>
            <w:del w:id="504" w:author="Sgouris Sgouridis [2]" w:date="2018-02-01T11:08:00Z">
              <w:r w:rsidRPr="009E3AEF" w:rsidDel="0033788C">
                <w:rPr>
                  <w:color w:val="000000"/>
                  <w:sz w:val="14"/>
                  <w:szCs w:val="14"/>
                </w:rPr>
                <w:delText xml:space="preserve"> 738,200 </w:delText>
              </w:r>
            </w:del>
          </w:p>
        </w:tc>
        <w:tc>
          <w:tcPr>
            <w:tcW w:w="709" w:type="dxa"/>
            <w:tcBorders>
              <w:top w:val="nil"/>
              <w:left w:val="nil"/>
              <w:bottom w:val="nil"/>
              <w:right w:val="single" w:sz="4" w:space="0" w:color="auto"/>
            </w:tcBorders>
            <w:shd w:val="clear" w:color="000000" w:fill="F2F2F2"/>
            <w:noWrap/>
            <w:vAlign w:val="bottom"/>
            <w:hideMark/>
          </w:tcPr>
          <w:p w14:paraId="284E755B" w14:textId="32F90A39" w:rsidR="006C53B9" w:rsidRPr="009E3AEF" w:rsidDel="0033788C" w:rsidRDefault="006C53B9" w:rsidP="009F2E94">
            <w:pPr>
              <w:spacing w:line="240" w:lineRule="auto"/>
              <w:ind w:firstLine="0"/>
              <w:jc w:val="right"/>
              <w:rPr>
                <w:del w:id="505" w:author="Sgouris Sgouridis [2]" w:date="2018-02-01T11:08:00Z"/>
                <w:color w:val="000000"/>
                <w:sz w:val="14"/>
                <w:szCs w:val="14"/>
              </w:rPr>
            </w:pPr>
            <w:del w:id="506" w:author="Sgouris Sgouridis [2]" w:date="2018-02-01T11:08:00Z">
              <w:r w:rsidRPr="009E3AEF" w:rsidDel="0033788C">
                <w:rPr>
                  <w:color w:val="000000"/>
                  <w:sz w:val="14"/>
                  <w:szCs w:val="14"/>
                </w:rPr>
                <w:delText xml:space="preserve"> 703,700 </w:delText>
              </w:r>
            </w:del>
          </w:p>
        </w:tc>
        <w:tc>
          <w:tcPr>
            <w:tcW w:w="708" w:type="dxa"/>
            <w:tcBorders>
              <w:top w:val="nil"/>
              <w:left w:val="nil"/>
              <w:bottom w:val="nil"/>
              <w:right w:val="nil"/>
            </w:tcBorders>
            <w:shd w:val="clear" w:color="auto" w:fill="auto"/>
            <w:noWrap/>
            <w:vAlign w:val="bottom"/>
            <w:hideMark/>
          </w:tcPr>
          <w:p w14:paraId="64F8FF18" w14:textId="170A0C9E" w:rsidR="006C53B9" w:rsidRPr="009E3AEF" w:rsidDel="0033788C" w:rsidRDefault="006C53B9" w:rsidP="009F2E94">
            <w:pPr>
              <w:spacing w:line="240" w:lineRule="auto"/>
              <w:ind w:firstLine="0"/>
              <w:jc w:val="right"/>
              <w:rPr>
                <w:del w:id="507" w:author="Sgouris Sgouridis [2]" w:date="2018-02-01T11:08:00Z"/>
                <w:color w:val="000000"/>
                <w:sz w:val="14"/>
                <w:szCs w:val="14"/>
              </w:rPr>
            </w:pPr>
            <w:del w:id="508" w:author="Sgouris Sgouridis [2]" w:date="2018-02-01T11:08:00Z">
              <w:r w:rsidRPr="009E3AEF" w:rsidDel="0033788C">
                <w:rPr>
                  <w:color w:val="000000"/>
                  <w:sz w:val="14"/>
                  <w:szCs w:val="14"/>
                </w:rPr>
                <w:delText xml:space="preserve"> 737,000 </w:delText>
              </w:r>
            </w:del>
          </w:p>
        </w:tc>
        <w:tc>
          <w:tcPr>
            <w:tcW w:w="709" w:type="dxa"/>
            <w:tcBorders>
              <w:top w:val="nil"/>
              <w:left w:val="nil"/>
              <w:bottom w:val="nil"/>
              <w:right w:val="single" w:sz="4" w:space="0" w:color="auto"/>
            </w:tcBorders>
            <w:shd w:val="clear" w:color="000000" w:fill="F2F2F2"/>
            <w:noWrap/>
            <w:vAlign w:val="bottom"/>
            <w:hideMark/>
          </w:tcPr>
          <w:p w14:paraId="3F5F3028" w14:textId="7792D00E" w:rsidR="006C53B9" w:rsidRPr="009E3AEF" w:rsidDel="0033788C" w:rsidRDefault="006C53B9" w:rsidP="009F2E94">
            <w:pPr>
              <w:spacing w:line="240" w:lineRule="auto"/>
              <w:ind w:firstLine="0"/>
              <w:jc w:val="right"/>
              <w:rPr>
                <w:del w:id="509" w:author="Sgouris Sgouridis [2]" w:date="2018-02-01T11:08:00Z"/>
                <w:color w:val="000000"/>
                <w:sz w:val="14"/>
                <w:szCs w:val="14"/>
              </w:rPr>
            </w:pPr>
            <w:del w:id="510" w:author="Sgouris Sgouridis [2]" w:date="2018-02-01T11:08:00Z">
              <w:r w:rsidRPr="009E3AEF" w:rsidDel="0033788C">
                <w:rPr>
                  <w:color w:val="000000"/>
                  <w:sz w:val="14"/>
                  <w:szCs w:val="14"/>
                </w:rPr>
                <w:delText xml:space="preserve"> 673,400 </w:delText>
              </w:r>
            </w:del>
          </w:p>
        </w:tc>
        <w:tc>
          <w:tcPr>
            <w:tcW w:w="709" w:type="dxa"/>
            <w:tcBorders>
              <w:top w:val="nil"/>
              <w:left w:val="nil"/>
              <w:bottom w:val="nil"/>
              <w:right w:val="nil"/>
            </w:tcBorders>
            <w:shd w:val="clear" w:color="auto" w:fill="auto"/>
            <w:noWrap/>
            <w:vAlign w:val="bottom"/>
            <w:hideMark/>
          </w:tcPr>
          <w:p w14:paraId="41C752B6" w14:textId="56448DF0" w:rsidR="006C53B9" w:rsidRPr="009E3AEF" w:rsidDel="0033788C" w:rsidRDefault="006C53B9" w:rsidP="009F2E94">
            <w:pPr>
              <w:spacing w:line="240" w:lineRule="auto"/>
              <w:ind w:firstLine="0"/>
              <w:jc w:val="right"/>
              <w:rPr>
                <w:del w:id="511" w:author="Sgouris Sgouridis [2]" w:date="2018-02-01T11:08:00Z"/>
                <w:color w:val="000000"/>
                <w:sz w:val="14"/>
                <w:szCs w:val="14"/>
              </w:rPr>
            </w:pPr>
            <w:del w:id="512" w:author="Sgouris Sgouridis [2]" w:date="2018-02-01T11:08:00Z">
              <w:r w:rsidRPr="009E3AEF" w:rsidDel="0033788C">
                <w:rPr>
                  <w:color w:val="000000"/>
                  <w:sz w:val="14"/>
                  <w:szCs w:val="14"/>
                </w:rPr>
                <w:delText xml:space="preserve"> 582,600 </w:delText>
              </w:r>
            </w:del>
          </w:p>
        </w:tc>
        <w:tc>
          <w:tcPr>
            <w:tcW w:w="709" w:type="dxa"/>
            <w:tcBorders>
              <w:top w:val="nil"/>
              <w:left w:val="nil"/>
              <w:bottom w:val="nil"/>
              <w:right w:val="single" w:sz="4" w:space="0" w:color="auto"/>
            </w:tcBorders>
            <w:shd w:val="clear" w:color="000000" w:fill="F2F2F2"/>
            <w:noWrap/>
            <w:vAlign w:val="bottom"/>
            <w:hideMark/>
          </w:tcPr>
          <w:p w14:paraId="16BCE457" w14:textId="1F061CE9" w:rsidR="006C53B9" w:rsidRPr="009E3AEF" w:rsidDel="0033788C" w:rsidRDefault="006C53B9" w:rsidP="009F2E94">
            <w:pPr>
              <w:spacing w:line="240" w:lineRule="auto"/>
              <w:ind w:firstLine="0"/>
              <w:jc w:val="right"/>
              <w:rPr>
                <w:del w:id="513" w:author="Sgouris Sgouridis [2]" w:date="2018-02-01T11:08:00Z"/>
                <w:color w:val="000000"/>
                <w:sz w:val="14"/>
                <w:szCs w:val="14"/>
              </w:rPr>
            </w:pPr>
            <w:del w:id="514" w:author="Sgouris Sgouridis [2]" w:date="2018-02-01T11:08:00Z">
              <w:r w:rsidRPr="009E3AEF" w:rsidDel="0033788C">
                <w:rPr>
                  <w:color w:val="000000"/>
                  <w:sz w:val="14"/>
                  <w:szCs w:val="14"/>
                </w:rPr>
                <w:delText xml:space="preserve"> 672,700 </w:delText>
              </w:r>
            </w:del>
          </w:p>
        </w:tc>
        <w:tc>
          <w:tcPr>
            <w:tcW w:w="708" w:type="dxa"/>
            <w:tcBorders>
              <w:top w:val="nil"/>
              <w:left w:val="nil"/>
              <w:bottom w:val="nil"/>
              <w:right w:val="nil"/>
            </w:tcBorders>
            <w:shd w:val="clear" w:color="auto" w:fill="auto"/>
            <w:noWrap/>
            <w:vAlign w:val="bottom"/>
            <w:hideMark/>
          </w:tcPr>
          <w:p w14:paraId="67909760" w14:textId="488FDFA0" w:rsidR="006C53B9" w:rsidRPr="009E3AEF" w:rsidDel="0033788C" w:rsidRDefault="006C53B9" w:rsidP="009F2E94">
            <w:pPr>
              <w:spacing w:line="240" w:lineRule="auto"/>
              <w:ind w:firstLine="0"/>
              <w:jc w:val="right"/>
              <w:rPr>
                <w:del w:id="515" w:author="Sgouris Sgouridis [2]" w:date="2018-02-01T11:08:00Z"/>
                <w:color w:val="000000"/>
                <w:sz w:val="14"/>
                <w:szCs w:val="14"/>
              </w:rPr>
            </w:pPr>
            <w:del w:id="516" w:author="Sgouris Sgouridis [2]" w:date="2018-02-01T11:08:00Z">
              <w:r w:rsidRPr="009E3AEF" w:rsidDel="0033788C">
                <w:rPr>
                  <w:color w:val="000000"/>
                  <w:sz w:val="14"/>
                  <w:szCs w:val="14"/>
                </w:rPr>
                <w:delText xml:space="preserve"> 580,400 </w:delText>
              </w:r>
            </w:del>
          </w:p>
        </w:tc>
        <w:tc>
          <w:tcPr>
            <w:tcW w:w="709" w:type="dxa"/>
            <w:tcBorders>
              <w:top w:val="nil"/>
              <w:left w:val="nil"/>
              <w:bottom w:val="nil"/>
              <w:right w:val="single" w:sz="4" w:space="0" w:color="auto"/>
            </w:tcBorders>
            <w:shd w:val="clear" w:color="000000" w:fill="F2F2F2"/>
            <w:noWrap/>
            <w:vAlign w:val="bottom"/>
            <w:hideMark/>
          </w:tcPr>
          <w:p w14:paraId="310C1970" w14:textId="5282D3D1" w:rsidR="006C53B9" w:rsidRPr="009E3AEF" w:rsidDel="0033788C" w:rsidRDefault="006C53B9" w:rsidP="009F2E94">
            <w:pPr>
              <w:spacing w:line="240" w:lineRule="auto"/>
              <w:ind w:firstLine="0"/>
              <w:jc w:val="right"/>
              <w:rPr>
                <w:del w:id="517" w:author="Sgouris Sgouridis [2]" w:date="2018-02-01T11:08:00Z"/>
                <w:color w:val="000000"/>
                <w:sz w:val="14"/>
                <w:szCs w:val="14"/>
              </w:rPr>
            </w:pPr>
            <w:del w:id="518" w:author="Sgouris Sgouridis [2]" w:date="2018-02-01T11:08:00Z">
              <w:r w:rsidRPr="009E3AEF" w:rsidDel="0033788C">
                <w:rPr>
                  <w:color w:val="000000"/>
                  <w:sz w:val="14"/>
                  <w:szCs w:val="14"/>
                </w:rPr>
                <w:delText xml:space="preserve"> 662,800 </w:delText>
              </w:r>
            </w:del>
          </w:p>
        </w:tc>
        <w:tc>
          <w:tcPr>
            <w:tcW w:w="709" w:type="dxa"/>
            <w:tcBorders>
              <w:top w:val="nil"/>
              <w:left w:val="nil"/>
              <w:bottom w:val="nil"/>
              <w:right w:val="nil"/>
            </w:tcBorders>
            <w:shd w:val="clear" w:color="auto" w:fill="auto"/>
            <w:noWrap/>
            <w:vAlign w:val="bottom"/>
            <w:hideMark/>
          </w:tcPr>
          <w:p w14:paraId="3838B62E" w14:textId="0004D8D7" w:rsidR="006C53B9" w:rsidRPr="009E3AEF" w:rsidDel="0033788C" w:rsidRDefault="006C53B9" w:rsidP="009F2E94">
            <w:pPr>
              <w:spacing w:line="240" w:lineRule="auto"/>
              <w:ind w:firstLine="0"/>
              <w:jc w:val="right"/>
              <w:rPr>
                <w:del w:id="519" w:author="Sgouris Sgouridis [2]" w:date="2018-02-01T11:08:00Z"/>
                <w:color w:val="000000"/>
                <w:sz w:val="14"/>
                <w:szCs w:val="14"/>
              </w:rPr>
            </w:pPr>
            <w:del w:id="520" w:author="Sgouris Sgouridis [2]" w:date="2018-02-01T11:08:00Z">
              <w:r w:rsidRPr="009E3AEF" w:rsidDel="0033788C">
                <w:rPr>
                  <w:color w:val="000000"/>
                  <w:sz w:val="14"/>
                  <w:szCs w:val="14"/>
                </w:rPr>
                <w:delText xml:space="preserve"> 564,700 </w:delText>
              </w:r>
            </w:del>
          </w:p>
        </w:tc>
        <w:tc>
          <w:tcPr>
            <w:tcW w:w="709" w:type="dxa"/>
            <w:tcBorders>
              <w:top w:val="nil"/>
              <w:left w:val="nil"/>
              <w:bottom w:val="nil"/>
              <w:right w:val="single" w:sz="4" w:space="0" w:color="auto"/>
            </w:tcBorders>
            <w:shd w:val="clear" w:color="000000" w:fill="F2F2F2"/>
            <w:noWrap/>
            <w:vAlign w:val="bottom"/>
            <w:hideMark/>
          </w:tcPr>
          <w:p w14:paraId="72B1CA0A" w14:textId="54FF5066" w:rsidR="006C53B9" w:rsidRPr="009E3AEF" w:rsidDel="0033788C" w:rsidRDefault="006C53B9" w:rsidP="009F2E94">
            <w:pPr>
              <w:spacing w:line="240" w:lineRule="auto"/>
              <w:ind w:firstLine="0"/>
              <w:jc w:val="right"/>
              <w:rPr>
                <w:del w:id="521" w:author="Sgouris Sgouridis [2]" w:date="2018-02-01T11:08:00Z"/>
                <w:color w:val="000000"/>
                <w:sz w:val="14"/>
                <w:szCs w:val="14"/>
              </w:rPr>
            </w:pPr>
            <w:del w:id="522" w:author="Sgouris Sgouridis [2]" w:date="2018-02-01T11:08:00Z">
              <w:r w:rsidRPr="009E3AEF" w:rsidDel="0033788C">
                <w:rPr>
                  <w:color w:val="000000"/>
                  <w:sz w:val="14"/>
                  <w:szCs w:val="14"/>
                </w:rPr>
                <w:delText xml:space="preserve"> 511,000 </w:delText>
              </w:r>
            </w:del>
          </w:p>
        </w:tc>
      </w:tr>
      <w:tr w:rsidR="009F2E94" w:rsidRPr="00505B09" w:rsidDel="0033788C" w14:paraId="653AC2C0" w14:textId="1AAD8C00" w:rsidTr="00990F8F">
        <w:trPr>
          <w:trHeight w:val="320"/>
          <w:del w:id="523" w:author="Sgouris Sgouridis [2]" w:date="2018-02-01T11:08:00Z"/>
        </w:trPr>
        <w:tc>
          <w:tcPr>
            <w:tcW w:w="2000" w:type="dxa"/>
            <w:tcBorders>
              <w:top w:val="nil"/>
              <w:left w:val="single" w:sz="4" w:space="0" w:color="auto"/>
              <w:bottom w:val="nil"/>
              <w:right w:val="single" w:sz="4" w:space="0" w:color="auto"/>
            </w:tcBorders>
            <w:shd w:val="clear" w:color="auto" w:fill="auto"/>
            <w:noWrap/>
            <w:vAlign w:val="bottom"/>
            <w:hideMark/>
          </w:tcPr>
          <w:p w14:paraId="1B91A5AA" w14:textId="4A8929AD" w:rsidR="006C53B9" w:rsidRPr="009E3AEF" w:rsidDel="0033788C" w:rsidRDefault="006C53B9" w:rsidP="009F2E94">
            <w:pPr>
              <w:spacing w:line="240" w:lineRule="auto"/>
              <w:ind w:firstLine="0"/>
              <w:jc w:val="right"/>
              <w:rPr>
                <w:del w:id="524" w:author="Sgouris Sgouridis [2]" w:date="2018-02-01T11:08:00Z"/>
                <w:color w:val="000000"/>
                <w:sz w:val="14"/>
                <w:szCs w:val="14"/>
              </w:rPr>
            </w:pPr>
            <w:del w:id="525" w:author="Sgouris Sgouridis [2]" w:date="2018-02-01T11:08:00Z">
              <w:r w:rsidRPr="009E3AEF" w:rsidDel="0033788C">
                <w:rPr>
                  <w:color w:val="000000"/>
                  <w:sz w:val="14"/>
                  <w:szCs w:val="14"/>
                </w:rPr>
                <w:delText xml:space="preserve">Aux Power Requirement (kWe) </w:delText>
              </w:r>
            </w:del>
          </w:p>
        </w:tc>
        <w:tc>
          <w:tcPr>
            <w:tcW w:w="709" w:type="dxa"/>
            <w:tcBorders>
              <w:top w:val="nil"/>
              <w:left w:val="nil"/>
              <w:bottom w:val="nil"/>
              <w:right w:val="nil"/>
            </w:tcBorders>
            <w:shd w:val="clear" w:color="auto" w:fill="auto"/>
            <w:noWrap/>
            <w:vAlign w:val="bottom"/>
            <w:hideMark/>
          </w:tcPr>
          <w:p w14:paraId="3D8D3024" w14:textId="0B10B5A8" w:rsidR="006C53B9" w:rsidRPr="009E3AEF" w:rsidDel="0033788C" w:rsidRDefault="006C53B9" w:rsidP="009F2E94">
            <w:pPr>
              <w:spacing w:line="240" w:lineRule="auto"/>
              <w:ind w:firstLine="0"/>
              <w:jc w:val="right"/>
              <w:rPr>
                <w:del w:id="526" w:author="Sgouris Sgouridis [2]" w:date="2018-02-01T11:08:00Z"/>
                <w:color w:val="000000"/>
                <w:sz w:val="14"/>
                <w:szCs w:val="14"/>
              </w:rPr>
            </w:pPr>
            <w:del w:id="527" w:author="Sgouris Sgouridis [2]" w:date="2018-02-01T11:08:00Z">
              <w:r w:rsidRPr="009E3AEF" w:rsidDel="0033788C">
                <w:rPr>
                  <w:color w:val="000000"/>
                  <w:sz w:val="14"/>
                  <w:szCs w:val="14"/>
                </w:rPr>
                <w:delText xml:space="preserve"> 125,750 </w:delText>
              </w:r>
            </w:del>
          </w:p>
        </w:tc>
        <w:tc>
          <w:tcPr>
            <w:tcW w:w="743" w:type="dxa"/>
            <w:tcBorders>
              <w:top w:val="nil"/>
              <w:left w:val="nil"/>
              <w:bottom w:val="nil"/>
              <w:right w:val="single" w:sz="4" w:space="0" w:color="auto"/>
            </w:tcBorders>
            <w:shd w:val="clear" w:color="000000" w:fill="F2F2F2"/>
            <w:noWrap/>
            <w:vAlign w:val="bottom"/>
            <w:hideMark/>
          </w:tcPr>
          <w:p w14:paraId="6C7CB68F" w14:textId="1B159F69" w:rsidR="006C53B9" w:rsidRPr="009E3AEF" w:rsidDel="0033788C" w:rsidRDefault="006C53B9" w:rsidP="009F2E94">
            <w:pPr>
              <w:spacing w:line="240" w:lineRule="auto"/>
              <w:ind w:firstLine="0"/>
              <w:jc w:val="right"/>
              <w:rPr>
                <w:del w:id="528" w:author="Sgouris Sgouridis [2]" w:date="2018-02-01T11:08:00Z"/>
                <w:color w:val="000000"/>
                <w:sz w:val="14"/>
                <w:szCs w:val="14"/>
              </w:rPr>
            </w:pPr>
            <w:del w:id="529" w:author="Sgouris Sgouridis [2]" w:date="2018-02-01T11:08:00Z">
              <w:r w:rsidRPr="009E3AEF" w:rsidDel="0033788C">
                <w:rPr>
                  <w:color w:val="000000"/>
                  <w:sz w:val="14"/>
                  <w:szCs w:val="14"/>
                </w:rPr>
                <w:delText xml:space="preserve"> 190,750 </w:delText>
              </w:r>
            </w:del>
          </w:p>
        </w:tc>
        <w:tc>
          <w:tcPr>
            <w:tcW w:w="709" w:type="dxa"/>
            <w:tcBorders>
              <w:top w:val="nil"/>
              <w:left w:val="nil"/>
              <w:bottom w:val="nil"/>
              <w:right w:val="nil"/>
            </w:tcBorders>
            <w:shd w:val="clear" w:color="auto" w:fill="auto"/>
            <w:noWrap/>
            <w:vAlign w:val="bottom"/>
            <w:hideMark/>
          </w:tcPr>
          <w:p w14:paraId="077471DB" w14:textId="27914D85" w:rsidR="006C53B9" w:rsidRPr="009E3AEF" w:rsidDel="0033788C" w:rsidRDefault="006C53B9" w:rsidP="009F2E94">
            <w:pPr>
              <w:spacing w:line="240" w:lineRule="auto"/>
              <w:ind w:firstLine="0"/>
              <w:jc w:val="right"/>
              <w:rPr>
                <w:del w:id="530" w:author="Sgouris Sgouridis [2]" w:date="2018-02-01T11:08:00Z"/>
                <w:color w:val="000000"/>
                <w:sz w:val="14"/>
                <w:szCs w:val="14"/>
              </w:rPr>
            </w:pPr>
            <w:del w:id="531" w:author="Sgouris Sgouridis [2]" w:date="2018-02-01T11:08:00Z">
              <w:r w:rsidRPr="009E3AEF" w:rsidDel="0033788C">
                <w:rPr>
                  <w:color w:val="000000"/>
                  <w:sz w:val="14"/>
                  <w:szCs w:val="14"/>
                </w:rPr>
                <w:delText xml:space="preserve"> 113,140 </w:delText>
              </w:r>
            </w:del>
          </w:p>
        </w:tc>
        <w:tc>
          <w:tcPr>
            <w:tcW w:w="709" w:type="dxa"/>
            <w:tcBorders>
              <w:top w:val="nil"/>
              <w:left w:val="nil"/>
              <w:bottom w:val="nil"/>
              <w:right w:val="single" w:sz="4" w:space="0" w:color="auto"/>
            </w:tcBorders>
            <w:shd w:val="clear" w:color="000000" w:fill="F2F2F2"/>
            <w:noWrap/>
            <w:vAlign w:val="bottom"/>
            <w:hideMark/>
          </w:tcPr>
          <w:p w14:paraId="1940933C" w14:textId="0C57C102" w:rsidR="006C53B9" w:rsidRPr="009E3AEF" w:rsidDel="0033788C" w:rsidRDefault="006C53B9" w:rsidP="009F2E94">
            <w:pPr>
              <w:spacing w:line="240" w:lineRule="auto"/>
              <w:ind w:firstLine="0"/>
              <w:jc w:val="right"/>
              <w:rPr>
                <w:del w:id="532" w:author="Sgouris Sgouridis [2]" w:date="2018-02-01T11:08:00Z"/>
                <w:color w:val="000000"/>
                <w:sz w:val="14"/>
                <w:szCs w:val="14"/>
              </w:rPr>
            </w:pPr>
            <w:del w:id="533" w:author="Sgouris Sgouridis [2]" w:date="2018-02-01T11:08:00Z">
              <w:r w:rsidRPr="009E3AEF" w:rsidDel="0033788C">
                <w:rPr>
                  <w:color w:val="000000"/>
                  <w:sz w:val="14"/>
                  <w:szCs w:val="14"/>
                </w:rPr>
                <w:delText xml:space="preserve"> 190,090 </w:delText>
              </w:r>
            </w:del>
          </w:p>
        </w:tc>
        <w:tc>
          <w:tcPr>
            <w:tcW w:w="708" w:type="dxa"/>
            <w:tcBorders>
              <w:top w:val="nil"/>
              <w:left w:val="nil"/>
              <w:bottom w:val="nil"/>
              <w:right w:val="nil"/>
            </w:tcBorders>
            <w:shd w:val="clear" w:color="auto" w:fill="auto"/>
            <w:noWrap/>
            <w:vAlign w:val="bottom"/>
            <w:hideMark/>
          </w:tcPr>
          <w:p w14:paraId="5D5D32DF" w14:textId="1D942D77" w:rsidR="006C53B9" w:rsidRPr="009E3AEF" w:rsidDel="0033788C" w:rsidRDefault="006C53B9" w:rsidP="009F2E94">
            <w:pPr>
              <w:spacing w:line="240" w:lineRule="auto"/>
              <w:ind w:firstLine="0"/>
              <w:jc w:val="right"/>
              <w:rPr>
                <w:del w:id="534" w:author="Sgouris Sgouridis [2]" w:date="2018-02-01T11:08:00Z"/>
                <w:color w:val="000000"/>
                <w:sz w:val="14"/>
                <w:szCs w:val="14"/>
              </w:rPr>
            </w:pPr>
            <w:del w:id="535" w:author="Sgouris Sgouridis [2]" w:date="2018-02-01T11:08:00Z">
              <w:r w:rsidRPr="009E3AEF" w:rsidDel="0033788C">
                <w:rPr>
                  <w:color w:val="000000"/>
                  <w:sz w:val="14"/>
                  <w:szCs w:val="14"/>
                </w:rPr>
                <w:delText xml:space="preserve"> 108,020 </w:delText>
              </w:r>
            </w:del>
          </w:p>
        </w:tc>
        <w:tc>
          <w:tcPr>
            <w:tcW w:w="709" w:type="dxa"/>
            <w:tcBorders>
              <w:top w:val="nil"/>
              <w:left w:val="nil"/>
              <w:bottom w:val="nil"/>
              <w:right w:val="single" w:sz="4" w:space="0" w:color="auto"/>
            </w:tcBorders>
            <w:shd w:val="clear" w:color="000000" w:fill="F2F2F2"/>
            <w:noWrap/>
            <w:vAlign w:val="bottom"/>
            <w:hideMark/>
          </w:tcPr>
          <w:p w14:paraId="5B757931" w14:textId="58A0E97F" w:rsidR="006C53B9" w:rsidRPr="009E3AEF" w:rsidDel="0033788C" w:rsidRDefault="006C53B9" w:rsidP="009F2E94">
            <w:pPr>
              <w:spacing w:line="240" w:lineRule="auto"/>
              <w:ind w:firstLine="0"/>
              <w:jc w:val="right"/>
              <w:rPr>
                <w:del w:id="536" w:author="Sgouris Sgouridis [2]" w:date="2018-02-01T11:08:00Z"/>
                <w:color w:val="000000"/>
                <w:sz w:val="14"/>
                <w:szCs w:val="14"/>
              </w:rPr>
            </w:pPr>
            <w:del w:id="537" w:author="Sgouris Sgouridis [2]" w:date="2018-02-01T11:08:00Z">
              <w:r w:rsidRPr="009E3AEF" w:rsidDel="0033788C">
                <w:rPr>
                  <w:color w:val="000000"/>
                  <w:sz w:val="14"/>
                  <w:szCs w:val="14"/>
                </w:rPr>
                <w:delText xml:space="preserve"> 176,540 </w:delText>
              </w:r>
            </w:del>
          </w:p>
        </w:tc>
        <w:tc>
          <w:tcPr>
            <w:tcW w:w="709" w:type="dxa"/>
            <w:tcBorders>
              <w:top w:val="nil"/>
              <w:left w:val="nil"/>
              <w:bottom w:val="nil"/>
              <w:right w:val="nil"/>
            </w:tcBorders>
            <w:shd w:val="clear" w:color="auto" w:fill="auto"/>
            <w:noWrap/>
            <w:vAlign w:val="bottom"/>
            <w:hideMark/>
          </w:tcPr>
          <w:p w14:paraId="44B72105" w14:textId="302AA0FA" w:rsidR="006C53B9" w:rsidRPr="009E3AEF" w:rsidDel="0033788C" w:rsidRDefault="006C53B9" w:rsidP="009F2E94">
            <w:pPr>
              <w:spacing w:line="240" w:lineRule="auto"/>
              <w:ind w:firstLine="0"/>
              <w:jc w:val="right"/>
              <w:rPr>
                <w:del w:id="538" w:author="Sgouris Sgouridis [2]" w:date="2018-02-01T11:08:00Z"/>
                <w:color w:val="000000"/>
                <w:sz w:val="14"/>
                <w:szCs w:val="14"/>
              </w:rPr>
            </w:pPr>
            <w:del w:id="539" w:author="Sgouris Sgouridis [2]" w:date="2018-02-01T11:08:00Z">
              <w:r w:rsidRPr="009E3AEF" w:rsidDel="0033788C">
                <w:rPr>
                  <w:color w:val="000000"/>
                  <w:sz w:val="14"/>
                  <w:szCs w:val="14"/>
                </w:rPr>
                <w:delText xml:space="preserve"> 32,580 </w:delText>
              </w:r>
            </w:del>
          </w:p>
        </w:tc>
        <w:tc>
          <w:tcPr>
            <w:tcW w:w="709" w:type="dxa"/>
            <w:tcBorders>
              <w:top w:val="nil"/>
              <w:left w:val="nil"/>
              <w:bottom w:val="nil"/>
              <w:right w:val="single" w:sz="4" w:space="0" w:color="auto"/>
            </w:tcBorders>
            <w:shd w:val="clear" w:color="000000" w:fill="F2F2F2"/>
            <w:noWrap/>
            <w:vAlign w:val="bottom"/>
            <w:hideMark/>
          </w:tcPr>
          <w:p w14:paraId="407A9CF3" w14:textId="6E6E699D" w:rsidR="006C53B9" w:rsidRPr="009E3AEF" w:rsidDel="0033788C" w:rsidRDefault="006C53B9" w:rsidP="009F2E94">
            <w:pPr>
              <w:spacing w:line="240" w:lineRule="auto"/>
              <w:ind w:firstLine="0"/>
              <w:jc w:val="right"/>
              <w:rPr>
                <w:del w:id="540" w:author="Sgouris Sgouridis [2]" w:date="2018-02-01T11:08:00Z"/>
                <w:color w:val="000000"/>
                <w:sz w:val="14"/>
                <w:szCs w:val="14"/>
              </w:rPr>
            </w:pPr>
            <w:del w:id="541" w:author="Sgouris Sgouridis [2]" w:date="2018-02-01T11:08:00Z">
              <w:r w:rsidRPr="009E3AEF" w:rsidDel="0033788C">
                <w:rPr>
                  <w:color w:val="000000"/>
                  <w:sz w:val="14"/>
                  <w:szCs w:val="14"/>
                </w:rPr>
                <w:delText xml:space="preserve"> 122,740 </w:delText>
              </w:r>
            </w:del>
          </w:p>
        </w:tc>
        <w:tc>
          <w:tcPr>
            <w:tcW w:w="708" w:type="dxa"/>
            <w:tcBorders>
              <w:top w:val="nil"/>
              <w:left w:val="nil"/>
              <w:bottom w:val="nil"/>
              <w:right w:val="nil"/>
            </w:tcBorders>
            <w:shd w:val="clear" w:color="auto" w:fill="auto"/>
            <w:noWrap/>
            <w:vAlign w:val="bottom"/>
            <w:hideMark/>
          </w:tcPr>
          <w:p w14:paraId="3AE3F1D7" w14:textId="1CD6A13A" w:rsidR="006C53B9" w:rsidRPr="009E3AEF" w:rsidDel="0033788C" w:rsidRDefault="006C53B9" w:rsidP="009F2E94">
            <w:pPr>
              <w:spacing w:line="240" w:lineRule="auto"/>
              <w:ind w:firstLine="0"/>
              <w:jc w:val="right"/>
              <w:rPr>
                <w:del w:id="542" w:author="Sgouris Sgouridis [2]" w:date="2018-02-01T11:08:00Z"/>
                <w:color w:val="000000"/>
                <w:sz w:val="14"/>
                <w:szCs w:val="14"/>
              </w:rPr>
            </w:pPr>
            <w:del w:id="543" w:author="Sgouris Sgouridis [2]" w:date="2018-02-01T11:08:00Z">
              <w:r w:rsidRPr="009E3AEF" w:rsidDel="0033788C">
                <w:rPr>
                  <w:color w:val="000000"/>
                  <w:sz w:val="14"/>
                  <w:szCs w:val="14"/>
                </w:rPr>
                <w:delText xml:space="preserve"> 30,410 </w:delText>
              </w:r>
            </w:del>
          </w:p>
        </w:tc>
        <w:tc>
          <w:tcPr>
            <w:tcW w:w="709" w:type="dxa"/>
            <w:tcBorders>
              <w:top w:val="nil"/>
              <w:left w:val="nil"/>
              <w:bottom w:val="nil"/>
              <w:right w:val="single" w:sz="4" w:space="0" w:color="auto"/>
            </w:tcBorders>
            <w:shd w:val="clear" w:color="000000" w:fill="F2F2F2"/>
            <w:noWrap/>
            <w:vAlign w:val="bottom"/>
            <w:hideMark/>
          </w:tcPr>
          <w:p w14:paraId="55C19D98" w14:textId="70F3E4D7" w:rsidR="006C53B9" w:rsidRPr="009E3AEF" w:rsidDel="0033788C" w:rsidRDefault="006C53B9" w:rsidP="009F2E94">
            <w:pPr>
              <w:spacing w:line="240" w:lineRule="auto"/>
              <w:ind w:firstLine="0"/>
              <w:jc w:val="right"/>
              <w:rPr>
                <w:del w:id="544" w:author="Sgouris Sgouridis [2]" w:date="2018-02-01T11:08:00Z"/>
                <w:color w:val="000000"/>
                <w:sz w:val="14"/>
                <w:szCs w:val="14"/>
              </w:rPr>
            </w:pPr>
            <w:del w:id="545" w:author="Sgouris Sgouridis [2]" w:date="2018-02-01T11:08:00Z">
              <w:r w:rsidRPr="009E3AEF" w:rsidDel="0033788C">
                <w:rPr>
                  <w:color w:val="000000"/>
                  <w:sz w:val="14"/>
                  <w:szCs w:val="14"/>
                </w:rPr>
                <w:delText xml:space="preserve"> 112,830 </w:delText>
              </w:r>
            </w:del>
          </w:p>
        </w:tc>
        <w:tc>
          <w:tcPr>
            <w:tcW w:w="709" w:type="dxa"/>
            <w:tcBorders>
              <w:top w:val="nil"/>
              <w:left w:val="nil"/>
              <w:bottom w:val="nil"/>
              <w:right w:val="nil"/>
            </w:tcBorders>
            <w:shd w:val="clear" w:color="auto" w:fill="auto"/>
            <w:noWrap/>
            <w:vAlign w:val="bottom"/>
            <w:hideMark/>
          </w:tcPr>
          <w:p w14:paraId="7FC7BDE9" w14:textId="579F03D7" w:rsidR="006C53B9" w:rsidRPr="009E3AEF" w:rsidDel="0033788C" w:rsidRDefault="006C53B9" w:rsidP="009F2E94">
            <w:pPr>
              <w:spacing w:line="240" w:lineRule="auto"/>
              <w:ind w:firstLine="0"/>
              <w:jc w:val="right"/>
              <w:rPr>
                <w:del w:id="546" w:author="Sgouris Sgouridis [2]" w:date="2018-02-01T11:08:00Z"/>
                <w:color w:val="000000"/>
                <w:sz w:val="14"/>
                <w:szCs w:val="14"/>
              </w:rPr>
            </w:pPr>
            <w:del w:id="547" w:author="Sgouris Sgouridis [2]" w:date="2018-02-01T11:08:00Z">
              <w:r w:rsidRPr="009E3AEF" w:rsidDel="0033788C">
                <w:rPr>
                  <w:color w:val="000000"/>
                  <w:sz w:val="14"/>
                  <w:szCs w:val="14"/>
                </w:rPr>
                <w:delText xml:space="preserve"> 9,620 </w:delText>
              </w:r>
            </w:del>
          </w:p>
        </w:tc>
        <w:tc>
          <w:tcPr>
            <w:tcW w:w="709" w:type="dxa"/>
            <w:tcBorders>
              <w:top w:val="nil"/>
              <w:left w:val="nil"/>
              <w:bottom w:val="nil"/>
              <w:right w:val="single" w:sz="4" w:space="0" w:color="auto"/>
            </w:tcBorders>
            <w:shd w:val="clear" w:color="000000" w:fill="F2F2F2"/>
            <w:noWrap/>
            <w:vAlign w:val="bottom"/>
            <w:hideMark/>
          </w:tcPr>
          <w:p w14:paraId="2CCD90DA" w14:textId="0A633323" w:rsidR="006C53B9" w:rsidRPr="009E3AEF" w:rsidDel="0033788C" w:rsidRDefault="006C53B9" w:rsidP="009F2E94">
            <w:pPr>
              <w:spacing w:line="240" w:lineRule="auto"/>
              <w:ind w:firstLine="0"/>
              <w:jc w:val="right"/>
              <w:rPr>
                <w:del w:id="548" w:author="Sgouris Sgouridis [2]" w:date="2018-02-01T11:08:00Z"/>
                <w:color w:val="000000"/>
                <w:sz w:val="14"/>
                <w:szCs w:val="14"/>
              </w:rPr>
            </w:pPr>
            <w:del w:id="549" w:author="Sgouris Sgouridis [2]" w:date="2018-02-01T11:08:00Z">
              <w:r w:rsidRPr="009E3AEF" w:rsidDel="0033788C">
                <w:rPr>
                  <w:color w:val="000000"/>
                  <w:sz w:val="14"/>
                  <w:szCs w:val="14"/>
                </w:rPr>
                <w:delText xml:space="preserve"> 37,430 </w:delText>
              </w:r>
            </w:del>
          </w:p>
        </w:tc>
      </w:tr>
      <w:tr w:rsidR="009F2E94" w:rsidRPr="00505B09" w:rsidDel="0033788C" w14:paraId="245D8240" w14:textId="1F261052" w:rsidTr="00990F8F">
        <w:trPr>
          <w:trHeight w:val="300"/>
          <w:del w:id="550" w:author="Sgouris Sgouridis [2]" w:date="2018-02-01T11:08:00Z"/>
        </w:trPr>
        <w:tc>
          <w:tcPr>
            <w:tcW w:w="2000" w:type="dxa"/>
            <w:tcBorders>
              <w:top w:val="nil"/>
              <w:left w:val="single" w:sz="4" w:space="0" w:color="auto"/>
              <w:bottom w:val="nil"/>
              <w:right w:val="single" w:sz="4" w:space="0" w:color="auto"/>
            </w:tcBorders>
            <w:shd w:val="clear" w:color="auto" w:fill="auto"/>
            <w:noWrap/>
            <w:vAlign w:val="bottom"/>
            <w:hideMark/>
          </w:tcPr>
          <w:p w14:paraId="1A4E2B80" w14:textId="0EE09E04" w:rsidR="006C53B9" w:rsidRPr="009E3AEF" w:rsidDel="0033788C" w:rsidRDefault="006C53B9" w:rsidP="009F2E94">
            <w:pPr>
              <w:spacing w:line="240" w:lineRule="auto"/>
              <w:ind w:firstLine="0"/>
              <w:jc w:val="right"/>
              <w:rPr>
                <w:del w:id="551" w:author="Sgouris Sgouridis [2]" w:date="2018-02-01T11:08:00Z"/>
                <w:color w:val="000000"/>
                <w:sz w:val="14"/>
                <w:szCs w:val="14"/>
              </w:rPr>
            </w:pPr>
            <w:del w:id="552" w:author="Sgouris Sgouridis [2]" w:date="2018-02-01T11:08:00Z">
              <w:r w:rsidRPr="009E3AEF" w:rsidDel="0033788C">
                <w:rPr>
                  <w:color w:val="000000"/>
                  <w:sz w:val="14"/>
                  <w:szCs w:val="14"/>
                </w:rPr>
                <w:delText>Net Power Output (kWe)</w:delText>
              </w:r>
            </w:del>
          </w:p>
        </w:tc>
        <w:tc>
          <w:tcPr>
            <w:tcW w:w="709" w:type="dxa"/>
            <w:tcBorders>
              <w:top w:val="nil"/>
              <w:left w:val="nil"/>
              <w:bottom w:val="nil"/>
              <w:right w:val="nil"/>
            </w:tcBorders>
            <w:shd w:val="clear" w:color="auto" w:fill="auto"/>
            <w:noWrap/>
            <w:vAlign w:val="bottom"/>
            <w:hideMark/>
          </w:tcPr>
          <w:p w14:paraId="43E7889E" w14:textId="5A1AB3E7" w:rsidR="006C53B9" w:rsidRPr="009E3AEF" w:rsidDel="0033788C" w:rsidRDefault="006C53B9" w:rsidP="009F2E94">
            <w:pPr>
              <w:spacing w:line="240" w:lineRule="auto"/>
              <w:ind w:firstLine="0"/>
              <w:jc w:val="right"/>
              <w:rPr>
                <w:del w:id="553" w:author="Sgouris Sgouridis [2]" w:date="2018-02-01T11:08:00Z"/>
                <w:color w:val="000000"/>
                <w:sz w:val="14"/>
                <w:szCs w:val="14"/>
              </w:rPr>
            </w:pPr>
            <w:del w:id="554" w:author="Sgouris Sgouridis [2]" w:date="2018-02-01T11:08:00Z">
              <w:r w:rsidRPr="009E3AEF" w:rsidDel="0033788C">
                <w:rPr>
                  <w:color w:val="000000"/>
                  <w:sz w:val="14"/>
                  <w:szCs w:val="14"/>
                </w:rPr>
                <w:delText xml:space="preserve"> 622,050 </w:delText>
              </w:r>
            </w:del>
          </w:p>
        </w:tc>
        <w:tc>
          <w:tcPr>
            <w:tcW w:w="743" w:type="dxa"/>
            <w:tcBorders>
              <w:top w:val="nil"/>
              <w:left w:val="nil"/>
              <w:bottom w:val="nil"/>
              <w:right w:val="single" w:sz="4" w:space="0" w:color="auto"/>
            </w:tcBorders>
            <w:shd w:val="clear" w:color="000000" w:fill="F2F2F2"/>
            <w:noWrap/>
            <w:vAlign w:val="bottom"/>
            <w:hideMark/>
          </w:tcPr>
          <w:p w14:paraId="2470FB4E" w14:textId="4D748473" w:rsidR="006C53B9" w:rsidRPr="009E3AEF" w:rsidDel="0033788C" w:rsidRDefault="006C53B9" w:rsidP="009F2E94">
            <w:pPr>
              <w:spacing w:line="240" w:lineRule="auto"/>
              <w:ind w:firstLine="0"/>
              <w:jc w:val="right"/>
              <w:rPr>
                <w:del w:id="555" w:author="Sgouris Sgouridis [2]" w:date="2018-02-01T11:08:00Z"/>
                <w:color w:val="000000"/>
                <w:sz w:val="14"/>
                <w:szCs w:val="14"/>
              </w:rPr>
            </w:pPr>
            <w:del w:id="556" w:author="Sgouris Sgouridis [2]" w:date="2018-02-01T11:08:00Z">
              <w:r w:rsidRPr="009E3AEF" w:rsidDel="0033788C">
                <w:rPr>
                  <w:color w:val="000000"/>
                  <w:sz w:val="14"/>
                  <w:szCs w:val="14"/>
                </w:rPr>
                <w:delText xml:space="preserve"> 543,250 </w:delText>
              </w:r>
            </w:del>
          </w:p>
        </w:tc>
        <w:tc>
          <w:tcPr>
            <w:tcW w:w="709" w:type="dxa"/>
            <w:tcBorders>
              <w:top w:val="nil"/>
              <w:left w:val="nil"/>
              <w:bottom w:val="nil"/>
              <w:right w:val="nil"/>
            </w:tcBorders>
            <w:shd w:val="clear" w:color="auto" w:fill="auto"/>
            <w:noWrap/>
            <w:vAlign w:val="bottom"/>
            <w:hideMark/>
          </w:tcPr>
          <w:p w14:paraId="1D659403" w14:textId="0A0A2053" w:rsidR="006C53B9" w:rsidRPr="009E3AEF" w:rsidDel="0033788C" w:rsidRDefault="006C53B9" w:rsidP="009F2E94">
            <w:pPr>
              <w:spacing w:line="240" w:lineRule="auto"/>
              <w:ind w:firstLine="0"/>
              <w:jc w:val="right"/>
              <w:rPr>
                <w:del w:id="557" w:author="Sgouris Sgouridis [2]" w:date="2018-02-01T11:08:00Z"/>
                <w:color w:val="000000"/>
                <w:sz w:val="14"/>
                <w:szCs w:val="14"/>
              </w:rPr>
            </w:pPr>
            <w:del w:id="558" w:author="Sgouris Sgouridis [2]" w:date="2018-02-01T11:08:00Z">
              <w:r w:rsidRPr="009E3AEF" w:rsidDel="0033788C">
                <w:rPr>
                  <w:color w:val="000000"/>
                  <w:sz w:val="14"/>
                  <w:szCs w:val="14"/>
                </w:rPr>
                <w:delText xml:space="preserve"> 625,060 </w:delText>
              </w:r>
            </w:del>
          </w:p>
        </w:tc>
        <w:tc>
          <w:tcPr>
            <w:tcW w:w="709" w:type="dxa"/>
            <w:tcBorders>
              <w:top w:val="nil"/>
              <w:left w:val="nil"/>
              <w:bottom w:val="nil"/>
              <w:right w:val="single" w:sz="4" w:space="0" w:color="auto"/>
            </w:tcBorders>
            <w:shd w:val="clear" w:color="000000" w:fill="F2F2F2"/>
            <w:noWrap/>
            <w:vAlign w:val="bottom"/>
            <w:hideMark/>
          </w:tcPr>
          <w:p w14:paraId="5CEC052A" w14:textId="4186BCE3" w:rsidR="006C53B9" w:rsidRPr="009E3AEF" w:rsidDel="0033788C" w:rsidRDefault="006C53B9" w:rsidP="009F2E94">
            <w:pPr>
              <w:spacing w:line="240" w:lineRule="auto"/>
              <w:ind w:firstLine="0"/>
              <w:jc w:val="right"/>
              <w:rPr>
                <w:del w:id="559" w:author="Sgouris Sgouridis [2]" w:date="2018-02-01T11:08:00Z"/>
                <w:color w:val="000000"/>
                <w:sz w:val="14"/>
                <w:szCs w:val="14"/>
              </w:rPr>
            </w:pPr>
            <w:del w:id="560" w:author="Sgouris Sgouridis [2]" w:date="2018-02-01T11:08:00Z">
              <w:r w:rsidRPr="009E3AEF" w:rsidDel="0033788C">
                <w:rPr>
                  <w:color w:val="000000"/>
                  <w:sz w:val="14"/>
                  <w:szCs w:val="14"/>
                </w:rPr>
                <w:delText xml:space="preserve"> 513,610 </w:delText>
              </w:r>
            </w:del>
          </w:p>
        </w:tc>
        <w:tc>
          <w:tcPr>
            <w:tcW w:w="708" w:type="dxa"/>
            <w:tcBorders>
              <w:top w:val="nil"/>
              <w:left w:val="nil"/>
              <w:bottom w:val="nil"/>
              <w:right w:val="nil"/>
            </w:tcBorders>
            <w:shd w:val="clear" w:color="auto" w:fill="auto"/>
            <w:noWrap/>
            <w:vAlign w:val="bottom"/>
            <w:hideMark/>
          </w:tcPr>
          <w:p w14:paraId="658F006F" w14:textId="690914CC" w:rsidR="006C53B9" w:rsidRPr="009E3AEF" w:rsidDel="0033788C" w:rsidRDefault="006C53B9" w:rsidP="009F2E94">
            <w:pPr>
              <w:spacing w:line="240" w:lineRule="auto"/>
              <w:ind w:firstLine="0"/>
              <w:jc w:val="right"/>
              <w:rPr>
                <w:del w:id="561" w:author="Sgouris Sgouridis [2]" w:date="2018-02-01T11:08:00Z"/>
                <w:color w:val="000000"/>
                <w:sz w:val="14"/>
                <w:szCs w:val="14"/>
              </w:rPr>
            </w:pPr>
            <w:del w:id="562" w:author="Sgouris Sgouridis [2]" w:date="2018-02-01T11:08:00Z">
              <w:r w:rsidRPr="009E3AEF" w:rsidDel="0033788C">
                <w:rPr>
                  <w:color w:val="000000"/>
                  <w:sz w:val="14"/>
                  <w:szCs w:val="14"/>
                </w:rPr>
                <w:delText xml:space="preserve"> 628,980 </w:delText>
              </w:r>
            </w:del>
          </w:p>
        </w:tc>
        <w:tc>
          <w:tcPr>
            <w:tcW w:w="709" w:type="dxa"/>
            <w:tcBorders>
              <w:top w:val="nil"/>
              <w:left w:val="nil"/>
              <w:bottom w:val="nil"/>
              <w:right w:val="single" w:sz="4" w:space="0" w:color="auto"/>
            </w:tcBorders>
            <w:shd w:val="clear" w:color="000000" w:fill="F2F2F2"/>
            <w:noWrap/>
            <w:vAlign w:val="bottom"/>
            <w:hideMark/>
          </w:tcPr>
          <w:p w14:paraId="3A109CE8" w14:textId="1C6FC920" w:rsidR="006C53B9" w:rsidRPr="009E3AEF" w:rsidDel="0033788C" w:rsidRDefault="006C53B9" w:rsidP="009F2E94">
            <w:pPr>
              <w:spacing w:line="240" w:lineRule="auto"/>
              <w:ind w:firstLine="0"/>
              <w:jc w:val="right"/>
              <w:rPr>
                <w:del w:id="563" w:author="Sgouris Sgouridis [2]" w:date="2018-02-01T11:08:00Z"/>
                <w:color w:val="000000"/>
                <w:sz w:val="14"/>
                <w:szCs w:val="14"/>
              </w:rPr>
            </w:pPr>
            <w:del w:id="564" w:author="Sgouris Sgouridis [2]" w:date="2018-02-01T11:08:00Z">
              <w:r w:rsidRPr="009E3AEF" w:rsidDel="0033788C">
                <w:rPr>
                  <w:color w:val="000000"/>
                  <w:sz w:val="14"/>
                  <w:szCs w:val="14"/>
                </w:rPr>
                <w:delText xml:space="preserve"> 496,860 </w:delText>
              </w:r>
            </w:del>
          </w:p>
        </w:tc>
        <w:tc>
          <w:tcPr>
            <w:tcW w:w="709" w:type="dxa"/>
            <w:tcBorders>
              <w:top w:val="nil"/>
              <w:left w:val="nil"/>
              <w:bottom w:val="nil"/>
              <w:right w:val="nil"/>
            </w:tcBorders>
            <w:shd w:val="clear" w:color="auto" w:fill="auto"/>
            <w:noWrap/>
            <w:vAlign w:val="bottom"/>
            <w:hideMark/>
          </w:tcPr>
          <w:p w14:paraId="2A60506A" w14:textId="0783A380" w:rsidR="006C53B9" w:rsidRPr="009E3AEF" w:rsidDel="0033788C" w:rsidRDefault="006C53B9" w:rsidP="009F2E94">
            <w:pPr>
              <w:spacing w:line="240" w:lineRule="auto"/>
              <w:ind w:firstLine="0"/>
              <w:jc w:val="right"/>
              <w:rPr>
                <w:del w:id="565" w:author="Sgouris Sgouridis [2]" w:date="2018-02-01T11:08:00Z"/>
                <w:color w:val="000000"/>
                <w:sz w:val="14"/>
                <w:szCs w:val="14"/>
              </w:rPr>
            </w:pPr>
            <w:del w:id="566" w:author="Sgouris Sgouridis [2]" w:date="2018-02-01T11:08:00Z">
              <w:r w:rsidRPr="009E3AEF" w:rsidDel="0033788C">
                <w:rPr>
                  <w:color w:val="000000"/>
                  <w:sz w:val="14"/>
                  <w:szCs w:val="14"/>
                </w:rPr>
                <w:delText xml:space="preserve"> 550,020 </w:delText>
              </w:r>
            </w:del>
          </w:p>
        </w:tc>
        <w:tc>
          <w:tcPr>
            <w:tcW w:w="709" w:type="dxa"/>
            <w:tcBorders>
              <w:top w:val="nil"/>
              <w:left w:val="nil"/>
              <w:bottom w:val="nil"/>
              <w:right w:val="single" w:sz="4" w:space="0" w:color="auto"/>
            </w:tcBorders>
            <w:shd w:val="clear" w:color="000000" w:fill="F2F2F2"/>
            <w:noWrap/>
            <w:vAlign w:val="bottom"/>
            <w:hideMark/>
          </w:tcPr>
          <w:p w14:paraId="4BF9CE12" w14:textId="602414EE" w:rsidR="006C53B9" w:rsidRPr="009E3AEF" w:rsidDel="0033788C" w:rsidRDefault="006C53B9" w:rsidP="009F2E94">
            <w:pPr>
              <w:spacing w:line="240" w:lineRule="auto"/>
              <w:ind w:firstLine="0"/>
              <w:jc w:val="right"/>
              <w:rPr>
                <w:del w:id="567" w:author="Sgouris Sgouridis [2]" w:date="2018-02-01T11:08:00Z"/>
                <w:color w:val="000000"/>
                <w:sz w:val="14"/>
                <w:szCs w:val="14"/>
              </w:rPr>
            </w:pPr>
            <w:del w:id="568" w:author="Sgouris Sgouridis [2]" w:date="2018-02-01T11:08:00Z">
              <w:r w:rsidRPr="009E3AEF" w:rsidDel="0033788C">
                <w:rPr>
                  <w:color w:val="000000"/>
                  <w:sz w:val="14"/>
                  <w:szCs w:val="14"/>
                </w:rPr>
                <w:delText xml:space="preserve"> 549,960 </w:delText>
              </w:r>
            </w:del>
          </w:p>
        </w:tc>
        <w:tc>
          <w:tcPr>
            <w:tcW w:w="708" w:type="dxa"/>
            <w:tcBorders>
              <w:top w:val="nil"/>
              <w:left w:val="nil"/>
              <w:bottom w:val="nil"/>
              <w:right w:val="nil"/>
            </w:tcBorders>
            <w:shd w:val="clear" w:color="auto" w:fill="auto"/>
            <w:noWrap/>
            <w:vAlign w:val="bottom"/>
            <w:hideMark/>
          </w:tcPr>
          <w:p w14:paraId="49636107" w14:textId="3A486511" w:rsidR="006C53B9" w:rsidRPr="009E3AEF" w:rsidDel="0033788C" w:rsidRDefault="006C53B9" w:rsidP="009F2E94">
            <w:pPr>
              <w:spacing w:line="240" w:lineRule="auto"/>
              <w:ind w:firstLine="0"/>
              <w:jc w:val="right"/>
              <w:rPr>
                <w:del w:id="569" w:author="Sgouris Sgouridis [2]" w:date="2018-02-01T11:08:00Z"/>
                <w:color w:val="000000"/>
                <w:sz w:val="14"/>
                <w:szCs w:val="14"/>
              </w:rPr>
            </w:pPr>
            <w:del w:id="570" w:author="Sgouris Sgouridis [2]" w:date="2018-02-01T11:08:00Z">
              <w:r w:rsidRPr="009E3AEF" w:rsidDel="0033788C">
                <w:rPr>
                  <w:color w:val="000000"/>
                  <w:sz w:val="14"/>
                  <w:szCs w:val="14"/>
                </w:rPr>
                <w:delText xml:space="preserve"> 549,990 </w:delText>
              </w:r>
            </w:del>
          </w:p>
        </w:tc>
        <w:tc>
          <w:tcPr>
            <w:tcW w:w="709" w:type="dxa"/>
            <w:tcBorders>
              <w:top w:val="nil"/>
              <w:left w:val="nil"/>
              <w:bottom w:val="nil"/>
              <w:right w:val="single" w:sz="4" w:space="0" w:color="auto"/>
            </w:tcBorders>
            <w:shd w:val="clear" w:color="000000" w:fill="F2F2F2"/>
            <w:noWrap/>
            <w:vAlign w:val="bottom"/>
            <w:hideMark/>
          </w:tcPr>
          <w:p w14:paraId="048E373E" w14:textId="065A1D8A" w:rsidR="006C53B9" w:rsidRPr="009E3AEF" w:rsidDel="0033788C" w:rsidRDefault="006C53B9" w:rsidP="009F2E94">
            <w:pPr>
              <w:spacing w:line="240" w:lineRule="auto"/>
              <w:ind w:firstLine="0"/>
              <w:jc w:val="right"/>
              <w:rPr>
                <w:del w:id="571" w:author="Sgouris Sgouridis [2]" w:date="2018-02-01T11:08:00Z"/>
                <w:color w:val="000000"/>
                <w:sz w:val="14"/>
                <w:szCs w:val="14"/>
              </w:rPr>
            </w:pPr>
            <w:del w:id="572" w:author="Sgouris Sgouridis [2]" w:date="2018-02-01T11:08:00Z">
              <w:r w:rsidRPr="009E3AEF" w:rsidDel="0033788C">
                <w:rPr>
                  <w:color w:val="000000"/>
                  <w:sz w:val="14"/>
                  <w:szCs w:val="14"/>
                </w:rPr>
                <w:delText xml:space="preserve"> 549,970 </w:delText>
              </w:r>
            </w:del>
          </w:p>
        </w:tc>
        <w:tc>
          <w:tcPr>
            <w:tcW w:w="709" w:type="dxa"/>
            <w:tcBorders>
              <w:top w:val="nil"/>
              <w:left w:val="nil"/>
              <w:bottom w:val="nil"/>
              <w:right w:val="nil"/>
            </w:tcBorders>
            <w:shd w:val="clear" w:color="auto" w:fill="auto"/>
            <w:noWrap/>
            <w:vAlign w:val="bottom"/>
            <w:hideMark/>
          </w:tcPr>
          <w:p w14:paraId="5EE9F600" w14:textId="4A2BDAE0" w:rsidR="006C53B9" w:rsidRPr="009E3AEF" w:rsidDel="0033788C" w:rsidRDefault="006C53B9" w:rsidP="009F2E94">
            <w:pPr>
              <w:spacing w:line="240" w:lineRule="auto"/>
              <w:ind w:firstLine="0"/>
              <w:jc w:val="right"/>
              <w:rPr>
                <w:del w:id="573" w:author="Sgouris Sgouridis [2]" w:date="2018-02-01T11:08:00Z"/>
                <w:color w:val="000000"/>
                <w:sz w:val="14"/>
                <w:szCs w:val="14"/>
              </w:rPr>
            </w:pPr>
            <w:del w:id="574" w:author="Sgouris Sgouridis [2]" w:date="2018-02-01T11:08:00Z">
              <w:r w:rsidRPr="009E3AEF" w:rsidDel="0033788C">
                <w:rPr>
                  <w:color w:val="000000"/>
                  <w:sz w:val="14"/>
                  <w:szCs w:val="14"/>
                </w:rPr>
                <w:delText xml:space="preserve"> 555,080 </w:delText>
              </w:r>
            </w:del>
          </w:p>
        </w:tc>
        <w:tc>
          <w:tcPr>
            <w:tcW w:w="709" w:type="dxa"/>
            <w:tcBorders>
              <w:top w:val="nil"/>
              <w:left w:val="nil"/>
              <w:bottom w:val="nil"/>
              <w:right w:val="single" w:sz="4" w:space="0" w:color="auto"/>
            </w:tcBorders>
            <w:shd w:val="clear" w:color="000000" w:fill="F2F2F2"/>
            <w:noWrap/>
            <w:vAlign w:val="bottom"/>
            <w:hideMark/>
          </w:tcPr>
          <w:p w14:paraId="508F4BD8" w14:textId="0F788F81" w:rsidR="006C53B9" w:rsidRPr="009E3AEF" w:rsidDel="0033788C" w:rsidRDefault="006C53B9" w:rsidP="009F2E94">
            <w:pPr>
              <w:spacing w:line="240" w:lineRule="auto"/>
              <w:ind w:firstLine="0"/>
              <w:jc w:val="right"/>
              <w:rPr>
                <w:del w:id="575" w:author="Sgouris Sgouridis [2]" w:date="2018-02-01T11:08:00Z"/>
                <w:color w:val="000000"/>
                <w:sz w:val="14"/>
                <w:szCs w:val="14"/>
              </w:rPr>
            </w:pPr>
            <w:del w:id="576" w:author="Sgouris Sgouridis [2]" w:date="2018-02-01T11:08:00Z">
              <w:r w:rsidRPr="009E3AEF" w:rsidDel="0033788C">
                <w:rPr>
                  <w:color w:val="000000"/>
                  <w:sz w:val="14"/>
                  <w:szCs w:val="14"/>
                </w:rPr>
                <w:delText xml:space="preserve"> 473,570 </w:delText>
              </w:r>
            </w:del>
          </w:p>
        </w:tc>
      </w:tr>
      <w:tr w:rsidR="009F2E94" w:rsidRPr="00505B09" w:rsidDel="0033788C" w14:paraId="036207DF" w14:textId="046E0606" w:rsidTr="00990F8F">
        <w:trPr>
          <w:trHeight w:val="320"/>
          <w:del w:id="577" w:author="Sgouris Sgouridis [2]" w:date="2018-02-01T11:08:00Z"/>
        </w:trPr>
        <w:tc>
          <w:tcPr>
            <w:tcW w:w="2000" w:type="dxa"/>
            <w:tcBorders>
              <w:top w:val="nil"/>
              <w:left w:val="single" w:sz="4" w:space="0" w:color="auto"/>
              <w:bottom w:val="nil"/>
              <w:right w:val="single" w:sz="4" w:space="0" w:color="auto"/>
            </w:tcBorders>
            <w:shd w:val="clear" w:color="auto" w:fill="auto"/>
            <w:noWrap/>
            <w:vAlign w:val="bottom"/>
            <w:hideMark/>
          </w:tcPr>
          <w:p w14:paraId="325A907E" w14:textId="124CE612" w:rsidR="006C53B9" w:rsidRPr="009E3AEF" w:rsidDel="0033788C" w:rsidRDefault="006C53B9" w:rsidP="009F2E94">
            <w:pPr>
              <w:spacing w:line="240" w:lineRule="auto"/>
              <w:ind w:firstLine="0"/>
              <w:jc w:val="right"/>
              <w:rPr>
                <w:del w:id="578" w:author="Sgouris Sgouridis [2]" w:date="2018-02-01T11:08:00Z"/>
                <w:color w:val="000000"/>
                <w:sz w:val="14"/>
                <w:szCs w:val="14"/>
              </w:rPr>
            </w:pPr>
            <w:del w:id="579" w:author="Sgouris Sgouridis [2]" w:date="2018-02-01T11:08:00Z">
              <w:r w:rsidRPr="009E3AEF" w:rsidDel="0033788C">
                <w:rPr>
                  <w:color w:val="000000"/>
                  <w:sz w:val="14"/>
                  <w:szCs w:val="14"/>
                </w:rPr>
                <w:delText>Net Plant HHV Efficiency (%)</w:delText>
              </w:r>
            </w:del>
          </w:p>
        </w:tc>
        <w:tc>
          <w:tcPr>
            <w:tcW w:w="709" w:type="dxa"/>
            <w:tcBorders>
              <w:top w:val="nil"/>
              <w:left w:val="nil"/>
              <w:bottom w:val="nil"/>
              <w:right w:val="nil"/>
            </w:tcBorders>
            <w:shd w:val="clear" w:color="auto" w:fill="auto"/>
            <w:noWrap/>
            <w:vAlign w:val="bottom"/>
            <w:hideMark/>
          </w:tcPr>
          <w:p w14:paraId="5765F0F0" w14:textId="2B22F092" w:rsidR="006C53B9" w:rsidRPr="009E3AEF" w:rsidDel="0033788C" w:rsidRDefault="006C53B9" w:rsidP="009F2E94">
            <w:pPr>
              <w:spacing w:line="240" w:lineRule="auto"/>
              <w:ind w:firstLine="0"/>
              <w:jc w:val="right"/>
              <w:rPr>
                <w:del w:id="580" w:author="Sgouris Sgouridis [2]" w:date="2018-02-01T11:08:00Z"/>
                <w:color w:val="000000"/>
                <w:sz w:val="14"/>
                <w:szCs w:val="14"/>
              </w:rPr>
            </w:pPr>
            <w:del w:id="581" w:author="Sgouris Sgouridis [2]" w:date="2018-02-01T11:08:00Z">
              <w:r w:rsidRPr="009E3AEF" w:rsidDel="0033788C">
                <w:rPr>
                  <w:color w:val="000000"/>
                  <w:sz w:val="14"/>
                  <w:szCs w:val="14"/>
                </w:rPr>
                <w:delText>39.0%</w:delText>
              </w:r>
            </w:del>
          </w:p>
        </w:tc>
        <w:tc>
          <w:tcPr>
            <w:tcW w:w="743" w:type="dxa"/>
            <w:tcBorders>
              <w:top w:val="nil"/>
              <w:left w:val="nil"/>
              <w:bottom w:val="nil"/>
              <w:right w:val="single" w:sz="4" w:space="0" w:color="auto"/>
            </w:tcBorders>
            <w:shd w:val="clear" w:color="000000" w:fill="F2F2F2"/>
            <w:noWrap/>
            <w:vAlign w:val="bottom"/>
            <w:hideMark/>
          </w:tcPr>
          <w:p w14:paraId="7CD905BE" w14:textId="7673D512" w:rsidR="006C53B9" w:rsidRPr="009E3AEF" w:rsidDel="0033788C" w:rsidRDefault="006C53B9" w:rsidP="009F2E94">
            <w:pPr>
              <w:spacing w:line="240" w:lineRule="auto"/>
              <w:ind w:firstLine="0"/>
              <w:jc w:val="right"/>
              <w:rPr>
                <w:del w:id="582" w:author="Sgouris Sgouridis [2]" w:date="2018-02-01T11:08:00Z"/>
                <w:color w:val="000000"/>
                <w:sz w:val="14"/>
                <w:szCs w:val="14"/>
              </w:rPr>
            </w:pPr>
            <w:del w:id="583" w:author="Sgouris Sgouridis [2]" w:date="2018-02-01T11:08:00Z">
              <w:r w:rsidRPr="009E3AEF" w:rsidDel="0033788C">
                <w:rPr>
                  <w:color w:val="000000"/>
                  <w:sz w:val="14"/>
                  <w:szCs w:val="14"/>
                </w:rPr>
                <w:delText>32.6%</w:delText>
              </w:r>
            </w:del>
          </w:p>
        </w:tc>
        <w:tc>
          <w:tcPr>
            <w:tcW w:w="709" w:type="dxa"/>
            <w:tcBorders>
              <w:top w:val="nil"/>
              <w:left w:val="nil"/>
              <w:bottom w:val="nil"/>
              <w:right w:val="nil"/>
            </w:tcBorders>
            <w:shd w:val="clear" w:color="auto" w:fill="auto"/>
            <w:noWrap/>
            <w:vAlign w:val="bottom"/>
            <w:hideMark/>
          </w:tcPr>
          <w:p w14:paraId="2CBE5312" w14:textId="54C2110B" w:rsidR="006C53B9" w:rsidRPr="009E3AEF" w:rsidDel="0033788C" w:rsidRDefault="006C53B9" w:rsidP="009F2E94">
            <w:pPr>
              <w:spacing w:line="240" w:lineRule="auto"/>
              <w:ind w:firstLine="0"/>
              <w:jc w:val="right"/>
              <w:rPr>
                <w:del w:id="584" w:author="Sgouris Sgouridis [2]" w:date="2018-02-01T11:08:00Z"/>
                <w:color w:val="000000"/>
                <w:sz w:val="14"/>
                <w:szCs w:val="14"/>
              </w:rPr>
            </w:pPr>
            <w:del w:id="585" w:author="Sgouris Sgouridis [2]" w:date="2018-02-01T11:08:00Z">
              <w:r w:rsidRPr="009E3AEF" w:rsidDel="0033788C">
                <w:rPr>
                  <w:color w:val="000000"/>
                  <w:sz w:val="14"/>
                  <w:szCs w:val="14"/>
                </w:rPr>
                <w:delText>39.7%</w:delText>
              </w:r>
            </w:del>
          </w:p>
        </w:tc>
        <w:tc>
          <w:tcPr>
            <w:tcW w:w="709" w:type="dxa"/>
            <w:tcBorders>
              <w:top w:val="nil"/>
              <w:left w:val="nil"/>
              <w:bottom w:val="nil"/>
              <w:right w:val="single" w:sz="4" w:space="0" w:color="auto"/>
            </w:tcBorders>
            <w:shd w:val="clear" w:color="000000" w:fill="F2F2F2"/>
            <w:noWrap/>
            <w:vAlign w:val="bottom"/>
            <w:hideMark/>
          </w:tcPr>
          <w:p w14:paraId="1C85958F" w14:textId="3414B66D" w:rsidR="006C53B9" w:rsidRPr="009E3AEF" w:rsidDel="0033788C" w:rsidRDefault="006C53B9" w:rsidP="009F2E94">
            <w:pPr>
              <w:spacing w:line="240" w:lineRule="auto"/>
              <w:ind w:firstLine="0"/>
              <w:jc w:val="right"/>
              <w:rPr>
                <w:del w:id="586" w:author="Sgouris Sgouridis [2]" w:date="2018-02-01T11:08:00Z"/>
                <w:color w:val="000000"/>
                <w:sz w:val="14"/>
                <w:szCs w:val="14"/>
              </w:rPr>
            </w:pPr>
            <w:del w:id="587" w:author="Sgouris Sgouridis [2]" w:date="2018-02-01T11:08:00Z">
              <w:r w:rsidRPr="009E3AEF" w:rsidDel="0033788C">
                <w:rPr>
                  <w:color w:val="000000"/>
                  <w:sz w:val="14"/>
                  <w:szCs w:val="14"/>
                </w:rPr>
                <w:delText>31.0%</w:delText>
              </w:r>
            </w:del>
          </w:p>
        </w:tc>
        <w:tc>
          <w:tcPr>
            <w:tcW w:w="708" w:type="dxa"/>
            <w:tcBorders>
              <w:top w:val="nil"/>
              <w:left w:val="nil"/>
              <w:bottom w:val="nil"/>
              <w:right w:val="nil"/>
            </w:tcBorders>
            <w:shd w:val="clear" w:color="auto" w:fill="auto"/>
            <w:noWrap/>
            <w:vAlign w:val="bottom"/>
            <w:hideMark/>
          </w:tcPr>
          <w:p w14:paraId="4BC75562" w14:textId="19A74EDD" w:rsidR="006C53B9" w:rsidRPr="009E3AEF" w:rsidDel="0033788C" w:rsidRDefault="006C53B9" w:rsidP="009F2E94">
            <w:pPr>
              <w:spacing w:line="240" w:lineRule="auto"/>
              <w:ind w:firstLine="0"/>
              <w:jc w:val="right"/>
              <w:rPr>
                <w:del w:id="588" w:author="Sgouris Sgouridis [2]" w:date="2018-02-01T11:08:00Z"/>
                <w:color w:val="000000"/>
                <w:sz w:val="14"/>
                <w:szCs w:val="14"/>
              </w:rPr>
            </w:pPr>
            <w:del w:id="589" w:author="Sgouris Sgouridis [2]" w:date="2018-02-01T11:08:00Z">
              <w:r w:rsidRPr="009E3AEF" w:rsidDel="0033788C">
                <w:rPr>
                  <w:color w:val="000000"/>
                  <w:sz w:val="14"/>
                  <w:szCs w:val="14"/>
                </w:rPr>
                <w:delText>42.1%</w:delText>
              </w:r>
            </w:del>
          </w:p>
        </w:tc>
        <w:tc>
          <w:tcPr>
            <w:tcW w:w="709" w:type="dxa"/>
            <w:tcBorders>
              <w:top w:val="nil"/>
              <w:left w:val="nil"/>
              <w:bottom w:val="nil"/>
              <w:right w:val="single" w:sz="4" w:space="0" w:color="auto"/>
            </w:tcBorders>
            <w:shd w:val="clear" w:color="000000" w:fill="F2F2F2"/>
            <w:noWrap/>
            <w:vAlign w:val="bottom"/>
            <w:hideMark/>
          </w:tcPr>
          <w:p w14:paraId="3923608D" w14:textId="428930E7" w:rsidR="006C53B9" w:rsidRPr="009E3AEF" w:rsidDel="0033788C" w:rsidRDefault="006C53B9" w:rsidP="009F2E94">
            <w:pPr>
              <w:spacing w:line="240" w:lineRule="auto"/>
              <w:ind w:firstLine="0"/>
              <w:jc w:val="right"/>
              <w:rPr>
                <w:del w:id="590" w:author="Sgouris Sgouridis [2]" w:date="2018-02-01T11:08:00Z"/>
                <w:color w:val="000000"/>
                <w:sz w:val="14"/>
                <w:szCs w:val="14"/>
              </w:rPr>
            </w:pPr>
            <w:del w:id="591" w:author="Sgouris Sgouridis [2]" w:date="2018-02-01T11:08:00Z">
              <w:r w:rsidRPr="009E3AEF" w:rsidDel="0033788C">
                <w:rPr>
                  <w:color w:val="000000"/>
                  <w:sz w:val="14"/>
                  <w:szCs w:val="14"/>
                </w:rPr>
                <w:delText>31.2%</w:delText>
              </w:r>
            </w:del>
          </w:p>
        </w:tc>
        <w:tc>
          <w:tcPr>
            <w:tcW w:w="709" w:type="dxa"/>
            <w:tcBorders>
              <w:top w:val="nil"/>
              <w:left w:val="nil"/>
              <w:bottom w:val="nil"/>
              <w:right w:val="nil"/>
            </w:tcBorders>
            <w:shd w:val="clear" w:color="auto" w:fill="auto"/>
            <w:noWrap/>
            <w:vAlign w:val="bottom"/>
            <w:hideMark/>
          </w:tcPr>
          <w:p w14:paraId="1D3BD3CC" w14:textId="2425E5BC" w:rsidR="006C53B9" w:rsidRPr="009E3AEF" w:rsidDel="0033788C" w:rsidRDefault="006C53B9" w:rsidP="009F2E94">
            <w:pPr>
              <w:spacing w:line="240" w:lineRule="auto"/>
              <w:ind w:firstLine="0"/>
              <w:jc w:val="right"/>
              <w:rPr>
                <w:del w:id="592" w:author="Sgouris Sgouridis [2]" w:date="2018-02-01T11:08:00Z"/>
                <w:color w:val="000000"/>
                <w:sz w:val="14"/>
                <w:szCs w:val="14"/>
              </w:rPr>
            </w:pPr>
            <w:del w:id="593" w:author="Sgouris Sgouridis [2]" w:date="2018-02-01T11:08:00Z">
              <w:r w:rsidRPr="009E3AEF" w:rsidDel="0033788C">
                <w:rPr>
                  <w:color w:val="000000"/>
                  <w:sz w:val="14"/>
                  <w:szCs w:val="14"/>
                </w:rPr>
                <w:delText>36.8%</w:delText>
              </w:r>
            </w:del>
          </w:p>
        </w:tc>
        <w:tc>
          <w:tcPr>
            <w:tcW w:w="709" w:type="dxa"/>
            <w:tcBorders>
              <w:top w:val="nil"/>
              <w:left w:val="nil"/>
              <w:bottom w:val="nil"/>
              <w:right w:val="single" w:sz="4" w:space="0" w:color="auto"/>
            </w:tcBorders>
            <w:shd w:val="clear" w:color="000000" w:fill="F2F2F2"/>
            <w:noWrap/>
            <w:vAlign w:val="bottom"/>
            <w:hideMark/>
          </w:tcPr>
          <w:p w14:paraId="1B38F308" w14:textId="5CEB32A4" w:rsidR="006C53B9" w:rsidRPr="009E3AEF" w:rsidDel="0033788C" w:rsidRDefault="006C53B9" w:rsidP="009F2E94">
            <w:pPr>
              <w:spacing w:line="240" w:lineRule="auto"/>
              <w:ind w:firstLine="0"/>
              <w:jc w:val="right"/>
              <w:rPr>
                <w:del w:id="594" w:author="Sgouris Sgouridis [2]" w:date="2018-02-01T11:08:00Z"/>
                <w:color w:val="000000"/>
                <w:sz w:val="14"/>
                <w:szCs w:val="14"/>
              </w:rPr>
            </w:pPr>
            <w:del w:id="595" w:author="Sgouris Sgouridis [2]" w:date="2018-02-01T11:08:00Z">
              <w:r w:rsidRPr="009E3AEF" w:rsidDel="0033788C">
                <w:rPr>
                  <w:color w:val="000000"/>
                  <w:sz w:val="14"/>
                  <w:szCs w:val="14"/>
                </w:rPr>
                <w:delText>26.2%</w:delText>
              </w:r>
            </w:del>
          </w:p>
        </w:tc>
        <w:tc>
          <w:tcPr>
            <w:tcW w:w="708" w:type="dxa"/>
            <w:tcBorders>
              <w:top w:val="nil"/>
              <w:left w:val="nil"/>
              <w:bottom w:val="nil"/>
              <w:right w:val="nil"/>
            </w:tcBorders>
            <w:shd w:val="clear" w:color="auto" w:fill="auto"/>
            <w:noWrap/>
            <w:vAlign w:val="bottom"/>
            <w:hideMark/>
          </w:tcPr>
          <w:p w14:paraId="72D03D0A" w14:textId="46029325" w:rsidR="006C53B9" w:rsidRPr="009E3AEF" w:rsidDel="0033788C" w:rsidRDefault="006C53B9" w:rsidP="009F2E94">
            <w:pPr>
              <w:spacing w:line="240" w:lineRule="auto"/>
              <w:ind w:firstLine="0"/>
              <w:jc w:val="right"/>
              <w:rPr>
                <w:del w:id="596" w:author="Sgouris Sgouridis [2]" w:date="2018-02-01T11:08:00Z"/>
                <w:color w:val="000000"/>
                <w:sz w:val="14"/>
                <w:szCs w:val="14"/>
              </w:rPr>
            </w:pPr>
            <w:del w:id="597" w:author="Sgouris Sgouridis [2]" w:date="2018-02-01T11:08:00Z">
              <w:r w:rsidRPr="009E3AEF" w:rsidDel="0033788C">
                <w:rPr>
                  <w:color w:val="000000"/>
                  <w:sz w:val="14"/>
                  <w:szCs w:val="14"/>
                </w:rPr>
                <w:delText>39.3%</w:delText>
              </w:r>
            </w:del>
          </w:p>
        </w:tc>
        <w:tc>
          <w:tcPr>
            <w:tcW w:w="709" w:type="dxa"/>
            <w:tcBorders>
              <w:top w:val="nil"/>
              <w:left w:val="nil"/>
              <w:bottom w:val="nil"/>
              <w:right w:val="single" w:sz="4" w:space="0" w:color="auto"/>
            </w:tcBorders>
            <w:shd w:val="clear" w:color="000000" w:fill="F2F2F2"/>
            <w:noWrap/>
            <w:vAlign w:val="bottom"/>
            <w:hideMark/>
          </w:tcPr>
          <w:p w14:paraId="39C29F3F" w14:textId="6BD3DCEA" w:rsidR="006C53B9" w:rsidRPr="009E3AEF" w:rsidDel="0033788C" w:rsidRDefault="006C53B9" w:rsidP="009F2E94">
            <w:pPr>
              <w:spacing w:line="240" w:lineRule="auto"/>
              <w:ind w:firstLine="0"/>
              <w:jc w:val="right"/>
              <w:rPr>
                <w:del w:id="598" w:author="Sgouris Sgouridis [2]" w:date="2018-02-01T11:08:00Z"/>
                <w:color w:val="000000"/>
                <w:sz w:val="14"/>
                <w:szCs w:val="14"/>
              </w:rPr>
            </w:pPr>
            <w:del w:id="599" w:author="Sgouris Sgouridis [2]" w:date="2018-02-01T11:08:00Z">
              <w:r w:rsidRPr="009E3AEF" w:rsidDel="0033788C">
                <w:rPr>
                  <w:color w:val="000000"/>
                  <w:sz w:val="14"/>
                  <w:szCs w:val="14"/>
                </w:rPr>
                <w:delText>28.4%</w:delText>
              </w:r>
            </w:del>
          </w:p>
        </w:tc>
        <w:tc>
          <w:tcPr>
            <w:tcW w:w="709" w:type="dxa"/>
            <w:tcBorders>
              <w:top w:val="nil"/>
              <w:left w:val="nil"/>
              <w:bottom w:val="nil"/>
              <w:right w:val="nil"/>
            </w:tcBorders>
            <w:shd w:val="clear" w:color="auto" w:fill="auto"/>
            <w:noWrap/>
            <w:vAlign w:val="bottom"/>
            <w:hideMark/>
          </w:tcPr>
          <w:p w14:paraId="7A63FC0A" w14:textId="39CEDB1E" w:rsidR="006C53B9" w:rsidRPr="009E3AEF" w:rsidDel="0033788C" w:rsidRDefault="006C53B9" w:rsidP="009F2E94">
            <w:pPr>
              <w:spacing w:line="240" w:lineRule="auto"/>
              <w:ind w:firstLine="0"/>
              <w:jc w:val="right"/>
              <w:rPr>
                <w:del w:id="600" w:author="Sgouris Sgouridis [2]" w:date="2018-02-01T11:08:00Z"/>
                <w:color w:val="000000"/>
                <w:sz w:val="14"/>
                <w:szCs w:val="14"/>
              </w:rPr>
            </w:pPr>
            <w:del w:id="601" w:author="Sgouris Sgouridis [2]" w:date="2018-02-01T11:08:00Z">
              <w:r w:rsidRPr="009E3AEF" w:rsidDel="0033788C">
                <w:rPr>
                  <w:color w:val="000000"/>
                  <w:sz w:val="14"/>
                  <w:szCs w:val="14"/>
                </w:rPr>
                <w:delText>50.2%</w:delText>
              </w:r>
            </w:del>
          </w:p>
        </w:tc>
        <w:tc>
          <w:tcPr>
            <w:tcW w:w="709" w:type="dxa"/>
            <w:tcBorders>
              <w:top w:val="nil"/>
              <w:left w:val="nil"/>
              <w:bottom w:val="nil"/>
              <w:right w:val="single" w:sz="4" w:space="0" w:color="auto"/>
            </w:tcBorders>
            <w:shd w:val="clear" w:color="000000" w:fill="F2F2F2"/>
            <w:noWrap/>
            <w:vAlign w:val="bottom"/>
            <w:hideMark/>
          </w:tcPr>
          <w:p w14:paraId="68C908C3" w14:textId="4FB8ED22" w:rsidR="006C53B9" w:rsidRPr="009E3AEF" w:rsidDel="0033788C" w:rsidRDefault="006C53B9" w:rsidP="009F2E94">
            <w:pPr>
              <w:spacing w:line="240" w:lineRule="auto"/>
              <w:ind w:firstLine="0"/>
              <w:jc w:val="right"/>
              <w:rPr>
                <w:del w:id="602" w:author="Sgouris Sgouridis [2]" w:date="2018-02-01T11:08:00Z"/>
                <w:color w:val="000000"/>
                <w:sz w:val="14"/>
                <w:szCs w:val="14"/>
              </w:rPr>
            </w:pPr>
            <w:del w:id="603" w:author="Sgouris Sgouridis [2]" w:date="2018-02-01T11:08:00Z">
              <w:r w:rsidRPr="009E3AEF" w:rsidDel="0033788C">
                <w:rPr>
                  <w:color w:val="000000"/>
                  <w:sz w:val="14"/>
                  <w:szCs w:val="14"/>
                </w:rPr>
                <w:delText>42.8%</w:delText>
              </w:r>
            </w:del>
          </w:p>
        </w:tc>
      </w:tr>
      <w:tr w:rsidR="009F2E94" w:rsidRPr="00505B09" w:rsidDel="0033788C" w14:paraId="0788054A" w14:textId="3F121CEF" w:rsidTr="00990F8F">
        <w:trPr>
          <w:trHeight w:val="320"/>
          <w:del w:id="604" w:author="Sgouris Sgouridis [2]" w:date="2018-02-01T11:08:00Z"/>
        </w:trPr>
        <w:tc>
          <w:tcPr>
            <w:tcW w:w="2000" w:type="dxa"/>
            <w:tcBorders>
              <w:top w:val="nil"/>
              <w:left w:val="single" w:sz="4" w:space="0" w:color="auto"/>
              <w:bottom w:val="nil"/>
              <w:right w:val="single" w:sz="4" w:space="0" w:color="auto"/>
            </w:tcBorders>
            <w:shd w:val="clear" w:color="auto" w:fill="auto"/>
            <w:noWrap/>
            <w:vAlign w:val="bottom"/>
            <w:hideMark/>
          </w:tcPr>
          <w:p w14:paraId="62D4A01F" w14:textId="2412F8E5" w:rsidR="006C53B9" w:rsidRPr="009E3AEF" w:rsidDel="0033788C" w:rsidRDefault="006C53B9" w:rsidP="009F2E94">
            <w:pPr>
              <w:spacing w:line="240" w:lineRule="auto"/>
              <w:ind w:firstLine="0"/>
              <w:jc w:val="right"/>
              <w:rPr>
                <w:del w:id="605" w:author="Sgouris Sgouridis [2]" w:date="2018-02-01T11:08:00Z"/>
                <w:color w:val="000000"/>
                <w:sz w:val="14"/>
                <w:szCs w:val="14"/>
              </w:rPr>
            </w:pPr>
            <w:del w:id="606" w:author="Sgouris Sgouridis [2]" w:date="2018-02-01T11:08:00Z">
              <w:r w:rsidRPr="009E3AEF" w:rsidDel="0033788C">
                <w:rPr>
                  <w:color w:val="000000"/>
                  <w:sz w:val="14"/>
                  <w:szCs w:val="14"/>
                </w:rPr>
                <w:delText>Plant Overnight Cost (2007$/kW)</w:delText>
              </w:r>
            </w:del>
          </w:p>
        </w:tc>
        <w:tc>
          <w:tcPr>
            <w:tcW w:w="709" w:type="dxa"/>
            <w:tcBorders>
              <w:top w:val="nil"/>
              <w:left w:val="nil"/>
              <w:bottom w:val="single" w:sz="4" w:space="0" w:color="auto"/>
              <w:right w:val="nil"/>
            </w:tcBorders>
            <w:shd w:val="clear" w:color="auto" w:fill="auto"/>
            <w:noWrap/>
            <w:vAlign w:val="bottom"/>
            <w:hideMark/>
          </w:tcPr>
          <w:p w14:paraId="120FA240" w14:textId="06E31D92" w:rsidR="006C53B9" w:rsidRPr="009E3AEF" w:rsidDel="0033788C" w:rsidRDefault="006C53B9" w:rsidP="009F2E94">
            <w:pPr>
              <w:spacing w:line="240" w:lineRule="auto"/>
              <w:ind w:firstLine="0"/>
              <w:jc w:val="right"/>
              <w:rPr>
                <w:del w:id="607" w:author="Sgouris Sgouridis [2]" w:date="2018-02-01T11:08:00Z"/>
                <w:color w:val="000000"/>
                <w:sz w:val="14"/>
                <w:szCs w:val="14"/>
              </w:rPr>
            </w:pPr>
            <w:del w:id="608" w:author="Sgouris Sgouridis [2]" w:date="2018-02-01T11:08:00Z">
              <w:r w:rsidRPr="009E3AEF" w:rsidDel="0033788C">
                <w:rPr>
                  <w:color w:val="000000"/>
                  <w:sz w:val="14"/>
                  <w:szCs w:val="14"/>
                </w:rPr>
                <w:delText xml:space="preserve"> 1,987 </w:delText>
              </w:r>
            </w:del>
          </w:p>
        </w:tc>
        <w:tc>
          <w:tcPr>
            <w:tcW w:w="743" w:type="dxa"/>
            <w:tcBorders>
              <w:top w:val="nil"/>
              <w:left w:val="nil"/>
              <w:bottom w:val="single" w:sz="4" w:space="0" w:color="auto"/>
              <w:right w:val="single" w:sz="4" w:space="0" w:color="auto"/>
            </w:tcBorders>
            <w:shd w:val="clear" w:color="000000" w:fill="F2F2F2"/>
            <w:noWrap/>
            <w:vAlign w:val="bottom"/>
            <w:hideMark/>
          </w:tcPr>
          <w:p w14:paraId="7CD034AF" w14:textId="51F21C3E" w:rsidR="006C53B9" w:rsidRPr="009E3AEF" w:rsidDel="0033788C" w:rsidRDefault="006C53B9" w:rsidP="009F2E94">
            <w:pPr>
              <w:spacing w:line="240" w:lineRule="auto"/>
              <w:ind w:firstLine="0"/>
              <w:jc w:val="right"/>
              <w:rPr>
                <w:del w:id="609" w:author="Sgouris Sgouridis [2]" w:date="2018-02-01T11:08:00Z"/>
                <w:color w:val="000000"/>
                <w:sz w:val="14"/>
                <w:szCs w:val="14"/>
              </w:rPr>
            </w:pPr>
            <w:del w:id="610" w:author="Sgouris Sgouridis [2]" w:date="2018-02-01T11:08:00Z">
              <w:r w:rsidRPr="009E3AEF" w:rsidDel="0033788C">
                <w:rPr>
                  <w:color w:val="000000"/>
                  <w:sz w:val="14"/>
                  <w:szCs w:val="14"/>
                </w:rPr>
                <w:delText xml:space="preserve"> 2,711 </w:delText>
              </w:r>
            </w:del>
          </w:p>
        </w:tc>
        <w:tc>
          <w:tcPr>
            <w:tcW w:w="709" w:type="dxa"/>
            <w:tcBorders>
              <w:top w:val="nil"/>
              <w:left w:val="nil"/>
              <w:bottom w:val="single" w:sz="4" w:space="0" w:color="auto"/>
              <w:right w:val="nil"/>
            </w:tcBorders>
            <w:shd w:val="clear" w:color="auto" w:fill="auto"/>
            <w:noWrap/>
            <w:vAlign w:val="bottom"/>
            <w:hideMark/>
          </w:tcPr>
          <w:p w14:paraId="5A8209B2" w14:textId="503244D3" w:rsidR="006C53B9" w:rsidRPr="009E3AEF" w:rsidDel="0033788C" w:rsidRDefault="006C53B9" w:rsidP="009F2E94">
            <w:pPr>
              <w:spacing w:line="240" w:lineRule="auto"/>
              <w:ind w:firstLine="0"/>
              <w:jc w:val="right"/>
              <w:rPr>
                <w:del w:id="611" w:author="Sgouris Sgouridis [2]" w:date="2018-02-01T11:08:00Z"/>
                <w:color w:val="000000"/>
                <w:sz w:val="14"/>
                <w:szCs w:val="14"/>
              </w:rPr>
            </w:pPr>
            <w:del w:id="612" w:author="Sgouris Sgouridis [2]" w:date="2018-02-01T11:08:00Z">
              <w:r w:rsidRPr="009E3AEF" w:rsidDel="0033788C">
                <w:rPr>
                  <w:color w:val="000000"/>
                  <w:sz w:val="14"/>
                  <w:szCs w:val="14"/>
                </w:rPr>
                <w:delText xml:space="preserve"> 1,913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49BACFB3" w14:textId="33872560" w:rsidR="006C53B9" w:rsidRPr="009E3AEF" w:rsidDel="0033788C" w:rsidRDefault="006C53B9" w:rsidP="009F2E94">
            <w:pPr>
              <w:spacing w:line="240" w:lineRule="auto"/>
              <w:ind w:firstLine="0"/>
              <w:jc w:val="right"/>
              <w:rPr>
                <w:del w:id="613" w:author="Sgouris Sgouridis [2]" w:date="2018-02-01T11:08:00Z"/>
                <w:color w:val="000000"/>
                <w:sz w:val="14"/>
                <w:szCs w:val="14"/>
              </w:rPr>
            </w:pPr>
            <w:del w:id="614" w:author="Sgouris Sgouridis [2]" w:date="2018-02-01T11:08:00Z">
              <w:r w:rsidRPr="009E3AEF" w:rsidDel="0033788C">
                <w:rPr>
                  <w:color w:val="000000"/>
                  <w:sz w:val="14"/>
                  <w:szCs w:val="14"/>
                </w:rPr>
                <w:delText xml:space="preserve"> 2,817 </w:delText>
              </w:r>
            </w:del>
          </w:p>
        </w:tc>
        <w:tc>
          <w:tcPr>
            <w:tcW w:w="708" w:type="dxa"/>
            <w:tcBorders>
              <w:top w:val="nil"/>
              <w:left w:val="nil"/>
              <w:bottom w:val="single" w:sz="4" w:space="0" w:color="auto"/>
              <w:right w:val="nil"/>
            </w:tcBorders>
            <w:shd w:val="clear" w:color="auto" w:fill="auto"/>
            <w:noWrap/>
            <w:vAlign w:val="bottom"/>
            <w:hideMark/>
          </w:tcPr>
          <w:p w14:paraId="1EBEDE4C" w14:textId="62B19BBB" w:rsidR="006C53B9" w:rsidRPr="009E3AEF" w:rsidDel="0033788C" w:rsidRDefault="006C53B9" w:rsidP="009F2E94">
            <w:pPr>
              <w:spacing w:line="240" w:lineRule="auto"/>
              <w:ind w:firstLine="0"/>
              <w:jc w:val="right"/>
              <w:rPr>
                <w:del w:id="615" w:author="Sgouris Sgouridis [2]" w:date="2018-02-01T11:08:00Z"/>
                <w:color w:val="000000"/>
                <w:sz w:val="14"/>
                <w:szCs w:val="14"/>
              </w:rPr>
            </w:pPr>
            <w:del w:id="616" w:author="Sgouris Sgouridis [2]" w:date="2018-02-01T11:08:00Z">
              <w:r w:rsidRPr="009E3AEF" w:rsidDel="0033788C">
                <w:rPr>
                  <w:color w:val="000000"/>
                  <w:sz w:val="14"/>
                  <w:szCs w:val="14"/>
                </w:rPr>
                <w:delText xml:space="preserve"> 2,217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1B62BC0A" w14:textId="52B03631" w:rsidR="006C53B9" w:rsidRPr="009E3AEF" w:rsidDel="0033788C" w:rsidRDefault="006C53B9" w:rsidP="009F2E94">
            <w:pPr>
              <w:spacing w:line="240" w:lineRule="auto"/>
              <w:ind w:firstLine="0"/>
              <w:jc w:val="right"/>
              <w:rPr>
                <w:del w:id="617" w:author="Sgouris Sgouridis [2]" w:date="2018-02-01T11:08:00Z"/>
                <w:color w:val="000000"/>
                <w:sz w:val="14"/>
                <w:szCs w:val="14"/>
              </w:rPr>
            </w:pPr>
            <w:del w:id="618" w:author="Sgouris Sgouridis [2]" w:date="2018-02-01T11:08:00Z">
              <w:r w:rsidRPr="009E3AEF" w:rsidDel="0033788C">
                <w:rPr>
                  <w:color w:val="000000"/>
                  <w:sz w:val="14"/>
                  <w:szCs w:val="14"/>
                </w:rPr>
                <w:delText xml:space="preserve"> 3,181 </w:delText>
              </w:r>
            </w:del>
          </w:p>
        </w:tc>
        <w:tc>
          <w:tcPr>
            <w:tcW w:w="709" w:type="dxa"/>
            <w:tcBorders>
              <w:top w:val="nil"/>
              <w:left w:val="nil"/>
              <w:bottom w:val="single" w:sz="4" w:space="0" w:color="auto"/>
              <w:right w:val="nil"/>
            </w:tcBorders>
            <w:shd w:val="clear" w:color="auto" w:fill="auto"/>
            <w:noWrap/>
            <w:vAlign w:val="bottom"/>
            <w:hideMark/>
          </w:tcPr>
          <w:p w14:paraId="35D4887A" w14:textId="4D1BC6CC" w:rsidR="006C53B9" w:rsidRPr="009E3AEF" w:rsidDel="0033788C" w:rsidRDefault="006C53B9" w:rsidP="009F2E94">
            <w:pPr>
              <w:spacing w:line="240" w:lineRule="auto"/>
              <w:ind w:firstLine="0"/>
              <w:jc w:val="right"/>
              <w:rPr>
                <w:del w:id="619" w:author="Sgouris Sgouridis [2]" w:date="2018-02-01T11:08:00Z"/>
                <w:color w:val="000000"/>
                <w:sz w:val="14"/>
                <w:szCs w:val="14"/>
              </w:rPr>
            </w:pPr>
            <w:del w:id="620" w:author="Sgouris Sgouridis [2]" w:date="2018-02-01T11:08:00Z">
              <w:r w:rsidRPr="009E3AEF" w:rsidDel="0033788C">
                <w:rPr>
                  <w:color w:val="000000"/>
                  <w:sz w:val="14"/>
                  <w:szCs w:val="14"/>
                </w:rPr>
                <w:delText xml:space="preserve"> 1,622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358476AE" w14:textId="3DA66783" w:rsidR="006C53B9" w:rsidRPr="009E3AEF" w:rsidDel="0033788C" w:rsidRDefault="006C53B9" w:rsidP="009F2E94">
            <w:pPr>
              <w:spacing w:line="240" w:lineRule="auto"/>
              <w:ind w:firstLine="0"/>
              <w:jc w:val="right"/>
              <w:rPr>
                <w:del w:id="621" w:author="Sgouris Sgouridis [2]" w:date="2018-02-01T11:08:00Z"/>
                <w:color w:val="000000"/>
                <w:sz w:val="14"/>
                <w:szCs w:val="14"/>
              </w:rPr>
            </w:pPr>
            <w:del w:id="622" w:author="Sgouris Sgouridis [2]" w:date="2018-02-01T11:08:00Z">
              <w:r w:rsidRPr="009E3AEF" w:rsidDel="0033788C">
                <w:rPr>
                  <w:color w:val="000000"/>
                  <w:sz w:val="14"/>
                  <w:szCs w:val="14"/>
                </w:rPr>
                <w:delText xml:space="preserve"> 2,942 </w:delText>
              </w:r>
            </w:del>
          </w:p>
        </w:tc>
        <w:tc>
          <w:tcPr>
            <w:tcW w:w="708" w:type="dxa"/>
            <w:tcBorders>
              <w:top w:val="nil"/>
              <w:left w:val="nil"/>
              <w:bottom w:val="single" w:sz="4" w:space="0" w:color="auto"/>
              <w:right w:val="nil"/>
            </w:tcBorders>
            <w:shd w:val="clear" w:color="auto" w:fill="auto"/>
            <w:noWrap/>
            <w:vAlign w:val="bottom"/>
            <w:hideMark/>
          </w:tcPr>
          <w:p w14:paraId="35C9BA31" w14:textId="33DDD98B" w:rsidR="006C53B9" w:rsidRPr="009E3AEF" w:rsidDel="0033788C" w:rsidRDefault="006C53B9" w:rsidP="009F2E94">
            <w:pPr>
              <w:spacing w:line="240" w:lineRule="auto"/>
              <w:ind w:firstLine="0"/>
              <w:jc w:val="right"/>
              <w:rPr>
                <w:del w:id="623" w:author="Sgouris Sgouridis [2]" w:date="2018-02-01T11:08:00Z"/>
                <w:color w:val="000000"/>
                <w:sz w:val="14"/>
                <w:szCs w:val="14"/>
              </w:rPr>
            </w:pPr>
            <w:del w:id="624" w:author="Sgouris Sgouridis [2]" w:date="2018-02-01T11:08:00Z">
              <w:r w:rsidRPr="009E3AEF" w:rsidDel="0033788C">
                <w:rPr>
                  <w:color w:val="000000"/>
                  <w:sz w:val="14"/>
                  <w:szCs w:val="14"/>
                </w:rPr>
                <w:delText xml:space="preserve"> 1,647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16F8C07F" w14:textId="60EF71E0" w:rsidR="006C53B9" w:rsidRPr="009E3AEF" w:rsidDel="0033788C" w:rsidRDefault="006C53B9" w:rsidP="009F2E94">
            <w:pPr>
              <w:spacing w:line="240" w:lineRule="auto"/>
              <w:ind w:firstLine="0"/>
              <w:jc w:val="right"/>
              <w:rPr>
                <w:del w:id="625" w:author="Sgouris Sgouridis [2]" w:date="2018-02-01T11:08:00Z"/>
                <w:color w:val="000000"/>
                <w:sz w:val="14"/>
                <w:szCs w:val="14"/>
              </w:rPr>
            </w:pPr>
            <w:del w:id="626" w:author="Sgouris Sgouridis [2]" w:date="2018-02-01T11:08:00Z">
              <w:r w:rsidRPr="009E3AEF" w:rsidDel="0033788C">
                <w:rPr>
                  <w:color w:val="000000"/>
                  <w:sz w:val="14"/>
                  <w:szCs w:val="14"/>
                </w:rPr>
                <w:delText xml:space="preserve"> 2,913 </w:delText>
              </w:r>
            </w:del>
          </w:p>
        </w:tc>
        <w:tc>
          <w:tcPr>
            <w:tcW w:w="709" w:type="dxa"/>
            <w:tcBorders>
              <w:top w:val="nil"/>
              <w:left w:val="nil"/>
              <w:bottom w:val="single" w:sz="4" w:space="0" w:color="auto"/>
              <w:right w:val="nil"/>
            </w:tcBorders>
            <w:shd w:val="clear" w:color="auto" w:fill="auto"/>
            <w:noWrap/>
            <w:vAlign w:val="bottom"/>
            <w:hideMark/>
          </w:tcPr>
          <w:p w14:paraId="5FFD81AE" w14:textId="5CF08A0C" w:rsidR="006C53B9" w:rsidRPr="009E3AEF" w:rsidDel="0033788C" w:rsidRDefault="006C53B9" w:rsidP="009F2E94">
            <w:pPr>
              <w:spacing w:line="240" w:lineRule="auto"/>
              <w:ind w:firstLine="0"/>
              <w:jc w:val="right"/>
              <w:rPr>
                <w:del w:id="627" w:author="Sgouris Sgouridis [2]" w:date="2018-02-01T11:08:00Z"/>
                <w:color w:val="000000"/>
                <w:sz w:val="14"/>
                <w:szCs w:val="14"/>
              </w:rPr>
            </w:pPr>
            <w:del w:id="628" w:author="Sgouris Sgouridis [2]" w:date="2018-02-01T11:08:00Z">
              <w:r w:rsidRPr="009E3AEF" w:rsidDel="0033788C">
                <w:rPr>
                  <w:color w:val="000000"/>
                  <w:sz w:val="14"/>
                  <w:szCs w:val="14"/>
                </w:rPr>
                <w:delText xml:space="preserve"> 584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1B64DD3C" w14:textId="20E2FD0A" w:rsidR="006C53B9" w:rsidRPr="009E3AEF" w:rsidDel="0033788C" w:rsidRDefault="006C53B9" w:rsidP="009F2E94">
            <w:pPr>
              <w:spacing w:line="240" w:lineRule="auto"/>
              <w:ind w:firstLine="0"/>
              <w:jc w:val="right"/>
              <w:rPr>
                <w:del w:id="629" w:author="Sgouris Sgouridis [2]" w:date="2018-02-01T11:08:00Z"/>
                <w:color w:val="000000"/>
                <w:sz w:val="14"/>
                <w:szCs w:val="14"/>
              </w:rPr>
            </w:pPr>
            <w:del w:id="630" w:author="Sgouris Sgouridis [2]" w:date="2018-02-01T11:08:00Z">
              <w:r w:rsidRPr="009E3AEF" w:rsidDel="0033788C">
                <w:rPr>
                  <w:color w:val="000000"/>
                  <w:sz w:val="14"/>
                  <w:szCs w:val="14"/>
                </w:rPr>
                <w:delText xml:space="preserve"> 1,226 </w:delText>
              </w:r>
            </w:del>
          </w:p>
        </w:tc>
      </w:tr>
      <w:tr w:rsidR="00990F8F" w:rsidRPr="00505B09" w:rsidDel="0033788C" w14:paraId="69F7431B" w14:textId="512E82BB" w:rsidTr="00990F8F">
        <w:trPr>
          <w:trHeight w:val="320"/>
          <w:del w:id="631" w:author="Sgouris Sgouridis [2]" w:date="2018-02-01T11:08:00Z"/>
        </w:trPr>
        <w:tc>
          <w:tcPr>
            <w:tcW w:w="2000" w:type="dxa"/>
            <w:tcBorders>
              <w:top w:val="nil"/>
              <w:left w:val="single" w:sz="4" w:space="0" w:color="auto"/>
              <w:bottom w:val="nil"/>
              <w:right w:val="single" w:sz="4" w:space="0" w:color="auto"/>
            </w:tcBorders>
            <w:shd w:val="clear" w:color="auto" w:fill="auto"/>
            <w:noWrap/>
            <w:vAlign w:val="bottom"/>
            <w:hideMark/>
          </w:tcPr>
          <w:p w14:paraId="5EBBAFC9" w14:textId="1CE6196B" w:rsidR="006C53B9" w:rsidRPr="009E3AEF" w:rsidDel="0033788C" w:rsidRDefault="006C53B9" w:rsidP="009F2E94">
            <w:pPr>
              <w:spacing w:line="240" w:lineRule="auto"/>
              <w:ind w:firstLine="0"/>
              <w:jc w:val="left"/>
              <w:rPr>
                <w:del w:id="632" w:author="Sgouris Sgouridis [2]" w:date="2018-02-01T11:08:00Z"/>
                <w:color w:val="000000"/>
                <w:sz w:val="14"/>
                <w:szCs w:val="14"/>
              </w:rPr>
            </w:pPr>
            <w:del w:id="633" w:author="Sgouris Sgouridis [2]" w:date="2018-02-01T11:08:00Z">
              <w:r w:rsidRPr="009E3AEF" w:rsidDel="0033788C">
                <w:rPr>
                  <w:color w:val="000000"/>
                  <w:sz w:val="14"/>
                  <w:szCs w:val="14"/>
                </w:rPr>
                <w:delText> </w:delText>
              </w:r>
            </w:del>
          </w:p>
        </w:tc>
        <w:tc>
          <w:tcPr>
            <w:tcW w:w="4287" w:type="dxa"/>
            <w:gridSpan w:val="6"/>
            <w:tcBorders>
              <w:top w:val="single" w:sz="4" w:space="0" w:color="auto"/>
              <w:left w:val="nil"/>
              <w:bottom w:val="nil"/>
              <w:right w:val="single" w:sz="4" w:space="0" w:color="000000"/>
            </w:tcBorders>
            <w:shd w:val="clear" w:color="auto" w:fill="auto"/>
            <w:noWrap/>
            <w:vAlign w:val="bottom"/>
            <w:hideMark/>
          </w:tcPr>
          <w:p w14:paraId="61539AD8" w14:textId="4269ED72" w:rsidR="006C53B9" w:rsidRPr="009E3AEF" w:rsidDel="0033788C" w:rsidRDefault="006C53B9" w:rsidP="009F2E94">
            <w:pPr>
              <w:spacing w:line="240" w:lineRule="auto"/>
              <w:ind w:firstLine="0"/>
              <w:jc w:val="center"/>
              <w:rPr>
                <w:del w:id="634" w:author="Sgouris Sgouridis [2]" w:date="2018-02-01T11:08:00Z"/>
                <w:i/>
                <w:color w:val="000000"/>
                <w:sz w:val="14"/>
                <w:szCs w:val="14"/>
              </w:rPr>
            </w:pPr>
            <w:del w:id="635" w:author="Sgouris Sgouridis [2]" w:date="2018-02-01T11:08:00Z">
              <w:r w:rsidRPr="009E3AEF" w:rsidDel="0033788C">
                <w:rPr>
                  <w:i/>
                  <w:color w:val="000000"/>
                  <w:sz w:val="14"/>
                  <w:szCs w:val="14"/>
                </w:rPr>
                <w:delText>Normalized for coal flowrate =500000 lb/hr</w:delText>
              </w:r>
            </w:del>
          </w:p>
        </w:tc>
        <w:tc>
          <w:tcPr>
            <w:tcW w:w="2835" w:type="dxa"/>
            <w:gridSpan w:val="4"/>
            <w:tcBorders>
              <w:top w:val="single" w:sz="4" w:space="0" w:color="auto"/>
              <w:left w:val="nil"/>
              <w:bottom w:val="nil"/>
              <w:right w:val="single" w:sz="4" w:space="0" w:color="000000"/>
            </w:tcBorders>
            <w:shd w:val="clear" w:color="auto" w:fill="auto"/>
            <w:noWrap/>
            <w:vAlign w:val="bottom"/>
            <w:hideMark/>
          </w:tcPr>
          <w:p w14:paraId="5F682EBA" w14:textId="74C70481" w:rsidR="006C53B9" w:rsidRPr="009E3AEF" w:rsidDel="0033788C" w:rsidRDefault="006C53B9" w:rsidP="009F2E94">
            <w:pPr>
              <w:spacing w:line="240" w:lineRule="auto"/>
              <w:ind w:firstLine="0"/>
              <w:jc w:val="center"/>
              <w:rPr>
                <w:del w:id="636" w:author="Sgouris Sgouridis [2]" w:date="2018-02-01T11:08:00Z"/>
                <w:i/>
                <w:color w:val="000000"/>
                <w:sz w:val="14"/>
                <w:szCs w:val="14"/>
              </w:rPr>
            </w:pPr>
            <w:del w:id="637" w:author="Sgouris Sgouridis [2]" w:date="2018-02-01T11:08:00Z">
              <w:r w:rsidRPr="009E3AEF" w:rsidDel="0033788C">
                <w:rPr>
                  <w:i/>
                  <w:color w:val="000000"/>
                  <w:sz w:val="14"/>
                  <w:szCs w:val="14"/>
                </w:rPr>
                <w:delText>Normalized for coal flowrate =500000 lb/hr</w:delText>
              </w:r>
            </w:del>
          </w:p>
        </w:tc>
        <w:tc>
          <w:tcPr>
            <w:tcW w:w="709" w:type="dxa"/>
            <w:tcBorders>
              <w:top w:val="nil"/>
              <w:left w:val="nil"/>
              <w:bottom w:val="nil"/>
              <w:right w:val="nil"/>
            </w:tcBorders>
            <w:shd w:val="clear" w:color="auto" w:fill="auto"/>
            <w:noWrap/>
            <w:vAlign w:val="bottom"/>
            <w:hideMark/>
          </w:tcPr>
          <w:p w14:paraId="3AD582BE" w14:textId="1204BDC1" w:rsidR="006C53B9" w:rsidRPr="009E3AEF" w:rsidDel="0033788C" w:rsidRDefault="006C53B9" w:rsidP="009F2E94">
            <w:pPr>
              <w:spacing w:line="240" w:lineRule="auto"/>
              <w:ind w:firstLine="0"/>
              <w:jc w:val="left"/>
              <w:rPr>
                <w:del w:id="638" w:author="Sgouris Sgouridis [2]" w:date="2018-02-01T11:08:00Z"/>
                <w:color w:val="000000"/>
                <w:sz w:val="14"/>
                <w:szCs w:val="14"/>
              </w:rPr>
            </w:pPr>
            <w:del w:id="639" w:author="Sgouris Sgouridis [2]" w:date="2018-02-01T11:08:00Z">
              <w:r w:rsidRPr="009E3AEF" w:rsidDel="0033788C">
                <w:rPr>
                  <w:color w:val="000000"/>
                  <w:sz w:val="14"/>
                  <w:szCs w:val="14"/>
                </w:rPr>
                <w:delText> </w:delText>
              </w:r>
            </w:del>
          </w:p>
        </w:tc>
        <w:tc>
          <w:tcPr>
            <w:tcW w:w="709" w:type="dxa"/>
            <w:tcBorders>
              <w:top w:val="nil"/>
              <w:left w:val="nil"/>
              <w:bottom w:val="nil"/>
              <w:right w:val="single" w:sz="4" w:space="0" w:color="auto"/>
            </w:tcBorders>
            <w:shd w:val="clear" w:color="auto" w:fill="auto"/>
            <w:noWrap/>
            <w:vAlign w:val="bottom"/>
            <w:hideMark/>
          </w:tcPr>
          <w:p w14:paraId="2C057F74" w14:textId="5AF05660" w:rsidR="006C53B9" w:rsidRPr="009E3AEF" w:rsidDel="0033788C" w:rsidRDefault="006C53B9" w:rsidP="009F2E94">
            <w:pPr>
              <w:spacing w:line="240" w:lineRule="auto"/>
              <w:ind w:firstLine="0"/>
              <w:jc w:val="left"/>
              <w:rPr>
                <w:del w:id="640" w:author="Sgouris Sgouridis [2]" w:date="2018-02-01T11:08:00Z"/>
                <w:color w:val="000000"/>
                <w:sz w:val="14"/>
                <w:szCs w:val="14"/>
              </w:rPr>
            </w:pPr>
            <w:del w:id="641" w:author="Sgouris Sgouridis [2]" w:date="2018-02-01T11:08:00Z">
              <w:r w:rsidRPr="009E3AEF" w:rsidDel="0033788C">
                <w:rPr>
                  <w:color w:val="000000"/>
                  <w:sz w:val="14"/>
                  <w:szCs w:val="14"/>
                </w:rPr>
                <w:delText> </w:delText>
              </w:r>
            </w:del>
          </w:p>
        </w:tc>
      </w:tr>
      <w:tr w:rsidR="009F2E94" w:rsidRPr="00505B09" w14:paraId="3EF09F43" w14:textId="77777777" w:rsidTr="00990F8F">
        <w:trPr>
          <w:trHeight w:val="300"/>
        </w:trPr>
        <w:tc>
          <w:tcPr>
            <w:tcW w:w="2000" w:type="dxa"/>
            <w:tcBorders>
              <w:top w:val="nil"/>
              <w:left w:val="single" w:sz="4" w:space="0" w:color="auto"/>
              <w:bottom w:val="nil"/>
              <w:right w:val="single" w:sz="4" w:space="0" w:color="auto"/>
            </w:tcBorders>
            <w:shd w:val="clear" w:color="auto" w:fill="auto"/>
            <w:noWrap/>
            <w:vAlign w:val="bottom"/>
            <w:hideMark/>
          </w:tcPr>
          <w:p w14:paraId="4DD644F7"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Gross Power Output (kWe)</w:t>
            </w:r>
          </w:p>
        </w:tc>
        <w:tc>
          <w:tcPr>
            <w:tcW w:w="709" w:type="dxa"/>
            <w:tcBorders>
              <w:top w:val="nil"/>
              <w:left w:val="nil"/>
              <w:bottom w:val="nil"/>
              <w:right w:val="nil"/>
            </w:tcBorders>
            <w:shd w:val="clear" w:color="auto" w:fill="auto"/>
            <w:noWrap/>
            <w:vAlign w:val="bottom"/>
            <w:hideMark/>
          </w:tcPr>
          <w:p w14:paraId="30208F9F"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800,812 </w:t>
            </w:r>
          </w:p>
        </w:tc>
        <w:tc>
          <w:tcPr>
            <w:tcW w:w="743" w:type="dxa"/>
            <w:tcBorders>
              <w:top w:val="nil"/>
              <w:left w:val="nil"/>
              <w:bottom w:val="nil"/>
              <w:right w:val="single" w:sz="4" w:space="0" w:color="auto"/>
            </w:tcBorders>
            <w:shd w:val="clear" w:color="000000" w:fill="F2F2F2"/>
            <w:noWrap/>
            <w:vAlign w:val="bottom"/>
            <w:hideMark/>
          </w:tcPr>
          <w:p w14:paraId="6C32A312"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753,576 </w:t>
            </w:r>
          </w:p>
        </w:tc>
        <w:tc>
          <w:tcPr>
            <w:tcW w:w="709" w:type="dxa"/>
            <w:tcBorders>
              <w:top w:val="nil"/>
              <w:left w:val="nil"/>
              <w:bottom w:val="nil"/>
              <w:right w:val="nil"/>
            </w:tcBorders>
            <w:shd w:val="clear" w:color="auto" w:fill="auto"/>
            <w:noWrap/>
            <w:vAlign w:val="bottom"/>
            <w:hideMark/>
          </w:tcPr>
          <w:p w14:paraId="6DA6E159"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802,465 </w:t>
            </w:r>
          </w:p>
        </w:tc>
        <w:tc>
          <w:tcPr>
            <w:tcW w:w="709" w:type="dxa"/>
            <w:tcBorders>
              <w:top w:val="nil"/>
              <w:left w:val="nil"/>
              <w:bottom w:val="nil"/>
              <w:right w:val="single" w:sz="4" w:space="0" w:color="auto"/>
            </w:tcBorders>
            <w:shd w:val="clear" w:color="000000" w:fill="F2F2F2"/>
            <w:noWrap/>
            <w:vAlign w:val="bottom"/>
            <w:hideMark/>
          </w:tcPr>
          <w:p w14:paraId="361FFE41"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726,645 </w:t>
            </w:r>
          </w:p>
        </w:tc>
        <w:tc>
          <w:tcPr>
            <w:tcW w:w="708" w:type="dxa"/>
            <w:tcBorders>
              <w:top w:val="nil"/>
              <w:left w:val="nil"/>
              <w:bottom w:val="nil"/>
              <w:right w:val="nil"/>
            </w:tcBorders>
            <w:shd w:val="clear" w:color="auto" w:fill="auto"/>
            <w:noWrap/>
            <w:vAlign w:val="bottom"/>
            <w:hideMark/>
          </w:tcPr>
          <w:p w14:paraId="0469E540"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843,933 </w:t>
            </w:r>
          </w:p>
        </w:tc>
        <w:tc>
          <w:tcPr>
            <w:tcW w:w="709" w:type="dxa"/>
            <w:tcBorders>
              <w:top w:val="nil"/>
              <w:left w:val="nil"/>
              <w:bottom w:val="nil"/>
              <w:right w:val="single" w:sz="4" w:space="0" w:color="auto"/>
            </w:tcBorders>
            <w:shd w:val="clear" w:color="000000" w:fill="F2F2F2"/>
            <w:noWrap/>
            <w:vAlign w:val="bottom"/>
            <w:hideMark/>
          </w:tcPr>
          <w:p w14:paraId="6D8C6F5C"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723,675 </w:t>
            </w:r>
          </w:p>
        </w:tc>
        <w:tc>
          <w:tcPr>
            <w:tcW w:w="709" w:type="dxa"/>
            <w:tcBorders>
              <w:top w:val="nil"/>
              <w:left w:val="nil"/>
              <w:bottom w:val="nil"/>
              <w:right w:val="nil"/>
            </w:tcBorders>
            <w:shd w:val="clear" w:color="auto" w:fill="auto"/>
            <w:noWrap/>
            <w:vAlign w:val="bottom"/>
            <w:hideMark/>
          </w:tcPr>
          <w:p w14:paraId="3F991595"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666,014 </w:t>
            </w:r>
          </w:p>
        </w:tc>
        <w:tc>
          <w:tcPr>
            <w:tcW w:w="709" w:type="dxa"/>
            <w:tcBorders>
              <w:top w:val="nil"/>
              <w:left w:val="nil"/>
              <w:bottom w:val="nil"/>
              <w:right w:val="single" w:sz="4" w:space="0" w:color="auto"/>
            </w:tcBorders>
            <w:shd w:val="clear" w:color="000000" w:fill="F2F2F2"/>
            <w:noWrap/>
            <w:vAlign w:val="bottom"/>
            <w:hideMark/>
          </w:tcPr>
          <w:p w14:paraId="6EDDC407"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546,916 </w:t>
            </w:r>
          </w:p>
        </w:tc>
        <w:tc>
          <w:tcPr>
            <w:tcW w:w="708" w:type="dxa"/>
            <w:tcBorders>
              <w:top w:val="nil"/>
              <w:left w:val="nil"/>
              <w:bottom w:val="nil"/>
              <w:right w:val="nil"/>
            </w:tcBorders>
            <w:shd w:val="clear" w:color="auto" w:fill="auto"/>
            <w:noWrap/>
            <w:vAlign w:val="bottom"/>
            <w:hideMark/>
          </w:tcPr>
          <w:p w14:paraId="4CB624A6"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708,621 </w:t>
            </w:r>
          </w:p>
        </w:tc>
        <w:tc>
          <w:tcPr>
            <w:tcW w:w="709" w:type="dxa"/>
            <w:tcBorders>
              <w:top w:val="nil"/>
              <w:left w:val="nil"/>
              <w:bottom w:val="nil"/>
              <w:right w:val="single" w:sz="4" w:space="0" w:color="auto"/>
            </w:tcBorders>
            <w:shd w:val="clear" w:color="000000" w:fill="F2F2F2"/>
            <w:noWrap/>
            <w:vAlign w:val="bottom"/>
            <w:hideMark/>
          </w:tcPr>
          <w:p w14:paraId="02A8C18F"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585,699 </w:t>
            </w:r>
          </w:p>
        </w:tc>
        <w:tc>
          <w:tcPr>
            <w:tcW w:w="709" w:type="dxa"/>
            <w:tcBorders>
              <w:top w:val="nil"/>
              <w:left w:val="nil"/>
              <w:bottom w:val="nil"/>
              <w:right w:val="nil"/>
            </w:tcBorders>
            <w:shd w:val="clear" w:color="auto" w:fill="auto"/>
            <w:noWrap/>
            <w:vAlign w:val="bottom"/>
            <w:hideMark/>
          </w:tcPr>
          <w:p w14:paraId="1F1648D8"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564,700 </w:t>
            </w:r>
          </w:p>
        </w:tc>
        <w:tc>
          <w:tcPr>
            <w:tcW w:w="709" w:type="dxa"/>
            <w:tcBorders>
              <w:top w:val="nil"/>
              <w:left w:val="nil"/>
              <w:bottom w:val="nil"/>
              <w:right w:val="single" w:sz="4" w:space="0" w:color="auto"/>
            </w:tcBorders>
            <w:shd w:val="clear" w:color="000000" w:fill="F2F2F2"/>
            <w:noWrap/>
            <w:vAlign w:val="bottom"/>
            <w:hideMark/>
          </w:tcPr>
          <w:p w14:paraId="34F53B4C"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511,000 </w:t>
            </w:r>
          </w:p>
        </w:tc>
      </w:tr>
      <w:tr w:rsidR="009F2E94" w:rsidRPr="00505B09" w14:paraId="57B2EFB7" w14:textId="77777777" w:rsidTr="00990F8F">
        <w:trPr>
          <w:trHeight w:val="320"/>
        </w:trPr>
        <w:tc>
          <w:tcPr>
            <w:tcW w:w="2000" w:type="dxa"/>
            <w:tcBorders>
              <w:top w:val="nil"/>
              <w:left w:val="single" w:sz="4" w:space="0" w:color="auto"/>
              <w:bottom w:val="nil"/>
              <w:right w:val="single" w:sz="4" w:space="0" w:color="auto"/>
            </w:tcBorders>
            <w:shd w:val="clear" w:color="auto" w:fill="auto"/>
            <w:noWrap/>
            <w:vAlign w:val="bottom"/>
            <w:hideMark/>
          </w:tcPr>
          <w:p w14:paraId="301AA036"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Aux Power Requirement (kWe) </w:t>
            </w:r>
          </w:p>
        </w:tc>
        <w:tc>
          <w:tcPr>
            <w:tcW w:w="709" w:type="dxa"/>
            <w:tcBorders>
              <w:top w:val="nil"/>
              <w:left w:val="nil"/>
              <w:bottom w:val="nil"/>
              <w:right w:val="nil"/>
            </w:tcBorders>
            <w:shd w:val="clear" w:color="auto" w:fill="auto"/>
            <w:noWrap/>
            <w:vAlign w:val="bottom"/>
            <w:hideMark/>
          </w:tcPr>
          <w:p w14:paraId="08810D6A"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134,665 </w:t>
            </w:r>
          </w:p>
        </w:tc>
        <w:tc>
          <w:tcPr>
            <w:tcW w:w="743" w:type="dxa"/>
            <w:tcBorders>
              <w:top w:val="nil"/>
              <w:left w:val="nil"/>
              <w:bottom w:val="nil"/>
              <w:right w:val="single" w:sz="4" w:space="0" w:color="auto"/>
            </w:tcBorders>
            <w:shd w:val="clear" w:color="000000" w:fill="F2F2F2"/>
            <w:noWrap/>
            <w:vAlign w:val="bottom"/>
            <w:hideMark/>
          </w:tcPr>
          <w:p w14:paraId="59EC4E28"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195,837 </w:t>
            </w:r>
          </w:p>
        </w:tc>
        <w:tc>
          <w:tcPr>
            <w:tcW w:w="709" w:type="dxa"/>
            <w:tcBorders>
              <w:top w:val="nil"/>
              <w:left w:val="nil"/>
              <w:bottom w:val="nil"/>
              <w:right w:val="nil"/>
            </w:tcBorders>
            <w:shd w:val="clear" w:color="auto" w:fill="auto"/>
            <w:noWrap/>
            <w:vAlign w:val="bottom"/>
            <w:hideMark/>
          </w:tcPr>
          <w:p w14:paraId="597F4CA4"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122,989 </w:t>
            </w:r>
          </w:p>
        </w:tc>
        <w:tc>
          <w:tcPr>
            <w:tcW w:w="709" w:type="dxa"/>
            <w:tcBorders>
              <w:top w:val="nil"/>
              <w:left w:val="nil"/>
              <w:bottom w:val="nil"/>
              <w:right w:val="single" w:sz="4" w:space="0" w:color="auto"/>
            </w:tcBorders>
            <w:shd w:val="clear" w:color="000000" w:fill="F2F2F2"/>
            <w:noWrap/>
            <w:vAlign w:val="bottom"/>
            <w:hideMark/>
          </w:tcPr>
          <w:p w14:paraId="03AC0FF1"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196,288 </w:t>
            </w:r>
          </w:p>
        </w:tc>
        <w:tc>
          <w:tcPr>
            <w:tcW w:w="708" w:type="dxa"/>
            <w:tcBorders>
              <w:top w:val="nil"/>
              <w:left w:val="nil"/>
              <w:bottom w:val="nil"/>
              <w:right w:val="nil"/>
            </w:tcBorders>
            <w:shd w:val="clear" w:color="auto" w:fill="auto"/>
            <w:noWrap/>
            <w:vAlign w:val="bottom"/>
            <w:hideMark/>
          </w:tcPr>
          <w:p w14:paraId="7AEC344A"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123,693 </w:t>
            </w:r>
          </w:p>
        </w:tc>
        <w:tc>
          <w:tcPr>
            <w:tcW w:w="709" w:type="dxa"/>
            <w:tcBorders>
              <w:top w:val="nil"/>
              <w:left w:val="nil"/>
              <w:bottom w:val="nil"/>
              <w:right w:val="single" w:sz="4" w:space="0" w:color="auto"/>
            </w:tcBorders>
            <w:shd w:val="clear" w:color="000000" w:fill="F2F2F2"/>
            <w:noWrap/>
            <w:vAlign w:val="bottom"/>
            <w:hideMark/>
          </w:tcPr>
          <w:p w14:paraId="529EED5F"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189,720 </w:t>
            </w:r>
          </w:p>
        </w:tc>
        <w:tc>
          <w:tcPr>
            <w:tcW w:w="709" w:type="dxa"/>
            <w:tcBorders>
              <w:top w:val="nil"/>
              <w:left w:val="nil"/>
              <w:bottom w:val="nil"/>
              <w:right w:val="nil"/>
            </w:tcBorders>
            <w:shd w:val="clear" w:color="auto" w:fill="auto"/>
            <w:noWrap/>
            <w:vAlign w:val="bottom"/>
            <w:hideMark/>
          </w:tcPr>
          <w:p w14:paraId="36054455"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37,245 </w:t>
            </w:r>
          </w:p>
        </w:tc>
        <w:tc>
          <w:tcPr>
            <w:tcW w:w="709" w:type="dxa"/>
            <w:tcBorders>
              <w:top w:val="nil"/>
              <w:left w:val="nil"/>
              <w:bottom w:val="nil"/>
              <w:right w:val="single" w:sz="4" w:space="0" w:color="auto"/>
            </w:tcBorders>
            <w:shd w:val="clear" w:color="000000" w:fill="F2F2F2"/>
            <w:noWrap/>
            <w:vAlign w:val="bottom"/>
            <w:hideMark/>
          </w:tcPr>
          <w:p w14:paraId="031B3D29"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99,790 </w:t>
            </w:r>
          </w:p>
        </w:tc>
        <w:tc>
          <w:tcPr>
            <w:tcW w:w="708" w:type="dxa"/>
            <w:tcBorders>
              <w:top w:val="nil"/>
              <w:left w:val="nil"/>
              <w:bottom w:val="nil"/>
              <w:right w:val="nil"/>
            </w:tcBorders>
            <w:shd w:val="clear" w:color="auto" w:fill="auto"/>
            <w:noWrap/>
            <w:vAlign w:val="bottom"/>
            <w:hideMark/>
          </w:tcPr>
          <w:p w14:paraId="4705FDEC"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37,128 </w:t>
            </w:r>
          </w:p>
        </w:tc>
        <w:tc>
          <w:tcPr>
            <w:tcW w:w="709" w:type="dxa"/>
            <w:tcBorders>
              <w:top w:val="nil"/>
              <w:left w:val="nil"/>
              <w:bottom w:val="nil"/>
              <w:right w:val="single" w:sz="4" w:space="0" w:color="auto"/>
            </w:tcBorders>
            <w:shd w:val="clear" w:color="000000" w:fill="F2F2F2"/>
            <w:noWrap/>
            <w:vAlign w:val="bottom"/>
            <w:hideMark/>
          </w:tcPr>
          <w:p w14:paraId="4BEB3122"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99,705 </w:t>
            </w:r>
          </w:p>
        </w:tc>
        <w:tc>
          <w:tcPr>
            <w:tcW w:w="709" w:type="dxa"/>
            <w:tcBorders>
              <w:top w:val="nil"/>
              <w:left w:val="nil"/>
              <w:bottom w:val="nil"/>
              <w:right w:val="nil"/>
            </w:tcBorders>
            <w:shd w:val="clear" w:color="auto" w:fill="auto"/>
            <w:noWrap/>
            <w:vAlign w:val="bottom"/>
            <w:hideMark/>
          </w:tcPr>
          <w:p w14:paraId="18C8D380"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9,620 </w:t>
            </w:r>
          </w:p>
        </w:tc>
        <w:tc>
          <w:tcPr>
            <w:tcW w:w="709" w:type="dxa"/>
            <w:tcBorders>
              <w:top w:val="nil"/>
              <w:left w:val="nil"/>
              <w:bottom w:val="nil"/>
              <w:right w:val="single" w:sz="4" w:space="0" w:color="auto"/>
            </w:tcBorders>
            <w:shd w:val="clear" w:color="000000" w:fill="F2F2F2"/>
            <w:noWrap/>
            <w:vAlign w:val="bottom"/>
            <w:hideMark/>
          </w:tcPr>
          <w:p w14:paraId="6B66896C"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37,430 </w:t>
            </w:r>
          </w:p>
        </w:tc>
      </w:tr>
      <w:tr w:rsidR="009F2E94" w:rsidRPr="00505B09" w14:paraId="59C95560" w14:textId="77777777" w:rsidTr="00990F8F">
        <w:trPr>
          <w:trHeight w:val="300"/>
        </w:trPr>
        <w:tc>
          <w:tcPr>
            <w:tcW w:w="2000" w:type="dxa"/>
            <w:tcBorders>
              <w:top w:val="nil"/>
              <w:left w:val="single" w:sz="4" w:space="0" w:color="auto"/>
              <w:right w:val="single" w:sz="4" w:space="0" w:color="auto"/>
            </w:tcBorders>
            <w:shd w:val="clear" w:color="auto" w:fill="auto"/>
            <w:noWrap/>
            <w:vAlign w:val="bottom"/>
            <w:hideMark/>
          </w:tcPr>
          <w:p w14:paraId="06A32683"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lastRenderedPageBreak/>
              <w:t>Net Power Output (kWe)</w:t>
            </w:r>
          </w:p>
        </w:tc>
        <w:tc>
          <w:tcPr>
            <w:tcW w:w="709" w:type="dxa"/>
            <w:tcBorders>
              <w:top w:val="nil"/>
              <w:left w:val="nil"/>
              <w:right w:val="nil"/>
            </w:tcBorders>
            <w:shd w:val="clear" w:color="auto" w:fill="auto"/>
            <w:noWrap/>
            <w:vAlign w:val="bottom"/>
            <w:hideMark/>
          </w:tcPr>
          <w:p w14:paraId="3C0919B3"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666,148 </w:t>
            </w:r>
          </w:p>
        </w:tc>
        <w:tc>
          <w:tcPr>
            <w:tcW w:w="743" w:type="dxa"/>
            <w:tcBorders>
              <w:top w:val="nil"/>
              <w:left w:val="nil"/>
              <w:right w:val="single" w:sz="4" w:space="0" w:color="auto"/>
            </w:tcBorders>
            <w:shd w:val="clear" w:color="000000" w:fill="F2F2F2"/>
            <w:noWrap/>
            <w:vAlign w:val="bottom"/>
            <w:hideMark/>
          </w:tcPr>
          <w:p w14:paraId="442BC503"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557,739 </w:t>
            </w:r>
          </w:p>
        </w:tc>
        <w:tc>
          <w:tcPr>
            <w:tcW w:w="709" w:type="dxa"/>
            <w:tcBorders>
              <w:top w:val="nil"/>
              <w:left w:val="nil"/>
              <w:right w:val="nil"/>
            </w:tcBorders>
            <w:shd w:val="clear" w:color="auto" w:fill="auto"/>
            <w:noWrap/>
            <w:vAlign w:val="bottom"/>
            <w:hideMark/>
          </w:tcPr>
          <w:p w14:paraId="5E31EDE3"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679,475 </w:t>
            </w:r>
          </w:p>
        </w:tc>
        <w:tc>
          <w:tcPr>
            <w:tcW w:w="709" w:type="dxa"/>
            <w:tcBorders>
              <w:top w:val="nil"/>
              <w:left w:val="nil"/>
              <w:right w:val="single" w:sz="4" w:space="0" w:color="auto"/>
            </w:tcBorders>
            <w:shd w:val="clear" w:color="000000" w:fill="F2F2F2"/>
            <w:noWrap/>
            <w:vAlign w:val="bottom"/>
            <w:hideMark/>
          </w:tcPr>
          <w:p w14:paraId="3C800996"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530,357 </w:t>
            </w:r>
          </w:p>
        </w:tc>
        <w:tc>
          <w:tcPr>
            <w:tcW w:w="708" w:type="dxa"/>
            <w:tcBorders>
              <w:top w:val="nil"/>
              <w:left w:val="nil"/>
              <w:right w:val="nil"/>
            </w:tcBorders>
            <w:shd w:val="clear" w:color="auto" w:fill="auto"/>
            <w:noWrap/>
            <w:vAlign w:val="bottom"/>
            <w:hideMark/>
          </w:tcPr>
          <w:p w14:paraId="16FC9D75"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720,240 </w:t>
            </w:r>
          </w:p>
        </w:tc>
        <w:tc>
          <w:tcPr>
            <w:tcW w:w="709" w:type="dxa"/>
            <w:tcBorders>
              <w:top w:val="nil"/>
              <w:left w:val="nil"/>
              <w:right w:val="single" w:sz="4" w:space="0" w:color="auto"/>
            </w:tcBorders>
            <w:shd w:val="clear" w:color="000000" w:fill="F2F2F2"/>
            <w:noWrap/>
            <w:vAlign w:val="bottom"/>
            <w:hideMark/>
          </w:tcPr>
          <w:p w14:paraId="74313C6F"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533,955 </w:t>
            </w:r>
          </w:p>
        </w:tc>
        <w:tc>
          <w:tcPr>
            <w:tcW w:w="709" w:type="dxa"/>
            <w:tcBorders>
              <w:top w:val="nil"/>
              <w:left w:val="nil"/>
              <w:right w:val="nil"/>
            </w:tcBorders>
            <w:shd w:val="clear" w:color="auto" w:fill="auto"/>
            <w:noWrap/>
            <w:vAlign w:val="bottom"/>
            <w:hideMark/>
          </w:tcPr>
          <w:p w14:paraId="1FE8719A"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628,770 </w:t>
            </w:r>
          </w:p>
        </w:tc>
        <w:tc>
          <w:tcPr>
            <w:tcW w:w="709" w:type="dxa"/>
            <w:tcBorders>
              <w:top w:val="nil"/>
              <w:left w:val="nil"/>
              <w:right w:val="single" w:sz="4" w:space="0" w:color="auto"/>
            </w:tcBorders>
            <w:shd w:val="clear" w:color="000000" w:fill="F2F2F2"/>
            <w:noWrap/>
            <w:vAlign w:val="bottom"/>
            <w:hideMark/>
          </w:tcPr>
          <w:p w14:paraId="335ADD6A"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447,126 </w:t>
            </w:r>
          </w:p>
        </w:tc>
        <w:tc>
          <w:tcPr>
            <w:tcW w:w="708" w:type="dxa"/>
            <w:tcBorders>
              <w:top w:val="nil"/>
              <w:left w:val="nil"/>
              <w:right w:val="nil"/>
            </w:tcBorders>
            <w:shd w:val="clear" w:color="auto" w:fill="auto"/>
            <w:noWrap/>
            <w:vAlign w:val="bottom"/>
            <w:hideMark/>
          </w:tcPr>
          <w:p w14:paraId="3FECF563"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671,493 </w:t>
            </w:r>
          </w:p>
        </w:tc>
        <w:tc>
          <w:tcPr>
            <w:tcW w:w="709" w:type="dxa"/>
            <w:tcBorders>
              <w:top w:val="nil"/>
              <w:left w:val="nil"/>
              <w:right w:val="single" w:sz="4" w:space="0" w:color="auto"/>
            </w:tcBorders>
            <w:shd w:val="clear" w:color="000000" w:fill="F2F2F2"/>
            <w:noWrap/>
            <w:vAlign w:val="bottom"/>
            <w:hideMark/>
          </w:tcPr>
          <w:p w14:paraId="008EB48E"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485,994 </w:t>
            </w:r>
          </w:p>
        </w:tc>
        <w:tc>
          <w:tcPr>
            <w:tcW w:w="709" w:type="dxa"/>
            <w:tcBorders>
              <w:top w:val="nil"/>
              <w:left w:val="nil"/>
              <w:right w:val="nil"/>
            </w:tcBorders>
            <w:shd w:val="clear" w:color="auto" w:fill="auto"/>
            <w:noWrap/>
            <w:vAlign w:val="bottom"/>
            <w:hideMark/>
          </w:tcPr>
          <w:p w14:paraId="7DB15A0A"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555,080 </w:t>
            </w:r>
          </w:p>
        </w:tc>
        <w:tc>
          <w:tcPr>
            <w:tcW w:w="709" w:type="dxa"/>
            <w:tcBorders>
              <w:top w:val="nil"/>
              <w:left w:val="nil"/>
              <w:right w:val="single" w:sz="4" w:space="0" w:color="auto"/>
            </w:tcBorders>
            <w:shd w:val="clear" w:color="000000" w:fill="F2F2F2"/>
            <w:noWrap/>
            <w:vAlign w:val="bottom"/>
            <w:hideMark/>
          </w:tcPr>
          <w:p w14:paraId="17D82327" w14:textId="77777777" w:rsidR="006C53B9" w:rsidRPr="009E3AEF" w:rsidRDefault="006C53B9" w:rsidP="009F2E94">
            <w:pPr>
              <w:spacing w:line="240" w:lineRule="auto"/>
              <w:ind w:firstLine="0"/>
              <w:jc w:val="right"/>
              <w:rPr>
                <w:color w:val="000000"/>
                <w:sz w:val="14"/>
                <w:szCs w:val="14"/>
              </w:rPr>
            </w:pPr>
            <w:r w:rsidRPr="009E3AEF">
              <w:rPr>
                <w:color w:val="000000"/>
                <w:sz w:val="14"/>
                <w:szCs w:val="14"/>
              </w:rPr>
              <w:t xml:space="preserve"> 473,570 </w:t>
            </w:r>
          </w:p>
        </w:tc>
      </w:tr>
      <w:tr w:rsidR="0033788C" w:rsidRPr="00505B09" w14:paraId="3149DE42" w14:textId="77777777" w:rsidTr="000274CF">
        <w:trPr>
          <w:trHeight w:val="300"/>
          <w:ins w:id="642" w:author="Sgouris Sgouridis [2]" w:date="2018-02-01T11:07:00Z"/>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0CD7A89" w14:textId="739EB477" w:rsidR="0033788C" w:rsidRPr="009E3AEF" w:rsidRDefault="0033788C" w:rsidP="0033788C">
            <w:pPr>
              <w:spacing w:line="240" w:lineRule="auto"/>
              <w:ind w:firstLine="0"/>
              <w:jc w:val="right"/>
              <w:rPr>
                <w:ins w:id="643" w:author="Sgouris Sgouridis [2]" w:date="2018-02-01T11:07:00Z"/>
                <w:color w:val="000000"/>
                <w:sz w:val="14"/>
                <w:szCs w:val="14"/>
              </w:rPr>
            </w:pPr>
            <w:ins w:id="644" w:author="Sgouris Sgouridis [2]" w:date="2018-02-01T11:07:00Z">
              <w:r w:rsidRPr="009E3AEF">
                <w:rPr>
                  <w:color w:val="000000"/>
                  <w:sz w:val="14"/>
                  <w:szCs w:val="14"/>
                </w:rPr>
                <w:t>Net Plant HHV Efficiency (%)</w:t>
              </w:r>
            </w:ins>
          </w:p>
        </w:tc>
        <w:tc>
          <w:tcPr>
            <w:tcW w:w="709" w:type="dxa"/>
            <w:tcBorders>
              <w:top w:val="nil"/>
              <w:left w:val="nil"/>
              <w:bottom w:val="single" w:sz="4" w:space="0" w:color="auto"/>
              <w:right w:val="nil"/>
            </w:tcBorders>
            <w:shd w:val="clear" w:color="auto" w:fill="auto"/>
            <w:noWrap/>
            <w:vAlign w:val="bottom"/>
            <w:hideMark/>
          </w:tcPr>
          <w:p w14:paraId="05E29D95" w14:textId="483FFF8E" w:rsidR="0033788C" w:rsidRPr="009E3AEF" w:rsidRDefault="0033788C" w:rsidP="0033788C">
            <w:pPr>
              <w:spacing w:line="240" w:lineRule="auto"/>
              <w:ind w:firstLine="0"/>
              <w:jc w:val="left"/>
              <w:rPr>
                <w:ins w:id="645" w:author="Sgouris Sgouridis [2]" w:date="2018-02-01T11:07:00Z"/>
                <w:color w:val="000000"/>
                <w:sz w:val="14"/>
                <w:szCs w:val="14"/>
              </w:rPr>
            </w:pPr>
            <w:ins w:id="646" w:author="Sgouris Sgouridis [2]" w:date="2018-02-01T11:07:00Z">
              <w:r w:rsidRPr="009E3AEF">
                <w:rPr>
                  <w:color w:val="000000"/>
                  <w:sz w:val="14"/>
                  <w:szCs w:val="14"/>
                </w:rPr>
                <w:t>39.0%</w:t>
              </w:r>
            </w:ins>
          </w:p>
        </w:tc>
        <w:tc>
          <w:tcPr>
            <w:tcW w:w="743" w:type="dxa"/>
            <w:tcBorders>
              <w:top w:val="nil"/>
              <w:left w:val="nil"/>
              <w:bottom w:val="single" w:sz="4" w:space="0" w:color="auto"/>
              <w:right w:val="single" w:sz="4" w:space="0" w:color="auto"/>
            </w:tcBorders>
            <w:shd w:val="clear" w:color="000000" w:fill="F2F2F2"/>
            <w:noWrap/>
            <w:vAlign w:val="bottom"/>
            <w:hideMark/>
          </w:tcPr>
          <w:p w14:paraId="61C41F5D" w14:textId="42C2F192" w:rsidR="0033788C" w:rsidRPr="009E3AEF" w:rsidRDefault="0033788C" w:rsidP="0033788C">
            <w:pPr>
              <w:spacing w:line="240" w:lineRule="auto"/>
              <w:ind w:firstLine="0"/>
              <w:jc w:val="right"/>
              <w:rPr>
                <w:ins w:id="647" w:author="Sgouris Sgouridis [2]" w:date="2018-02-01T11:07:00Z"/>
                <w:color w:val="000000"/>
                <w:sz w:val="14"/>
                <w:szCs w:val="14"/>
              </w:rPr>
            </w:pPr>
            <w:ins w:id="648" w:author="Sgouris Sgouridis [2]" w:date="2018-02-01T11:07:00Z">
              <w:r w:rsidRPr="009E3AEF">
                <w:rPr>
                  <w:color w:val="000000"/>
                  <w:sz w:val="14"/>
                  <w:szCs w:val="14"/>
                </w:rPr>
                <w:t>32.6%</w:t>
              </w:r>
            </w:ins>
          </w:p>
        </w:tc>
        <w:tc>
          <w:tcPr>
            <w:tcW w:w="709" w:type="dxa"/>
            <w:tcBorders>
              <w:top w:val="nil"/>
              <w:left w:val="nil"/>
              <w:bottom w:val="single" w:sz="4" w:space="0" w:color="auto"/>
              <w:right w:val="nil"/>
            </w:tcBorders>
            <w:shd w:val="clear" w:color="auto" w:fill="auto"/>
            <w:noWrap/>
            <w:vAlign w:val="bottom"/>
            <w:hideMark/>
          </w:tcPr>
          <w:p w14:paraId="3BF42281" w14:textId="43FFB8F0" w:rsidR="0033788C" w:rsidRPr="009E3AEF" w:rsidRDefault="0033788C" w:rsidP="0033788C">
            <w:pPr>
              <w:spacing w:line="240" w:lineRule="auto"/>
              <w:ind w:firstLine="0"/>
              <w:jc w:val="left"/>
              <w:rPr>
                <w:ins w:id="649" w:author="Sgouris Sgouridis [2]" w:date="2018-02-01T11:07:00Z"/>
                <w:color w:val="000000"/>
                <w:sz w:val="14"/>
                <w:szCs w:val="14"/>
              </w:rPr>
            </w:pPr>
            <w:ins w:id="650" w:author="Sgouris Sgouridis [2]" w:date="2018-02-01T11:07:00Z">
              <w:r w:rsidRPr="009E3AEF">
                <w:rPr>
                  <w:color w:val="000000"/>
                  <w:sz w:val="14"/>
                  <w:szCs w:val="14"/>
                </w:rPr>
                <w:t>39.7%</w:t>
              </w:r>
            </w:ins>
          </w:p>
        </w:tc>
        <w:tc>
          <w:tcPr>
            <w:tcW w:w="709" w:type="dxa"/>
            <w:tcBorders>
              <w:top w:val="nil"/>
              <w:left w:val="nil"/>
              <w:bottom w:val="single" w:sz="4" w:space="0" w:color="auto"/>
              <w:right w:val="single" w:sz="4" w:space="0" w:color="auto"/>
            </w:tcBorders>
            <w:shd w:val="clear" w:color="000000" w:fill="F2F2F2"/>
            <w:noWrap/>
            <w:vAlign w:val="bottom"/>
            <w:hideMark/>
          </w:tcPr>
          <w:p w14:paraId="1FDC8209" w14:textId="2FFC73E6" w:rsidR="0033788C" w:rsidRPr="009E3AEF" w:rsidRDefault="0033788C" w:rsidP="0033788C">
            <w:pPr>
              <w:spacing w:line="240" w:lineRule="auto"/>
              <w:ind w:firstLine="0"/>
              <w:jc w:val="right"/>
              <w:rPr>
                <w:ins w:id="651" w:author="Sgouris Sgouridis [2]" w:date="2018-02-01T11:07:00Z"/>
                <w:color w:val="000000"/>
                <w:sz w:val="14"/>
                <w:szCs w:val="14"/>
              </w:rPr>
            </w:pPr>
            <w:ins w:id="652" w:author="Sgouris Sgouridis [2]" w:date="2018-02-01T11:07:00Z">
              <w:r w:rsidRPr="009E3AEF">
                <w:rPr>
                  <w:color w:val="000000"/>
                  <w:sz w:val="14"/>
                  <w:szCs w:val="14"/>
                </w:rPr>
                <w:t>31.0%</w:t>
              </w:r>
            </w:ins>
          </w:p>
        </w:tc>
        <w:tc>
          <w:tcPr>
            <w:tcW w:w="708" w:type="dxa"/>
            <w:tcBorders>
              <w:top w:val="nil"/>
              <w:left w:val="nil"/>
              <w:bottom w:val="single" w:sz="4" w:space="0" w:color="auto"/>
              <w:right w:val="nil"/>
            </w:tcBorders>
            <w:shd w:val="clear" w:color="auto" w:fill="auto"/>
            <w:noWrap/>
            <w:vAlign w:val="bottom"/>
            <w:hideMark/>
          </w:tcPr>
          <w:p w14:paraId="69755E92" w14:textId="5B8C9694" w:rsidR="0033788C" w:rsidRPr="009E3AEF" w:rsidRDefault="0033788C" w:rsidP="0033788C">
            <w:pPr>
              <w:spacing w:line="240" w:lineRule="auto"/>
              <w:ind w:firstLine="0"/>
              <w:jc w:val="left"/>
              <w:rPr>
                <w:ins w:id="653" w:author="Sgouris Sgouridis [2]" w:date="2018-02-01T11:07:00Z"/>
                <w:color w:val="000000"/>
                <w:sz w:val="14"/>
                <w:szCs w:val="14"/>
              </w:rPr>
            </w:pPr>
            <w:ins w:id="654" w:author="Sgouris Sgouridis [2]" w:date="2018-02-01T11:07:00Z">
              <w:r w:rsidRPr="009E3AEF">
                <w:rPr>
                  <w:color w:val="000000"/>
                  <w:sz w:val="14"/>
                  <w:szCs w:val="14"/>
                </w:rPr>
                <w:t>42.1%</w:t>
              </w:r>
            </w:ins>
          </w:p>
        </w:tc>
        <w:tc>
          <w:tcPr>
            <w:tcW w:w="709" w:type="dxa"/>
            <w:tcBorders>
              <w:top w:val="nil"/>
              <w:left w:val="nil"/>
              <w:bottom w:val="single" w:sz="4" w:space="0" w:color="auto"/>
              <w:right w:val="single" w:sz="4" w:space="0" w:color="auto"/>
            </w:tcBorders>
            <w:shd w:val="clear" w:color="000000" w:fill="F2F2F2"/>
            <w:noWrap/>
            <w:vAlign w:val="bottom"/>
            <w:hideMark/>
          </w:tcPr>
          <w:p w14:paraId="56B9F5EF" w14:textId="42C1F48F" w:rsidR="0033788C" w:rsidRPr="009E3AEF" w:rsidRDefault="0033788C" w:rsidP="0033788C">
            <w:pPr>
              <w:spacing w:line="240" w:lineRule="auto"/>
              <w:ind w:firstLine="0"/>
              <w:jc w:val="right"/>
              <w:rPr>
                <w:ins w:id="655" w:author="Sgouris Sgouridis [2]" w:date="2018-02-01T11:07:00Z"/>
                <w:color w:val="000000"/>
                <w:sz w:val="14"/>
                <w:szCs w:val="14"/>
              </w:rPr>
            </w:pPr>
            <w:ins w:id="656" w:author="Sgouris Sgouridis [2]" w:date="2018-02-01T11:07:00Z">
              <w:r w:rsidRPr="009E3AEF">
                <w:rPr>
                  <w:color w:val="000000"/>
                  <w:sz w:val="14"/>
                  <w:szCs w:val="14"/>
                </w:rPr>
                <w:t>31.2%</w:t>
              </w:r>
            </w:ins>
          </w:p>
        </w:tc>
        <w:tc>
          <w:tcPr>
            <w:tcW w:w="709" w:type="dxa"/>
            <w:tcBorders>
              <w:top w:val="nil"/>
              <w:left w:val="nil"/>
              <w:bottom w:val="single" w:sz="4" w:space="0" w:color="auto"/>
              <w:right w:val="nil"/>
            </w:tcBorders>
            <w:shd w:val="clear" w:color="auto" w:fill="auto"/>
            <w:noWrap/>
            <w:vAlign w:val="bottom"/>
            <w:hideMark/>
          </w:tcPr>
          <w:p w14:paraId="371CA512" w14:textId="32900D56" w:rsidR="0033788C" w:rsidRPr="009E3AEF" w:rsidRDefault="0033788C" w:rsidP="0033788C">
            <w:pPr>
              <w:spacing w:line="240" w:lineRule="auto"/>
              <w:ind w:firstLine="0"/>
              <w:jc w:val="left"/>
              <w:rPr>
                <w:ins w:id="657" w:author="Sgouris Sgouridis [2]" w:date="2018-02-01T11:07:00Z"/>
                <w:color w:val="000000"/>
                <w:sz w:val="14"/>
                <w:szCs w:val="14"/>
              </w:rPr>
            </w:pPr>
            <w:ins w:id="658" w:author="Sgouris Sgouridis [2]" w:date="2018-02-01T11:07:00Z">
              <w:r w:rsidRPr="009E3AEF">
                <w:rPr>
                  <w:color w:val="000000"/>
                  <w:sz w:val="14"/>
                  <w:szCs w:val="14"/>
                </w:rPr>
                <w:t>36.8%</w:t>
              </w:r>
            </w:ins>
          </w:p>
        </w:tc>
        <w:tc>
          <w:tcPr>
            <w:tcW w:w="709" w:type="dxa"/>
            <w:tcBorders>
              <w:top w:val="nil"/>
              <w:left w:val="nil"/>
              <w:bottom w:val="single" w:sz="4" w:space="0" w:color="auto"/>
              <w:right w:val="single" w:sz="4" w:space="0" w:color="auto"/>
            </w:tcBorders>
            <w:shd w:val="clear" w:color="000000" w:fill="F2F2F2"/>
            <w:noWrap/>
            <w:vAlign w:val="bottom"/>
            <w:hideMark/>
          </w:tcPr>
          <w:p w14:paraId="60F575CF" w14:textId="0148420D" w:rsidR="0033788C" w:rsidRPr="009E3AEF" w:rsidRDefault="0033788C" w:rsidP="0033788C">
            <w:pPr>
              <w:spacing w:line="240" w:lineRule="auto"/>
              <w:ind w:firstLine="0"/>
              <w:jc w:val="right"/>
              <w:rPr>
                <w:ins w:id="659" w:author="Sgouris Sgouridis [2]" w:date="2018-02-01T11:07:00Z"/>
                <w:color w:val="000000"/>
                <w:sz w:val="14"/>
                <w:szCs w:val="14"/>
              </w:rPr>
            </w:pPr>
            <w:ins w:id="660" w:author="Sgouris Sgouridis [2]" w:date="2018-02-01T11:07:00Z">
              <w:r w:rsidRPr="009E3AEF">
                <w:rPr>
                  <w:color w:val="000000"/>
                  <w:sz w:val="14"/>
                  <w:szCs w:val="14"/>
                </w:rPr>
                <w:t>26.2%</w:t>
              </w:r>
            </w:ins>
          </w:p>
        </w:tc>
        <w:tc>
          <w:tcPr>
            <w:tcW w:w="708" w:type="dxa"/>
            <w:tcBorders>
              <w:top w:val="nil"/>
              <w:left w:val="nil"/>
              <w:bottom w:val="single" w:sz="4" w:space="0" w:color="auto"/>
              <w:right w:val="nil"/>
            </w:tcBorders>
            <w:shd w:val="clear" w:color="auto" w:fill="auto"/>
            <w:noWrap/>
            <w:vAlign w:val="bottom"/>
            <w:hideMark/>
          </w:tcPr>
          <w:p w14:paraId="43B570F9" w14:textId="35668BDB" w:rsidR="0033788C" w:rsidRPr="009E3AEF" w:rsidRDefault="0033788C" w:rsidP="0033788C">
            <w:pPr>
              <w:spacing w:line="240" w:lineRule="auto"/>
              <w:ind w:firstLine="0"/>
              <w:jc w:val="left"/>
              <w:rPr>
                <w:ins w:id="661" w:author="Sgouris Sgouridis [2]" w:date="2018-02-01T11:07:00Z"/>
                <w:color w:val="000000"/>
                <w:sz w:val="14"/>
                <w:szCs w:val="14"/>
              </w:rPr>
            </w:pPr>
            <w:ins w:id="662" w:author="Sgouris Sgouridis [2]" w:date="2018-02-01T11:07:00Z">
              <w:r w:rsidRPr="009E3AEF">
                <w:rPr>
                  <w:color w:val="000000"/>
                  <w:sz w:val="14"/>
                  <w:szCs w:val="14"/>
                </w:rPr>
                <w:t>39.3%</w:t>
              </w:r>
            </w:ins>
          </w:p>
        </w:tc>
        <w:tc>
          <w:tcPr>
            <w:tcW w:w="709" w:type="dxa"/>
            <w:tcBorders>
              <w:top w:val="nil"/>
              <w:left w:val="nil"/>
              <w:bottom w:val="single" w:sz="4" w:space="0" w:color="auto"/>
              <w:right w:val="single" w:sz="4" w:space="0" w:color="auto"/>
            </w:tcBorders>
            <w:shd w:val="clear" w:color="000000" w:fill="F2F2F2"/>
            <w:noWrap/>
            <w:vAlign w:val="bottom"/>
            <w:hideMark/>
          </w:tcPr>
          <w:p w14:paraId="22BBD414" w14:textId="17741109" w:rsidR="0033788C" w:rsidRPr="009E3AEF" w:rsidRDefault="0033788C" w:rsidP="0033788C">
            <w:pPr>
              <w:spacing w:line="240" w:lineRule="auto"/>
              <w:ind w:firstLine="0"/>
              <w:jc w:val="right"/>
              <w:rPr>
                <w:ins w:id="663" w:author="Sgouris Sgouridis [2]" w:date="2018-02-01T11:07:00Z"/>
                <w:color w:val="000000"/>
                <w:sz w:val="14"/>
                <w:szCs w:val="14"/>
              </w:rPr>
            </w:pPr>
            <w:ins w:id="664" w:author="Sgouris Sgouridis [2]" w:date="2018-02-01T11:07:00Z">
              <w:r w:rsidRPr="009E3AEF">
                <w:rPr>
                  <w:color w:val="000000"/>
                  <w:sz w:val="14"/>
                  <w:szCs w:val="14"/>
                </w:rPr>
                <w:t>28.4%</w:t>
              </w:r>
            </w:ins>
          </w:p>
        </w:tc>
        <w:tc>
          <w:tcPr>
            <w:tcW w:w="709" w:type="dxa"/>
            <w:tcBorders>
              <w:top w:val="nil"/>
              <w:left w:val="nil"/>
              <w:bottom w:val="single" w:sz="4" w:space="0" w:color="auto"/>
              <w:right w:val="nil"/>
            </w:tcBorders>
            <w:shd w:val="clear" w:color="auto" w:fill="auto"/>
            <w:noWrap/>
            <w:vAlign w:val="bottom"/>
            <w:hideMark/>
          </w:tcPr>
          <w:p w14:paraId="1AC3D205" w14:textId="4DE28FC2" w:rsidR="0033788C" w:rsidRPr="009E3AEF" w:rsidRDefault="0033788C" w:rsidP="0033788C">
            <w:pPr>
              <w:spacing w:line="240" w:lineRule="auto"/>
              <w:ind w:firstLine="0"/>
              <w:jc w:val="left"/>
              <w:rPr>
                <w:ins w:id="665" w:author="Sgouris Sgouridis [2]" w:date="2018-02-01T11:07:00Z"/>
                <w:color w:val="000000"/>
                <w:sz w:val="14"/>
                <w:szCs w:val="14"/>
              </w:rPr>
            </w:pPr>
            <w:ins w:id="666" w:author="Sgouris Sgouridis [2]" w:date="2018-02-01T11:07:00Z">
              <w:r w:rsidRPr="009E3AEF">
                <w:rPr>
                  <w:color w:val="000000"/>
                  <w:sz w:val="14"/>
                  <w:szCs w:val="14"/>
                </w:rPr>
                <w:t>50.2%</w:t>
              </w:r>
            </w:ins>
          </w:p>
        </w:tc>
        <w:tc>
          <w:tcPr>
            <w:tcW w:w="709" w:type="dxa"/>
            <w:tcBorders>
              <w:top w:val="nil"/>
              <w:left w:val="nil"/>
              <w:bottom w:val="single" w:sz="4" w:space="0" w:color="auto"/>
              <w:right w:val="single" w:sz="4" w:space="0" w:color="auto"/>
            </w:tcBorders>
            <w:shd w:val="clear" w:color="000000" w:fill="F2F2F2"/>
            <w:noWrap/>
            <w:vAlign w:val="bottom"/>
            <w:hideMark/>
          </w:tcPr>
          <w:p w14:paraId="655CB99E" w14:textId="4E13151F" w:rsidR="0033788C" w:rsidRPr="009E3AEF" w:rsidRDefault="0033788C" w:rsidP="0033788C">
            <w:pPr>
              <w:spacing w:line="240" w:lineRule="auto"/>
              <w:ind w:firstLine="0"/>
              <w:jc w:val="right"/>
              <w:rPr>
                <w:ins w:id="667" w:author="Sgouris Sgouridis [2]" w:date="2018-02-01T11:07:00Z"/>
                <w:color w:val="000000"/>
                <w:sz w:val="14"/>
                <w:szCs w:val="14"/>
              </w:rPr>
            </w:pPr>
            <w:ins w:id="668" w:author="Sgouris Sgouridis [2]" w:date="2018-02-01T11:07:00Z">
              <w:r w:rsidRPr="009E3AEF">
                <w:rPr>
                  <w:color w:val="000000"/>
                  <w:sz w:val="14"/>
                  <w:szCs w:val="14"/>
                </w:rPr>
                <w:t>42.8%</w:t>
              </w:r>
            </w:ins>
          </w:p>
        </w:tc>
      </w:tr>
      <w:tr w:rsidR="0033788C" w:rsidRPr="00505B09" w14:paraId="439D341A" w14:textId="77777777" w:rsidTr="00990F8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BDD2549" w14:textId="70384959" w:rsidR="0033788C" w:rsidRPr="009E3AEF" w:rsidRDefault="0033788C" w:rsidP="0033788C">
            <w:pPr>
              <w:spacing w:line="240" w:lineRule="auto"/>
              <w:ind w:firstLine="0"/>
              <w:jc w:val="right"/>
              <w:rPr>
                <w:color w:val="000000"/>
                <w:sz w:val="14"/>
                <w:szCs w:val="14"/>
              </w:rPr>
            </w:pPr>
            <w:ins w:id="669" w:author="Sgouris Sgouridis [2]" w:date="2018-02-01T11:07:00Z">
              <w:r w:rsidRPr="009E3AEF">
                <w:rPr>
                  <w:color w:val="000000"/>
                  <w:sz w:val="14"/>
                  <w:szCs w:val="14"/>
                </w:rPr>
                <w:t>Plant Overnight Cost (2007$/kW)</w:t>
              </w:r>
            </w:ins>
            <w:del w:id="670" w:author="Sgouris Sgouridis [2]" w:date="2018-02-01T11:07:00Z">
              <w:r w:rsidRPr="009E3AEF" w:rsidDel="00975472">
                <w:rPr>
                  <w:color w:val="000000"/>
                  <w:sz w:val="14"/>
                  <w:szCs w:val="14"/>
                </w:rPr>
                <w:delText>Net power difference</w:delText>
              </w:r>
            </w:del>
          </w:p>
        </w:tc>
        <w:tc>
          <w:tcPr>
            <w:tcW w:w="709" w:type="dxa"/>
            <w:tcBorders>
              <w:top w:val="nil"/>
              <w:left w:val="nil"/>
              <w:bottom w:val="single" w:sz="4" w:space="0" w:color="auto"/>
              <w:right w:val="nil"/>
            </w:tcBorders>
            <w:shd w:val="clear" w:color="auto" w:fill="auto"/>
            <w:noWrap/>
            <w:vAlign w:val="bottom"/>
            <w:hideMark/>
          </w:tcPr>
          <w:p w14:paraId="0DEC1A18" w14:textId="7DDD64E4" w:rsidR="0033788C" w:rsidRPr="009E3AEF" w:rsidRDefault="0033788C" w:rsidP="0033788C">
            <w:pPr>
              <w:spacing w:line="240" w:lineRule="auto"/>
              <w:ind w:firstLine="0"/>
              <w:jc w:val="left"/>
              <w:rPr>
                <w:color w:val="000000"/>
                <w:sz w:val="14"/>
                <w:szCs w:val="14"/>
              </w:rPr>
            </w:pPr>
            <w:ins w:id="671" w:author="Sgouris Sgouridis [2]" w:date="2018-02-01T11:07:00Z">
              <w:r w:rsidRPr="009E3AEF">
                <w:rPr>
                  <w:color w:val="000000"/>
                  <w:sz w:val="14"/>
                  <w:szCs w:val="14"/>
                </w:rPr>
                <w:t xml:space="preserve"> 1,987 </w:t>
              </w:r>
            </w:ins>
            <w:del w:id="672" w:author="Sgouris Sgouridis [2]" w:date="2018-02-01T11:07:00Z">
              <w:r w:rsidRPr="009E3AEF" w:rsidDel="00975472">
                <w:rPr>
                  <w:color w:val="000000"/>
                  <w:sz w:val="14"/>
                  <w:szCs w:val="14"/>
                </w:rPr>
                <w:delText> </w:delText>
              </w:r>
            </w:del>
          </w:p>
        </w:tc>
        <w:tc>
          <w:tcPr>
            <w:tcW w:w="743" w:type="dxa"/>
            <w:tcBorders>
              <w:top w:val="nil"/>
              <w:left w:val="nil"/>
              <w:bottom w:val="single" w:sz="4" w:space="0" w:color="auto"/>
              <w:right w:val="single" w:sz="4" w:space="0" w:color="auto"/>
            </w:tcBorders>
            <w:shd w:val="clear" w:color="000000" w:fill="F2F2F2"/>
            <w:noWrap/>
            <w:vAlign w:val="bottom"/>
            <w:hideMark/>
          </w:tcPr>
          <w:p w14:paraId="35B1C384" w14:textId="5E28BCFE" w:rsidR="0033788C" w:rsidRPr="009E3AEF" w:rsidRDefault="0033788C" w:rsidP="0033788C">
            <w:pPr>
              <w:spacing w:line="240" w:lineRule="auto"/>
              <w:ind w:firstLine="0"/>
              <w:jc w:val="right"/>
              <w:rPr>
                <w:color w:val="000000"/>
                <w:sz w:val="14"/>
                <w:szCs w:val="14"/>
              </w:rPr>
            </w:pPr>
            <w:ins w:id="673" w:author="Sgouris Sgouridis [2]" w:date="2018-02-01T11:07:00Z">
              <w:r w:rsidRPr="009E3AEF">
                <w:rPr>
                  <w:color w:val="000000"/>
                  <w:sz w:val="14"/>
                  <w:szCs w:val="14"/>
                </w:rPr>
                <w:t xml:space="preserve"> 2,711 </w:t>
              </w:r>
            </w:ins>
            <w:del w:id="674" w:author="Sgouris Sgouridis [2]" w:date="2018-02-01T11:07:00Z">
              <w:r w:rsidRPr="009E3AEF" w:rsidDel="00975472">
                <w:rPr>
                  <w:color w:val="000000"/>
                  <w:sz w:val="14"/>
                  <w:szCs w:val="14"/>
                </w:rPr>
                <w:delText xml:space="preserve"> 108,409 </w:delText>
              </w:r>
            </w:del>
          </w:p>
        </w:tc>
        <w:tc>
          <w:tcPr>
            <w:tcW w:w="709" w:type="dxa"/>
            <w:tcBorders>
              <w:top w:val="nil"/>
              <w:left w:val="nil"/>
              <w:bottom w:val="single" w:sz="4" w:space="0" w:color="auto"/>
              <w:right w:val="nil"/>
            </w:tcBorders>
            <w:shd w:val="clear" w:color="auto" w:fill="auto"/>
            <w:noWrap/>
            <w:vAlign w:val="bottom"/>
            <w:hideMark/>
          </w:tcPr>
          <w:p w14:paraId="7FA66CA6" w14:textId="5294CB5E" w:rsidR="0033788C" w:rsidRPr="009E3AEF" w:rsidRDefault="0033788C" w:rsidP="0033788C">
            <w:pPr>
              <w:spacing w:line="240" w:lineRule="auto"/>
              <w:ind w:firstLine="0"/>
              <w:jc w:val="left"/>
              <w:rPr>
                <w:color w:val="000000"/>
                <w:sz w:val="14"/>
                <w:szCs w:val="14"/>
              </w:rPr>
            </w:pPr>
            <w:ins w:id="675" w:author="Sgouris Sgouridis [2]" w:date="2018-02-01T11:07:00Z">
              <w:r w:rsidRPr="009E3AEF">
                <w:rPr>
                  <w:color w:val="000000"/>
                  <w:sz w:val="14"/>
                  <w:szCs w:val="14"/>
                </w:rPr>
                <w:t xml:space="preserve"> 1,913 </w:t>
              </w:r>
            </w:ins>
            <w:del w:id="676" w:author="Sgouris Sgouridis [2]" w:date="2018-02-01T11:07:00Z">
              <w:r w:rsidRPr="009E3AEF" w:rsidDel="00975472">
                <w:rPr>
                  <w:color w:val="000000"/>
                  <w:sz w:val="14"/>
                  <w:szCs w:val="14"/>
                </w:rPr>
                <w:delText>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2EA32A5F" w14:textId="1958CF63" w:rsidR="0033788C" w:rsidRPr="009E3AEF" w:rsidRDefault="0033788C" w:rsidP="0033788C">
            <w:pPr>
              <w:spacing w:line="240" w:lineRule="auto"/>
              <w:ind w:firstLine="0"/>
              <w:jc w:val="right"/>
              <w:rPr>
                <w:color w:val="000000"/>
                <w:sz w:val="14"/>
                <w:szCs w:val="14"/>
              </w:rPr>
            </w:pPr>
            <w:ins w:id="677" w:author="Sgouris Sgouridis [2]" w:date="2018-02-01T11:07:00Z">
              <w:r w:rsidRPr="009E3AEF">
                <w:rPr>
                  <w:color w:val="000000"/>
                  <w:sz w:val="14"/>
                  <w:szCs w:val="14"/>
                </w:rPr>
                <w:t xml:space="preserve"> 2,817 </w:t>
              </w:r>
            </w:ins>
            <w:del w:id="678" w:author="Sgouris Sgouridis [2]" w:date="2018-02-01T11:07:00Z">
              <w:r w:rsidRPr="009E3AEF" w:rsidDel="00975472">
                <w:rPr>
                  <w:color w:val="000000"/>
                  <w:sz w:val="14"/>
                  <w:szCs w:val="14"/>
                </w:rPr>
                <w:delText xml:space="preserve"> 149,119 </w:delText>
              </w:r>
            </w:del>
          </w:p>
        </w:tc>
        <w:tc>
          <w:tcPr>
            <w:tcW w:w="708" w:type="dxa"/>
            <w:tcBorders>
              <w:top w:val="nil"/>
              <w:left w:val="nil"/>
              <w:bottom w:val="single" w:sz="4" w:space="0" w:color="auto"/>
              <w:right w:val="nil"/>
            </w:tcBorders>
            <w:shd w:val="clear" w:color="auto" w:fill="auto"/>
            <w:noWrap/>
            <w:vAlign w:val="bottom"/>
            <w:hideMark/>
          </w:tcPr>
          <w:p w14:paraId="449D40F9" w14:textId="73F0A1FC" w:rsidR="0033788C" w:rsidRPr="009E3AEF" w:rsidRDefault="0033788C" w:rsidP="0033788C">
            <w:pPr>
              <w:spacing w:line="240" w:lineRule="auto"/>
              <w:ind w:firstLine="0"/>
              <w:jc w:val="left"/>
              <w:rPr>
                <w:color w:val="000000"/>
                <w:sz w:val="14"/>
                <w:szCs w:val="14"/>
              </w:rPr>
            </w:pPr>
            <w:ins w:id="679" w:author="Sgouris Sgouridis [2]" w:date="2018-02-01T11:07:00Z">
              <w:r w:rsidRPr="009E3AEF">
                <w:rPr>
                  <w:color w:val="000000"/>
                  <w:sz w:val="14"/>
                  <w:szCs w:val="14"/>
                </w:rPr>
                <w:t xml:space="preserve"> 2,217 </w:t>
              </w:r>
            </w:ins>
            <w:del w:id="680" w:author="Sgouris Sgouridis [2]" w:date="2018-02-01T11:07:00Z">
              <w:r w:rsidRPr="009E3AEF" w:rsidDel="00975472">
                <w:rPr>
                  <w:color w:val="000000"/>
                  <w:sz w:val="14"/>
                  <w:szCs w:val="14"/>
                </w:rPr>
                <w:delText>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5FD26EB7" w14:textId="53C51295" w:rsidR="0033788C" w:rsidRPr="009E3AEF" w:rsidRDefault="0033788C" w:rsidP="0033788C">
            <w:pPr>
              <w:spacing w:line="240" w:lineRule="auto"/>
              <w:ind w:firstLine="0"/>
              <w:jc w:val="right"/>
              <w:rPr>
                <w:color w:val="000000"/>
                <w:sz w:val="14"/>
                <w:szCs w:val="14"/>
              </w:rPr>
            </w:pPr>
            <w:ins w:id="681" w:author="Sgouris Sgouridis [2]" w:date="2018-02-01T11:07:00Z">
              <w:r w:rsidRPr="009E3AEF">
                <w:rPr>
                  <w:color w:val="000000"/>
                  <w:sz w:val="14"/>
                  <w:szCs w:val="14"/>
                </w:rPr>
                <w:t xml:space="preserve"> 3,181 </w:t>
              </w:r>
            </w:ins>
            <w:del w:id="682" w:author="Sgouris Sgouridis [2]" w:date="2018-02-01T11:07:00Z">
              <w:r w:rsidRPr="009E3AEF" w:rsidDel="00975472">
                <w:rPr>
                  <w:color w:val="000000"/>
                  <w:sz w:val="14"/>
                  <w:szCs w:val="14"/>
                </w:rPr>
                <w:delText xml:space="preserve"> 186,285 </w:delText>
              </w:r>
            </w:del>
          </w:p>
        </w:tc>
        <w:tc>
          <w:tcPr>
            <w:tcW w:w="709" w:type="dxa"/>
            <w:tcBorders>
              <w:top w:val="nil"/>
              <w:left w:val="nil"/>
              <w:bottom w:val="single" w:sz="4" w:space="0" w:color="auto"/>
              <w:right w:val="nil"/>
            </w:tcBorders>
            <w:shd w:val="clear" w:color="auto" w:fill="auto"/>
            <w:noWrap/>
            <w:vAlign w:val="bottom"/>
            <w:hideMark/>
          </w:tcPr>
          <w:p w14:paraId="26EE4FA7" w14:textId="6230B0D1" w:rsidR="0033788C" w:rsidRPr="009E3AEF" w:rsidRDefault="0033788C" w:rsidP="0033788C">
            <w:pPr>
              <w:spacing w:line="240" w:lineRule="auto"/>
              <w:ind w:firstLine="0"/>
              <w:jc w:val="left"/>
              <w:rPr>
                <w:color w:val="000000"/>
                <w:sz w:val="14"/>
                <w:szCs w:val="14"/>
              </w:rPr>
            </w:pPr>
            <w:ins w:id="683" w:author="Sgouris Sgouridis [2]" w:date="2018-02-01T11:07:00Z">
              <w:r w:rsidRPr="009E3AEF">
                <w:rPr>
                  <w:color w:val="000000"/>
                  <w:sz w:val="14"/>
                  <w:szCs w:val="14"/>
                </w:rPr>
                <w:t xml:space="preserve"> 1,622 </w:t>
              </w:r>
            </w:ins>
            <w:del w:id="684" w:author="Sgouris Sgouridis [2]" w:date="2018-02-01T11:07:00Z">
              <w:r w:rsidRPr="009E3AEF" w:rsidDel="00975472">
                <w:rPr>
                  <w:color w:val="000000"/>
                  <w:sz w:val="14"/>
                  <w:szCs w:val="14"/>
                </w:rPr>
                <w:delText>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1F728619" w14:textId="6306FCC5" w:rsidR="0033788C" w:rsidRPr="009E3AEF" w:rsidRDefault="0033788C" w:rsidP="0033788C">
            <w:pPr>
              <w:spacing w:line="240" w:lineRule="auto"/>
              <w:ind w:firstLine="0"/>
              <w:jc w:val="right"/>
              <w:rPr>
                <w:color w:val="000000"/>
                <w:sz w:val="14"/>
                <w:szCs w:val="14"/>
              </w:rPr>
            </w:pPr>
            <w:ins w:id="685" w:author="Sgouris Sgouridis [2]" w:date="2018-02-01T11:07:00Z">
              <w:r w:rsidRPr="009E3AEF">
                <w:rPr>
                  <w:color w:val="000000"/>
                  <w:sz w:val="14"/>
                  <w:szCs w:val="14"/>
                </w:rPr>
                <w:t xml:space="preserve"> 2,942 </w:t>
              </w:r>
            </w:ins>
            <w:del w:id="686" w:author="Sgouris Sgouridis [2]" w:date="2018-02-01T11:07:00Z">
              <w:r w:rsidRPr="009E3AEF" w:rsidDel="00975472">
                <w:rPr>
                  <w:color w:val="000000"/>
                  <w:sz w:val="14"/>
                  <w:szCs w:val="14"/>
                </w:rPr>
                <w:delText xml:space="preserve"> 181,643 </w:delText>
              </w:r>
            </w:del>
          </w:p>
        </w:tc>
        <w:tc>
          <w:tcPr>
            <w:tcW w:w="708" w:type="dxa"/>
            <w:tcBorders>
              <w:top w:val="nil"/>
              <w:left w:val="nil"/>
              <w:bottom w:val="single" w:sz="4" w:space="0" w:color="auto"/>
              <w:right w:val="nil"/>
            </w:tcBorders>
            <w:shd w:val="clear" w:color="auto" w:fill="auto"/>
            <w:noWrap/>
            <w:vAlign w:val="bottom"/>
            <w:hideMark/>
          </w:tcPr>
          <w:p w14:paraId="078F2B0D" w14:textId="327E76C3" w:rsidR="0033788C" w:rsidRPr="009E3AEF" w:rsidRDefault="0033788C" w:rsidP="0033788C">
            <w:pPr>
              <w:spacing w:line="240" w:lineRule="auto"/>
              <w:ind w:firstLine="0"/>
              <w:jc w:val="left"/>
              <w:rPr>
                <w:color w:val="000000"/>
                <w:sz w:val="14"/>
                <w:szCs w:val="14"/>
              </w:rPr>
            </w:pPr>
            <w:ins w:id="687" w:author="Sgouris Sgouridis [2]" w:date="2018-02-01T11:07:00Z">
              <w:r w:rsidRPr="009E3AEF">
                <w:rPr>
                  <w:color w:val="000000"/>
                  <w:sz w:val="14"/>
                  <w:szCs w:val="14"/>
                </w:rPr>
                <w:t xml:space="preserve"> 1,647 </w:t>
              </w:r>
            </w:ins>
            <w:del w:id="688" w:author="Sgouris Sgouridis [2]" w:date="2018-02-01T11:07:00Z">
              <w:r w:rsidRPr="009E3AEF" w:rsidDel="00975472">
                <w:rPr>
                  <w:color w:val="000000"/>
                  <w:sz w:val="14"/>
                  <w:szCs w:val="14"/>
                </w:rPr>
                <w:delText>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1A734D85" w14:textId="4009287C" w:rsidR="0033788C" w:rsidRPr="009E3AEF" w:rsidRDefault="0033788C" w:rsidP="0033788C">
            <w:pPr>
              <w:spacing w:line="240" w:lineRule="auto"/>
              <w:ind w:firstLine="0"/>
              <w:jc w:val="right"/>
              <w:rPr>
                <w:color w:val="000000"/>
                <w:sz w:val="14"/>
                <w:szCs w:val="14"/>
              </w:rPr>
            </w:pPr>
            <w:ins w:id="689" w:author="Sgouris Sgouridis [2]" w:date="2018-02-01T11:07:00Z">
              <w:r w:rsidRPr="009E3AEF">
                <w:rPr>
                  <w:color w:val="000000"/>
                  <w:sz w:val="14"/>
                  <w:szCs w:val="14"/>
                </w:rPr>
                <w:t xml:space="preserve"> 2,913 </w:t>
              </w:r>
            </w:ins>
            <w:del w:id="690" w:author="Sgouris Sgouridis [2]" w:date="2018-02-01T11:07:00Z">
              <w:r w:rsidRPr="009E3AEF" w:rsidDel="00975472">
                <w:rPr>
                  <w:color w:val="000000"/>
                  <w:sz w:val="14"/>
                  <w:szCs w:val="14"/>
                </w:rPr>
                <w:delText xml:space="preserve"> 185,499 </w:delText>
              </w:r>
            </w:del>
          </w:p>
        </w:tc>
        <w:tc>
          <w:tcPr>
            <w:tcW w:w="709" w:type="dxa"/>
            <w:tcBorders>
              <w:top w:val="nil"/>
              <w:left w:val="nil"/>
              <w:bottom w:val="single" w:sz="4" w:space="0" w:color="auto"/>
              <w:right w:val="nil"/>
            </w:tcBorders>
            <w:shd w:val="clear" w:color="auto" w:fill="auto"/>
            <w:noWrap/>
            <w:vAlign w:val="bottom"/>
            <w:hideMark/>
          </w:tcPr>
          <w:p w14:paraId="547198D8" w14:textId="00C8DE19" w:rsidR="0033788C" w:rsidRPr="009E3AEF" w:rsidRDefault="0033788C" w:rsidP="0033788C">
            <w:pPr>
              <w:spacing w:line="240" w:lineRule="auto"/>
              <w:ind w:firstLine="0"/>
              <w:jc w:val="left"/>
              <w:rPr>
                <w:color w:val="000000"/>
                <w:sz w:val="14"/>
                <w:szCs w:val="14"/>
              </w:rPr>
            </w:pPr>
            <w:ins w:id="691" w:author="Sgouris Sgouridis [2]" w:date="2018-02-01T11:07:00Z">
              <w:r w:rsidRPr="009E3AEF">
                <w:rPr>
                  <w:color w:val="000000"/>
                  <w:sz w:val="14"/>
                  <w:szCs w:val="14"/>
                </w:rPr>
                <w:t xml:space="preserve"> 584 </w:t>
              </w:r>
            </w:ins>
            <w:del w:id="692" w:author="Sgouris Sgouridis [2]" w:date="2018-02-01T11:07:00Z">
              <w:r w:rsidRPr="009E3AEF" w:rsidDel="00975472">
                <w:rPr>
                  <w:color w:val="000000"/>
                  <w:sz w:val="14"/>
                  <w:szCs w:val="14"/>
                </w:rPr>
                <w:delText> </w:delText>
              </w:r>
            </w:del>
          </w:p>
        </w:tc>
        <w:tc>
          <w:tcPr>
            <w:tcW w:w="709" w:type="dxa"/>
            <w:tcBorders>
              <w:top w:val="nil"/>
              <w:left w:val="nil"/>
              <w:bottom w:val="single" w:sz="4" w:space="0" w:color="auto"/>
              <w:right w:val="single" w:sz="4" w:space="0" w:color="auto"/>
            </w:tcBorders>
            <w:shd w:val="clear" w:color="000000" w:fill="F2F2F2"/>
            <w:noWrap/>
            <w:vAlign w:val="bottom"/>
            <w:hideMark/>
          </w:tcPr>
          <w:p w14:paraId="250172C8" w14:textId="6E22466B" w:rsidR="0033788C" w:rsidRPr="009E3AEF" w:rsidRDefault="0033788C" w:rsidP="0033788C">
            <w:pPr>
              <w:spacing w:line="240" w:lineRule="auto"/>
              <w:ind w:firstLine="0"/>
              <w:jc w:val="right"/>
              <w:rPr>
                <w:color w:val="000000"/>
                <w:sz w:val="14"/>
                <w:szCs w:val="14"/>
              </w:rPr>
            </w:pPr>
            <w:ins w:id="693" w:author="Sgouris Sgouridis [2]" w:date="2018-02-01T11:07:00Z">
              <w:r w:rsidRPr="009E3AEF">
                <w:rPr>
                  <w:color w:val="000000"/>
                  <w:sz w:val="14"/>
                  <w:szCs w:val="14"/>
                </w:rPr>
                <w:t xml:space="preserve"> 1,226 </w:t>
              </w:r>
            </w:ins>
            <w:del w:id="694" w:author="Sgouris Sgouridis [2]" w:date="2018-02-01T11:07:00Z">
              <w:r w:rsidRPr="009E3AEF" w:rsidDel="00975472">
                <w:rPr>
                  <w:color w:val="000000"/>
                  <w:sz w:val="14"/>
                  <w:szCs w:val="14"/>
                </w:rPr>
                <w:delText xml:space="preserve"> 81,510 </w:delText>
              </w:r>
            </w:del>
          </w:p>
        </w:tc>
      </w:tr>
      <w:tr w:rsidR="009F2E94" w:rsidRPr="00505B09" w14:paraId="17DB922E" w14:textId="77777777" w:rsidTr="00990F8F">
        <w:trPr>
          <w:trHeight w:val="300"/>
        </w:trPr>
        <w:tc>
          <w:tcPr>
            <w:tcW w:w="2000" w:type="dxa"/>
            <w:tcBorders>
              <w:top w:val="single" w:sz="4" w:space="0" w:color="auto"/>
              <w:left w:val="single" w:sz="4" w:space="0" w:color="auto"/>
              <w:bottom w:val="nil"/>
              <w:right w:val="single" w:sz="4" w:space="0" w:color="auto"/>
            </w:tcBorders>
            <w:shd w:val="clear" w:color="auto" w:fill="auto"/>
            <w:noWrap/>
            <w:vAlign w:val="bottom"/>
          </w:tcPr>
          <w:p w14:paraId="1024298C" w14:textId="558B686D" w:rsidR="00C3329E" w:rsidRPr="009E3AEF" w:rsidRDefault="00C3329E">
            <w:pPr>
              <w:spacing w:line="240" w:lineRule="auto"/>
              <w:ind w:firstLine="0"/>
              <w:jc w:val="right"/>
              <w:rPr>
                <w:color w:val="000000"/>
                <w:sz w:val="14"/>
                <w:szCs w:val="14"/>
              </w:rPr>
            </w:pPr>
            <w:r w:rsidRPr="009E3AEF">
              <w:rPr>
                <w:color w:val="000000"/>
                <w:sz w:val="14"/>
                <w:szCs w:val="14"/>
              </w:rPr>
              <w:t>Plant Costs ($million)</w:t>
            </w:r>
          </w:p>
        </w:tc>
        <w:tc>
          <w:tcPr>
            <w:tcW w:w="709" w:type="dxa"/>
            <w:tcBorders>
              <w:top w:val="single" w:sz="4" w:space="0" w:color="auto"/>
              <w:left w:val="nil"/>
              <w:bottom w:val="nil"/>
              <w:right w:val="nil"/>
            </w:tcBorders>
            <w:shd w:val="clear" w:color="auto" w:fill="auto"/>
            <w:noWrap/>
            <w:vAlign w:val="bottom"/>
          </w:tcPr>
          <w:p w14:paraId="565A8DA4" w14:textId="2C9BD0A4"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1,591 </w:t>
            </w:r>
          </w:p>
        </w:tc>
        <w:tc>
          <w:tcPr>
            <w:tcW w:w="743" w:type="dxa"/>
            <w:tcBorders>
              <w:top w:val="single" w:sz="4" w:space="0" w:color="auto"/>
              <w:left w:val="nil"/>
              <w:bottom w:val="nil"/>
              <w:right w:val="single" w:sz="4" w:space="0" w:color="auto"/>
            </w:tcBorders>
            <w:shd w:val="clear" w:color="000000" w:fill="F2F2F2"/>
            <w:noWrap/>
            <w:vAlign w:val="bottom"/>
          </w:tcPr>
          <w:p w14:paraId="6AF8A5BE" w14:textId="423D40E6"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2,043 </w:t>
            </w:r>
          </w:p>
        </w:tc>
        <w:tc>
          <w:tcPr>
            <w:tcW w:w="709" w:type="dxa"/>
            <w:tcBorders>
              <w:top w:val="single" w:sz="4" w:space="0" w:color="auto"/>
              <w:left w:val="nil"/>
              <w:bottom w:val="nil"/>
              <w:right w:val="nil"/>
            </w:tcBorders>
            <w:shd w:val="clear" w:color="auto" w:fill="auto"/>
            <w:noWrap/>
            <w:vAlign w:val="bottom"/>
          </w:tcPr>
          <w:p w14:paraId="5FFB49B5" w14:textId="7DD18887"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1,535 </w:t>
            </w:r>
          </w:p>
        </w:tc>
        <w:tc>
          <w:tcPr>
            <w:tcW w:w="709" w:type="dxa"/>
            <w:tcBorders>
              <w:top w:val="single" w:sz="4" w:space="0" w:color="auto"/>
              <w:left w:val="nil"/>
              <w:bottom w:val="nil"/>
              <w:right w:val="single" w:sz="4" w:space="0" w:color="auto"/>
            </w:tcBorders>
            <w:shd w:val="clear" w:color="000000" w:fill="F2F2F2"/>
            <w:noWrap/>
            <w:vAlign w:val="bottom"/>
          </w:tcPr>
          <w:p w14:paraId="46477CF2" w14:textId="59ED2194"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2,047 </w:t>
            </w:r>
          </w:p>
        </w:tc>
        <w:tc>
          <w:tcPr>
            <w:tcW w:w="708" w:type="dxa"/>
            <w:tcBorders>
              <w:top w:val="single" w:sz="4" w:space="0" w:color="auto"/>
              <w:left w:val="nil"/>
              <w:bottom w:val="nil"/>
              <w:right w:val="nil"/>
            </w:tcBorders>
            <w:shd w:val="clear" w:color="auto" w:fill="auto"/>
            <w:noWrap/>
            <w:vAlign w:val="bottom"/>
          </w:tcPr>
          <w:p w14:paraId="3F9121BC" w14:textId="768A536F"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1,871 </w:t>
            </w:r>
          </w:p>
        </w:tc>
        <w:tc>
          <w:tcPr>
            <w:tcW w:w="709" w:type="dxa"/>
            <w:tcBorders>
              <w:top w:val="single" w:sz="4" w:space="0" w:color="auto"/>
              <w:left w:val="nil"/>
              <w:bottom w:val="nil"/>
              <w:right w:val="single" w:sz="4" w:space="0" w:color="auto"/>
            </w:tcBorders>
            <w:shd w:val="clear" w:color="000000" w:fill="F2F2F2"/>
            <w:noWrap/>
            <w:vAlign w:val="bottom"/>
          </w:tcPr>
          <w:p w14:paraId="3DC810A0" w14:textId="775AAE3D"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2,302 </w:t>
            </w:r>
          </w:p>
        </w:tc>
        <w:tc>
          <w:tcPr>
            <w:tcW w:w="709" w:type="dxa"/>
            <w:tcBorders>
              <w:top w:val="single" w:sz="4" w:space="0" w:color="auto"/>
              <w:left w:val="nil"/>
              <w:bottom w:val="nil"/>
              <w:right w:val="nil"/>
            </w:tcBorders>
            <w:shd w:val="clear" w:color="auto" w:fill="auto"/>
            <w:noWrap/>
            <w:vAlign w:val="bottom"/>
          </w:tcPr>
          <w:p w14:paraId="3F32901C" w14:textId="350420AB"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1,080 </w:t>
            </w:r>
          </w:p>
        </w:tc>
        <w:tc>
          <w:tcPr>
            <w:tcW w:w="709" w:type="dxa"/>
            <w:tcBorders>
              <w:top w:val="single" w:sz="4" w:space="0" w:color="auto"/>
              <w:left w:val="nil"/>
              <w:bottom w:val="nil"/>
              <w:right w:val="single" w:sz="4" w:space="0" w:color="auto"/>
            </w:tcBorders>
            <w:shd w:val="clear" w:color="000000" w:fill="F2F2F2"/>
            <w:noWrap/>
            <w:vAlign w:val="bottom"/>
          </w:tcPr>
          <w:p w14:paraId="11CF4EAD" w14:textId="3B29B697"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1,609 </w:t>
            </w:r>
          </w:p>
        </w:tc>
        <w:tc>
          <w:tcPr>
            <w:tcW w:w="708" w:type="dxa"/>
            <w:tcBorders>
              <w:top w:val="single" w:sz="4" w:space="0" w:color="auto"/>
              <w:left w:val="nil"/>
              <w:bottom w:val="nil"/>
              <w:right w:val="nil"/>
            </w:tcBorders>
            <w:shd w:val="clear" w:color="auto" w:fill="auto"/>
            <w:noWrap/>
            <w:vAlign w:val="bottom"/>
          </w:tcPr>
          <w:p w14:paraId="590A07C8" w14:textId="433C423C"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1,167 </w:t>
            </w:r>
          </w:p>
        </w:tc>
        <w:tc>
          <w:tcPr>
            <w:tcW w:w="709" w:type="dxa"/>
            <w:tcBorders>
              <w:top w:val="single" w:sz="4" w:space="0" w:color="auto"/>
              <w:left w:val="nil"/>
              <w:bottom w:val="nil"/>
              <w:right w:val="single" w:sz="4" w:space="0" w:color="auto"/>
            </w:tcBorders>
            <w:shd w:val="clear" w:color="000000" w:fill="F2F2F2"/>
            <w:noWrap/>
            <w:vAlign w:val="bottom"/>
          </w:tcPr>
          <w:p w14:paraId="70D961B0" w14:textId="344A746C"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1,706 </w:t>
            </w:r>
          </w:p>
        </w:tc>
        <w:tc>
          <w:tcPr>
            <w:tcW w:w="709" w:type="dxa"/>
            <w:tcBorders>
              <w:top w:val="single" w:sz="4" w:space="0" w:color="auto"/>
              <w:left w:val="nil"/>
              <w:bottom w:val="nil"/>
              <w:right w:val="nil"/>
            </w:tcBorders>
            <w:shd w:val="clear" w:color="auto" w:fill="auto"/>
            <w:noWrap/>
            <w:vAlign w:val="bottom"/>
          </w:tcPr>
          <w:p w14:paraId="5E859B91" w14:textId="567DFE66"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330 </w:t>
            </w:r>
          </w:p>
        </w:tc>
        <w:tc>
          <w:tcPr>
            <w:tcW w:w="709" w:type="dxa"/>
            <w:tcBorders>
              <w:top w:val="single" w:sz="4" w:space="0" w:color="auto"/>
              <w:left w:val="nil"/>
              <w:bottom w:val="nil"/>
              <w:right w:val="single" w:sz="4" w:space="0" w:color="auto"/>
            </w:tcBorders>
            <w:shd w:val="clear" w:color="000000" w:fill="F2F2F2"/>
            <w:noWrap/>
            <w:vAlign w:val="bottom"/>
          </w:tcPr>
          <w:p w14:paraId="46ADE29E" w14:textId="14DF7D16"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626 </w:t>
            </w:r>
          </w:p>
        </w:tc>
      </w:tr>
      <w:tr w:rsidR="009F2E94" w:rsidRPr="00505B09" w14:paraId="7C9523BE" w14:textId="77777777" w:rsidTr="00990F8F">
        <w:trPr>
          <w:trHeight w:val="300"/>
        </w:trPr>
        <w:tc>
          <w:tcPr>
            <w:tcW w:w="2000" w:type="dxa"/>
            <w:tcBorders>
              <w:top w:val="nil"/>
              <w:left w:val="single" w:sz="4" w:space="0" w:color="auto"/>
              <w:bottom w:val="nil"/>
              <w:right w:val="single" w:sz="4" w:space="0" w:color="auto"/>
            </w:tcBorders>
            <w:shd w:val="clear" w:color="auto" w:fill="auto"/>
            <w:noWrap/>
            <w:vAlign w:val="bottom"/>
          </w:tcPr>
          <w:p w14:paraId="13C63DAA" w14:textId="5BCB1584" w:rsidR="00C3329E" w:rsidRPr="009E3AEF" w:rsidRDefault="00C3329E" w:rsidP="009F2E94">
            <w:pPr>
              <w:spacing w:line="240" w:lineRule="auto"/>
              <w:ind w:firstLine="0"/>
              <w:jc w:val="right"/>
              <w:rPr>
                <w:color w:val="000000"/>
                <w:sz w:val="14"/>
                <w:szCs w:val="14"/>
              </w:rPr>
            </w:pPr>
            <w:r w:rsidRPr="009E3AEF">
              <w:rPr>
                <w:color w:val="000000"/>
                <w:sz w:val="14"/>
                <w:szCs w:val="14"/>
              </w:rPr>
              <w:t>Eout (GWh)</w:t>
            </w:r>
          </w:p>
        </w:tc>
        <w:tc>
          <w:tcPr>
            <w:tcW w:w="709" w:type="dxa"/>
            <w:tcBorders>
              <w:top w:val="nil"/>
              <w:left w:val="nil"/>
              <w:bottom w:val="nil"/>
              <w:right w:val="nil"/>
            </w:tcBorders>
            <w:shd w:val="clear" w:color="auto" w:fill="auto"/>
            <w:noWrap/>
            <w:vAlign w:val="bottom"/>
          </w:tcPr>
          <w:p w14:paraId="373853E9" w14:textId="755117D9"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178,885 </w:t>
            </w:r>
          </w:p>
        </w:tc>
        <w:tc>
          <w:tcPr>
            <w:tcW w:w="743" w:type="dxa"/>
            <w:tcBorders>
              <w:top w:val="nil"/>
              <w:left w:val="nil"/>
              <w:bottom w:val="nil"/>
              <w:right w:val="single" w:sz="4" w:space="0" w:color="auto"/>
            </w:tcBorders>
            <w:shd w:val="clear" w:color="000000" w:fill="F2F2F2"/>
            <w:noWrap/>
            <w:vAlign w:val="bottom"/>
          </w:tcPr>
          <w:p w14:paraId="06F7F17B" w14:textId="60C4C1F6"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168,334 </w:t>
            </w:r>
          </w:p>
        </w:tc>
        <w:tc>
          <w:tcPr>
            <w:tcW w:w="709" w:type="dxa"/>
            <w:tcBorders>
              <w:top w:val="nil"/>
              <w:left w:val="nil"/>
              <w:bottom w:val="nil"/>
              <w:right w:val="nil"/>
            </w:tcBorders>
            <w:shd w:val="clear" w:color="auto" w:fill="auto"/>
            <w:noWrap/>
            <w:vAlign w:val="bottom"/>
          </w:tcPr>
          <w:p w14:paraId="70F7BB5F" w14:textId="1D03FBDD"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179,255 </w:t>
            </w:r>
          </w:p>
        </w:tc>
        <w:tc>
          <w:tcPr>
            <w:tcW w:w="709" w:type="dxa"/>
            <w:tcBorders>
              <w:top w:val="nil"/>
              <w:left w:val="nil"/>
              <w:bottom w:val="nil"/>
              <w:right w:val="single" w:sz="4" w:space="0" w:color="auto"/>
            </w:tcBorders>
            <w:shd w:val="clear" w:color="000000" w:fill="F2F2F2"/>
            <w:noWrap/>
            <w:vAlign w:val="bottom"/>
          </w:tcPr>
          <w:p w14:paraId="6ADC147C" w14:textId="4685FC07"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162,318 </w:t>
            </w:r>
          </w:p>
        </w:tc>
        <w:tc>
          <w:tcPr>
            <w:tcW w:w="708" w:type="dxa"/>
            <w:tcBorders>
              <w:top w:val="nil"/>
              <w:left w:val="nil"/>
              <w:bottom w:val="nil"/>
              <w:right w:val="nil"/>
            </w:tcBorders>
            <w:shd w:val="clear" w:color="auto" w:fill="auto"/>
            <w:noWrap/>
            <w:vAlign w:val="bottom"/>
          </w:tcPr>
          <w:p w14:paraId="180AC552" w14:textId="4D4BAE1E"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188,518 </w:t>
            </w:r>
          </w:p>
        </w:tc>
        <w:tc>
          <w:tcPr>
            <w:tcW w:w="709" w:type="dxa"/>
            <w:tcBorders>
              <w:top w:val="nil"/>
              <w:left w:val="nil"/>
              <w:bottom w:val="nil"/>
              <w:right w:val="single" w:sz="4" w:space="0" w:color="auto"/>
            </w:tcBorders>
            <w:shd w:val="clear" w:color="000000" w:fill="F2F2F2"/>
            <w:noWrap/>
            <w:vAlign w:val="bottom"/>
          </w:tcPr>
          <w:p w14:paraId="7040A065" w14:textId="676D230D"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161,655 </w:t>
            </w:r>
          </w:p>
        </w:tc>
        <w:tc>
          <w:tcPr>
            <w:tcW w:w="709" w:type="dxa"/>
            <w:tcBorders>
              <w:top w:val="nil"/>
              <w:left w:val="nil"/>
              <w:bottom w:val="nil"/>
              <w:right w:val="nil"/>
            </w:tcBorders>
            <w:shd w:val="clear" w:color="auto" w:fill="auto"/>
            <w:noWrap/>
            <w:vAlign w:val="bottom"/>
          </w:tcPr>
          <w:p w14:paraId="7A563913" w14:textId="0A17D189"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148,774 </w:t>
            </w:r>
          </w:p>
        </w:tc>
        <w:tc>
          <w:tcPr>
            <w:tcW w:w="709" w:type="dxa"/>
            <w:tcBorders>
              <w:top w:val="nil"/>
              <w:left w:val="nil"/>
              <w:bottom w:val="nil"/>
              <w:right w:val="single" w:sz="4" w:space="0" w:color="auto"/>
            </w:tcBorders>
            <w:shd w:val="clear" w:color="000000" w:fill="F2F2F2"/>
            <w:noWrap/>
            <w:vAlign w:val="bottom"/>
          </w:tcPr>
          <w:p w14:paraId="58D88DCE" w14:textId="554F918B"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122,170 </w:t>
            </w:r>
          </w:p>
        </w:tc>
        <w:tc>
          <w:tcPr>
            <w:tcW w:w="708" w:type="dxa"/>
            <w:tcBorders>
              <w:top w:val="nil"/>
              <w:left w:val="nil"/>
              <w:bottom w:val="nil"/>
              <w:right w:val="nil"/>
            </w:tcBorders>
            <w:shd w:val="clear" w:color="auto" w:fill="auto"/>
            <w:noWrap/>
            <w:vAlign w:val="bottom"/>
          </w:tcPr>
          <w:p w14:paraId="06C4F414" w14:textId="5D7951E1"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158,292 </w:t>
            </w:r>
          </w:p>
        </w:tc>
        <w:tc>
          <w:tcPr>
            <w:tcW w:w="709" w:type="dxa"/>
            <w:tcBorders>
              <w:top w:val="nil"/>
              <w:left w:val="nil"/>
              <w:bottom w:val="nil"/>
              <w:right w:val="single" w:sz="4" w:space="0" w:color="auto"/>
            </w:tcBorders>
            <w:shd w:val="clear" w:color="000000" w:fill="F2F2F2"/>
            <w:noWrap/>
            <w:vAlign w:val="bottom"/>
          </w:tcPr>
          <w:p w14:paraId="4CD44761" w14:textId="4C055E61"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130,833 </w:t>
            </w:r>
          </w:p>
        </w:tc>
        <w:tc>
          <w:tcPr>
            <w:tcW w:w="709" w:type="dxa"/>
            <w:tcBorders>
              <w:top w:val="nil"/>
              <w:left w:val="nil"/>
              <w:bottom w:val="nil"/>
              <w:right w:val="nil"/>
            </w:tcBorders>
            <w:shd w:val="clear" w:color="auto" w:fill="auto"/>
            <w:noWrap/>
            <w:vAlign w:val="bottom"/>
          </w:tcPr>
          <w:p w14:paraId="06C34336" w14:textId="507671BA"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126,143 </w:t>
            </w:r>
          </w:p>
        </w:tc>
        <w:tc>
          <w:tcPr>
            <w:tcW w:w="709" w:type="dxa"/>
            <w:tcBorders>
              <w:top w:val="nil"/>
              <w:left w:val="nil"/>
              <w:bottom w:val="nil"/>
              <w:right w:val="single" w:sz="4" w:space="0" w:color="auto"/>
            </w:tcBorders>
            <w:shd w:val="clear" w:color="000000" w:fill="F2F2F2"/>
            <w:noWrap/>
            <w:vAlign w:val="bottom"/>
          </w:tcPr>
          <w:p w14:paraId="0BF62279" w14:textId="714541C3"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114,147 </w:t>
            </w:r>
          </w:p>
        </w:tc>
      </w:tr>
      <w:tr w:rsidR="009F2E94" w:rsidRPr="00505B09" w14:paraId="174F2B11" w14:textId="77777777" w:rsidTr="00990F8F">
        <w:trPr>
          <w:trHeight w:val="300"/>
        </w:trPr>
        <w:tc>
          <w:tcPr>
            <w:tcW w:w="2000" w:type="dxa"/>
            <w:tcBorders>
              <w:top w:val="nil"/>
              <w:left w:val="single" w:sz="4" w:space="0" w:color="auto"/>
              <w:bottom w:val="nil"/>
              <w:right w:val="single" w:sz="4" w:space="0" w:color="auto"/>
            </w:tcBorders>
            <w:shd w:val="clear" w:color="auto" w:fill="auto"/>
            <w:noWrap/>
            <w:vAlign w:val="bottom"/>
          </w:tcPr>
          <w:p w14:paraId="5AD8D930" w14:textId="1C9B6D4D" w:rsidR="00C3329E" w:rsidRPr="009E3AEF" w:rsidRDefault="00C3329E" w:rsidP="009F2E94">
            <w:pPr>
              <w:spacing w:line="240" w:lineRule="auto"/>
              <w:ind w:firstLine="0"/>
              <w:jc w:val="right"/>
              <w:rPr>
                <w:color w:val="000000"/>
                <w:sz w:val="14"/>
                <w:szCs w:val="14"/>
              </w:rPr>
            </w:pPr>
            <w:r w:rsidRPr="009E3AEF">
              <w:rPr>
                <w:color w:val="000000"/>
                <w:sz w:val="14"/>
                <w:szCs w:val="14"/>
              </w:rPr>
              <w:t>E</w:t>
            </w:r>
            <w:r w:rsidR="00203FD2" w:rsidRPr="009E3AEF">
              <w:rPr>
                <w:color w:val="000000"/>
                <w:sz w:val="14"/>
                <w:szCs w:val="14"/>
              </w:rPr>
              <w:t>cap-</w:t>
            </w:r>
            <w:r w:rsidRPr="009E3AEF">
              <w:rPr>
                <w:color w:val="000000"/>
                <w:sz w:val="14"/>
                <w:szCs w:val="14"/>
              </w:rPr>
              <w:t>ccs (GWh)</w:t>
            </w:r>
          </w:p>
        </w:tc>
        <w:tc>
          <w:tcPr>
            <w:tcW w:w="709" w:type="dxa"/>
            <w:tcBorders>
              <w:top w:val="nil"/>
              <w:left w:val="nil"/>
              <w:bottom w:val="nil"/>
              <w:right w:val="nil"/>
            </w:tcBorders>
            <w:shd w:val="clear" w:color="auto" w:fill="auto"/>
            <w:noWrap/>
            <w:vAlign w:val="bottom"/>
          </w:tcPr>
          <w:p w14:paraId="4C10ED8A" w14:textId="08F8D359" w:rsidR="00C3329E" w:rsidRPr="009E3AEF" w:rsidRDefault="00C3329E" w:rsidP="009E3AEF">
            <w:pPr>
              <w:spacing w:line="240" w:lineRule="auto"/>
              <w:ind w:firstLine="0"/>
              <w:jc w:val="center"/>
              <w:rPr>
                <w:color w:val="000000"/>
                <w:sz w:val="14"/>
                <w:szCs w:val="14"/>
              </w:rPr>
            </w:pPr>
          </w:p>
        </w:tc>
        <w:tc>
          <w:tcPr>
            <w:tcW w:w="743" w:type="dxa"/>
            <w:tcBorders>
              <w:top w:val="nil"/>
              <w:left w:val="nil"/>
              <w:bottom w:val="nil"/>
              <w:right w:val="single" w:sz="4" w:space="0" w:color="auto"/>
            </w:tcBorders>
            <w:shd w:val="clear" w:color="000000" w:fill="F2F2F2"/>
            <w:noWrap/>
            <w:vAlign w:val="bottom"/>
          </w:tcPr>
          <w:p w14:paraId="40759E93" w14:textId="7E8BB650"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688 </w:t>
            </w:r>
          </w:p>
        </w:tc>
        <w:tc>
          <w:tcPr>
            <w:tcW w:w="709" w:type="dxa"/>
            <w:tcBorders>
              <w:top w:val="nil"/>
              <w:left w:val="nil"/>
              <w:bottom w:val="nil"/>
              <w:right w:val="nil"/>
            </w:tcBorders>
            <w:shd w:val="clear" w:color="auto" w:fill="auto"/>
            <w:noWrap/>
            <w:vAlign w:val="bottom"/>
          </w:tcPr>
          <w:p w14:paraId="7B514644" w14:textId="50DE2468" w:rsidR="00C3329E" w:rsidRPr="009E3AEF" w:rsidRDefault="00C3329E" w:rsidP="009E3AEF">
            <w:pPr>
              <w:spacing w:line="240" w:lineRule="auto"/>
              <w:ind w:firstLine="0"/>
              <w:jc w:val="center"/>
              <w:rPr>
                <w:color w:val="000000"/>
                <w:sz w:val="14"/>
                <w:szCs w:val="14"/>
              </w:rPr>
            </w:pPr>
          </w:p>
        </w:tc>
        <w:tc>
          <w:tcPr>
            <w:tcW w:w="709" w:type="dxa"/>
            <w:tcBorders>
              <w:top w:val="nil"/>
              <w:left w:val="nil"/>
              <w:bottom w:val="nil"/>
              <w:right w:val="single" w:sz="4" w:space="0" w:color="auto"/>
            </w:tcBorders>
            <w:shd w:val="clear" w:color="000000" w:fill="F2F2F2"/>
            <w:noWrap/>
            <w:vAlign w:val="bottom"/>
          </w:tcPr>
          <w:p w14:paraId="780188E0" w14:textId="07A67FCD"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780 </w:t>
            </w:r>
          </w:p>
        </w:tc>
        <w:tc>
          <w:tcPr>
            <w:tcW w:w="708" w:type="dxa"/>
            <w:tcBorders>
              <w:top w:val="nil"/>
              <w:left w:val="nil"/>
              <w:bottom w:val="nil"/>
              <w:right w:val="nil"/>
            </w:tcBorders>
            <w:shd w:val="clear" w:color="auto" w:fill="auto"/>
            <w:noWrap/>
            <w:vAlign w:val="bottom"/>
          </w:tcPr>
          <w:p w14:paraId="6DECE20C" w14:textId="77777777" w:rsidR="00C3329E" w:rsidRPr="009E3AEF" w:rsidRDefault="00C3329E" w:rsidP="009E3AEF">
            <w:pPr>
              <w:spacing w:line="240" w:lineRule="auto"/>
              <w:ind w:firstLine="0"/>
              <w:jc w:val="center"/>
              <w:rPr>
                <w:color w:val="000000"/>
                <w:sz w:val="14"/>
                <w:szCs w:val="14"/>
              </w:rPr>
            </w:pPr>
          </w:p>
        </w:tc>
        <w:tc>
          <w:tcPr>
            <w:tcW w:w="709" w:type="dxa"/>
            <w:tcBorders>
              <w:top w:val="nil"/>
              <w:left w:val="nil"/>
              <w:bottom w:val="nil"/>
              <w:right w:val="single" w:sz="4" w:space="0" w:color="auto"/>
            </w:tcBorders>
            <w:shd w:val="clear" w:color="000000" w:fill="F2F2F2"/>
            <w:noWrap/>
            <w:vAlign w:val="bottom"/>
          </w:tcPr>
          <w:p w14:paraId="33A8DD1F" w14:textId="1913E070"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657 </w:t>
            </w:r>
          </w:p>
        </w:tc>
        <w:tc>
          <w:tcPr>
            <w:tcW w:w="709" w:type="dxa"/>
            <w:tcBorders>
              <w:top w:val="nil"/>
              <w:left w:val="nil"/>
              <w:bottom w:val="nil"/>
              <w:right w:val="nil"/>
            </w:tcBorders>
            <w:shd w:val="clear" w:color="auto" w:fill="auto"/>
            <w:noWrap/>
            <w:vAlign w:val="bottom"/>
          </w:tcPr>
          <w:p w14:paraId="7037C45A" w14:textId="77777777" w:rsidR="00C3329E" w:rsidRPr="009E3AEF" w:rsidRDefault="00C3329E" w:rsidP="009E3AEF">
            <w:pPr>
              <w:spacing w:line="240" w:lineRule="auto"/>
              <w:ind w:firstLine="0"/>
              <w:jc w:val="center"/>
              <w:rPr>
                <w:color w:val="000000"/>
                <w:sz w:val="14"/>
                <w:szCs w:val="14"/>
              </w:rPr>
            </w:pPr>
          </w:p>
        </w:tc>
        <w:tc>
          <w:tcPr>
            <w:tcW w:w="709" w:type="dxa"/>
            <w:tcBorders>
              <w:top w:val="nil"/>
              <w:left w:val="nil"/>
              <w:bottom w:val="nil"/>
              <w:right w:val="single" w:sz="4" w:space="0" w:color="auto"/>
            </w:tcBorders>
            <w:shd w:val="clear" w:color="000000" w:fill="F2F2F2"/>
            <w:noWrap/>
            <w:vAlign w:val="bottom"/>
          </w:tcPr>
          <w:p w14:paraId="2674A596" w14:textId="5248C7A3"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806 </w:t>
            </w:r>
          </w:p>
        </w:tc>
        <w:tc>
          <w:tcPr>
            <w:tcW w:w="708" w:type="dxa"/>
            <w:tcBorders>
              <w:top w:val="nil"/>
              <w:left w:val="nil"/>
              <w:bottom w:val="nil"/>
              <w:right w:val="nil"/>
            </w:tcBorders>
            <w:shd w:val="clear" w:color="auto" w:fill="auto"/>
            <w:noWrap/>
            <w:vAlign w:val="bottom"/>
          </w:tcPr>
          <w:p w14:paraId="64012CC1" w14:textId="77777777" w:rsidR="00C3329E" w:rsidRPr="009E3AEF" w:rsidRDefault="00C3329E" w:rsidP="009E3AEF">
            <w:pPr>
              <w:spacing w:line="240" w:lineRule="auto"/>
              <w:ind w:firstLine="0"/>
              <w:jc w:val="center"/>
              <w:rPr>
                <w:color w:val="000000"/>
                <w:sz w:val="14"/>
                <w:szCs w:val="14"/>
              </w:rPr>
            </w:pPr>
          </w:p>
        </w:tc>
        <w:tc>
          <w:tcPr>
            <w:tcW w:w="709" w:type="dxa"/>
            <w:tcBorders>
              <w:top w:val="nil"/>
              <w:left w:val="nil"/>
              <w:bottom w:val="nil"/>
              <w:right w:val="single" w:sz="4" w:space="0" w:color="auto"/>
            </w:tcBorders>
            <w:shd w:val="clear" w:color="000000" w:fill="F2F2F2"/>
            <w:noWrap/>
            <w:vAlign w:val="bottom"/>
          </w:tcPr>
          <w:p w14:paraId="1C1EC9F9" w14:textId="4EB47A73"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821 </w:t>
            </w:r>
          </w:p>
        </w:tc>
        <w:tc>
          <w:tcPr>
            <w:tcW w:w="709" w:type="dxa"/>
            <w:tcBorders>
              <w:top w:val="nil"/>
              <w:left w:val="nil"/>
              <w:bottom w:val="nil"/>
              <w:right w:val="nil"/>
            </w:tcBorders>
            <w:shd w:val="clear" w:color="auto" w:fill="auto"/>
            <w:noWrap/>
            <w:vAlign w:val="bottom"/>
          </w:tcPr>
          <w:p w14:paraId="64371179" w14:textId="77777777" w:rsidR="00C3329E" w:rsidRPr="009E3AEF" w:rsidRDefault="00C3329E" w:rsidP="009E3AEF">
            <w:pPr>
              <w:spacing w:line="240" w:lineRule="auto"/>
              <w:ind w:firstLine="0"/>
              <w:jc w:val="center"/>
              <w:rPr>
                <w:color w:val="000000"/>
                <w:sz w:val="14"/>
                <w:szCs w:val="14"/>
              </w:rPr>
            </w:pPr>
          </w:p>
        </w:tc>
        <w:tc>
          <w:tcPr>
            <w:tcW w:w="709" w:type="dxa"/>
            <w:tcBorders>
              <w:top w:val="nil"/>
              <w:left w:val="nil"/>
              <w:bottom w:val="nil"/>
              <w:right w:val="single" w:sz="4" w:space="0" w:color="auto"/>
            </w:tcBorders>
            <w:shd w:val="clear" w:color="000000" w:fill="F2F2F2"/>
            <w:noWrap/>
            <w:vAlign w:val="bottom"/>
          </w:tcPr>
          <w:p w14:paraId="2FA63BC1" w14:textId="7A523CF3"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452 </w:t>
            </w:r>
          </w:p>
        </w:tc>
      </w:tr>
      <w:tr w:rsidR="009F2E94" w:rsidRPr="00505B09" w14:paraId="333E39B2" w14:textId="77777777" w:rsidTr="00990F8F">
        <w:trPr>
          <w:trHeight w:val="300"/>
        </w:trPr>
        <w:tc>
          <w:tcPr>
            <w:tcW w:w="2000" w:type="dxa"/>
            <w:tcBorders>
              <w:top w:val="nil"/>
              <w:left w:val="single" w:sz="4" w:space="0" w:color="auto"/>
              <w:bottom w:val="nil"/>
              <w:right w:val="single" w:sz="4" w:space="0" w:color="auto"/>
            </w:tcBorders>
            <w:shd w:val="clear" w:color="auto" w:fill="auto"/>
            <w:noWrap/>
            <w:vAlign w:val="bottom"/>
          </w:tcPr>
          <w:p w14:paraId="5333D762" w14:textId="33076F96" w:rsidR="00C3329E" w:rsidRPr="009E3AEF" w:rsidRDefault="00C3329E" w:rsidP="009F2E94">
            <w:pPr>
              <w:spacing w:line="240" w:lineRule="auto"/>
              <w:ind w:firstLine="0"/>
              <w:jc w:val="right"/>
              <w:rPr>
                <w:color w:val="000000"/>
                <w:sz w:val="14"/>
                <w:szCs w:val="14"/>
              </w:rPr>
            </w:pPr>
            <w:r w:rsidRPr="009E3AEF">
              <w:rPr>
                <w:color w:val="000000"/>
                <w:sz w:val="14"/>
                <w:szCs w:val="14"/>
              </w:rPr>
              <w:t>Ecap (GWh)</w:t>
            </w:r>
          </w:p>
        </w:tc>
        <w:tc>
          <w:tcPr>
            <w:tcW w:w="709" w:type="dxa"/>
            <w:tcBorders>
              <w:top w:val="nil"/>
              <w:left w:val="nil"/>
              <w:bottom w:val="nil"/>
              <w:right w:val="nil"/>
            </w:tcBorders>
            <w:shd w:val="clear" w:color="auto" w:fill="auto"/>
            <w:noWrap/>
            <w:vAlign w:val="bottom"/>
          </w:tcPr>
          <w:p w14:paraId="06DAAAE3" w14:textId="54C8F428"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2,425 </w:t>
            </w:r>
          </w:p>
        </w:tc>
        <w:tc>
          <w:tcPr>
            <w:tcW w:w="743" w:type="dxa"/>
            <w:tcBorders>
              <w:top w:val="nil"/>
              <w:left w:val="nil"/>
              <w:bottom w:val="nil"/>
              <w:right w:val="single" w:sz="4" w:space="0" w:color="auto"/>
            </w:tcBorders>
            <w:shd w:val="clear" w:color="000000" w:fill="F2F2F2"/>
            <w:noWrap/>
            <w:vAlign w:val="bottom"/>
          </w:tcPr>
          <w:p w14:paraId="0DDA899B" w14:textId="382E2BD4"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2,425 </w:t>
            </w:r>
          </w:p>
        </w:tc>
        <w:tc>
          <w:tcPr>
            <w:tcW w:w="709" w:type="dxa"/>
            <w:tcBorders>
              <w:top w:val="nil"/>
              <w:left w:val="nil"/>
              <w:bottom w:val="nil"/>
              <w:right w:val="nil"/>
            </w:tcBorders>
            <w:shd w:val="clear" w:color="auto" w:fill="auto"/>
            <w:noWrap/>
            <w:vAlign w:val="bottom"/>
          </w:tcPr>
          <w:p w14:paraId="13DDA932" w14:textId="6134A7F6"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2,339 </w:t>
            </w:r>
          </w:p>
        </w:tc>
        <w:tc>
          <w:tcPr>
            <w:tcW w:w="709" w:type="dxa"/>
            <w:tcBorders>
              <w:top w:val="nil"/>
              <w:left w:val="nil"/>
              <w:bottom w:val="nil"/>
              <w:right w:val="single" w:sz="4" w:space="0" w:color="auto"/>
            </w:tcBorders>
            <w:shd w:val="clear" w:color="000000" w:fill="F2F2F2"/>
            <w:noWrap/>
            <w:vAlign w:val="bottom"/>
          </w:tcPr>
          <w:p w14:paraId="39B0AB3F" w14:textId="2A7CDF92"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2,339 </w:t>
            </w:r>
          </w:p>
        </w:tc>
        <w:tc>
          <w:tcPr>
            <w:tcW w:w="708" w:type="dxa"/>
            <w:tcBorders>
              <w:top w:val="nil"/>
              <w:left w:val="nil"/>
              <w:bottom w:val="nil"/>
              <w:right w:val="nil"/>
            </w:tcBorders>
            <w:shd w:val="clear" w:color="auto" w:fill="auto"/>
            <w:noWrap/>
            <w:vAlign w:val="bottom"/>
          </w:tcPr>
          <w:p w14:paraId="49A65FAF" w14:textId="09CEACAB"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2,851 </w:t>
            </w:r>
          </w:p>
        </w:tc>
        <w:tc>
          <w:tcPr>
            <w:tcW w:w="709" w:type="dxa"/>
            <w:tcBorders>
              <w:top w:val="nil"/>
              <w:left w:val="nil"/>
              <w:bottom w:val="nil"/>
              <w:right w:val="single" w:sz="4" w:space="0" w:color="auto"/>
            </w:tcBorders>
            <w:shd w:val="clear" w:color="000000" w:fill="F2F2F2"/>
            <w:noWrap/>
            <w:vAlign w:val="bottom"/>
          </w:tcPr>
          <w:p w14:paraId="0EB1A793" w14:textId="43751FD5"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2,851 </w:t>
            </w:r>
          </w:p>
        </w:tc>
        <w:tc>
          <w:tcPr>
            <w:tcW w:w="709" w:type="dxa"/>
            <w:tcBorders>
              <w:top w:val="nil"/>
              <w:left w:val="nil"/>
              <w:bottom w:val="nil"/>
              <w:right w:val="nil"/>
            </w:tcBorders>
            <w:shd w:val="clear" w:color="auto" w:fill="auto"/>
            <w:noWrap/>
            <w:vAlign w:val="bottom"/>
          </w:tcPr>
          <w:p w14:paraId="50767490" w14:textId="30F8EC4D"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1,646 </w:t>
            </w:r>
          </w:p>
        </w:tc>
        <w:tc>
          <w:tcPr>
            <w:tcW w:w="709" w:type="dxa"/>
            <w:tcBorders>
              <w:top w:val="nil"/>
              <w:left w:val="nil"/>
              <w:bottom w:val="nil"/>
              <w:right w:val="single" w:sz="4" w:space="0" w:color="auto"/>
            </w:tcBorders>
            <w:shd w:val="clear" w:color="000000" w:fill="F2F2F2"/>
            <w:noWrap/>
            <w:vAlign w:val="bottom"/>
          </w:tcPr>
          <w:p w14:paraId="6B62A10F" w14:textId="5B39F058"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1,646 </w:t>
            </w:r>
          </w:p>
        </w:tc>
        <w:tc>
          <w:tcPr>
            <w:tcW w:w="708" w:type="dxa"/>
            <w:tcBorders>
              <w:top w:val="nil"/>
              <w:left w:val="nil"/>
              <w:bottom w:val="nil"/>
              <w:right w:val="nil"/>
            </w:tcBorders>
            <w:shd w:val="clear" w:color="auto" w:fill="auto"/>
            <w:noWrap/>
            <w:vAlign w:val="bottom"/>
          </w:tcPr>
          <w:p w14:paraId="41C9BA1B" w14:textId="4759CF3C"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1,778 </w:t>
            </w:r>
          </w:p>
        </w:tc>
        <w:tc>
          <w:tcPr>
            <w:tcW w:w="709" w:type="dxa"/>
            <w:tcBorders>
              <w:top w:val="nil"/>
              <w:left w:val="nil"/>
              <w:bottom w:val="nil"/>
              <w:right w:val="single" w:sz="4" w:space="0" w:color="auto"/>
            </w:tcBorders>
            <w:shd w:val="clear" w:color="000000" w:fill="F2F2F2"/>
            <w:noWrap/>
            <w:vAlign w:val="bottom"/>
          </w:tcPr>
          <w:p w14:paraId="72F568CF" w14:textId="7312EF5E"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1,778 </w:t>
            </w:r>
          </w:p>
        </w:tc>
        <w:tc>
          <w:tcPr>
            <w:tcW w:w="709" w:type="dxa"/>
            <w:tcBorders>
              <w:top w:val="nil"/>
              <w:left w:val="nil"/>
              <w:bottom w:val="nil"/>
              <w:right w:val="nil"/>
            </w:tcBorders>
            <w:shd w:val="clear" w:color="auto" w:fill="auto"/>
            <w:noWrap/>
            <w:vAlign w:val="bottom"/>
          </w:tcPr>
          <w:p w14:paraId="4BC2C695" w14:textId="1EA2B227"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503 </w:t>
            </w:r>
          </w:p>
        </w:tc>
        <w:tc>
          <w:tcPr>
            <w:tcW w:w="709" w:type="dxa"/>
            <w:tcBorders>
              <w:top w:val="nil"/>
              <w:left w:val="nil"/>
              <w:bottom w:val="nil"/>
              <w:right w:val="single" w:sz="4" w:space="0" w:color="auto"/>
            </w:tcBorders>
            <w:shd w:val="clear" w:color="000000" w:fill="F2F2F2"/>
            <w:noWrap/>
            <w:vAlign w:val="bottom"/>
          </w:tcPr>
          <w:p w14:paraId="0A4925DD" w14:textId="2B38A647"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503 </w:t>
            </w:r>
          </w:p>
        </w:tc>
      </w:tr>
      <w:tr w:rsidR="00203FD2" w:rsidRPr="00505B09" w14:paraId="338B7693" w14:textId="77777777" w:rsidTr="00990F8F">
        <w:trPr>
          <w:trHeight w:val="300"/>
        </w:trPr>
        <w:tc>
          <w:tcPr>
            <w:tcW w:w="2000" w:type="dxa"/>
            <w:tcBorders>
              <w:top w:val="nil"/>
              <w:left w:val="single" w:sz="4" w:space="0" w:color="auto"/>
              <w:bottom w:val="nil"/>
              <w:right w:val="single" w:sz="4" w:space="0" w:color="auto"/>
            </w:tcBorders>
            <w:shd w:val="clear" w:color="auto" w:fill="auto"/>
            <w:noWrap/>
            <w:vAlign w:val="bottom"/>
          </w:tcPr>
          <w:p w14:paraId="10F5EE16" w14:textId="19810ACC" w:rsidR="00203FD2" w:rsidRPr="009E3AEF" w:rsidRDefault="00203FD2" w:rsidP="009F2E94">
            <w:pPr>
              <w:spacing w:line="240" w:lineRule="auto"/>
              <w:ind w:firstLine="0"/>
              <w:jc w:val="right"/>
              <w:rPr>
                <w:color w:val="000000"/>
                <w:sz w:val="14"/>
                <w:szCs w:val="14"/>
                <w:lang w:val="fr-FR"/>
              </w:rPr>
            </w:pPr>
            <w:r w:rsidRPr="009E3AEF">
              <w:rPr>
                <w:color w:val="000000"/>
                <w:sz w:val="14"/>
                <w:szCs w:val="14"/>
                <w:lang w:val="fr-FR"/>
              </w:rPr>
              <w:t>E</w:t>
            </w:r>
            <w:ins w:id="695" w:author="Sgouris Sgouridis [2]" w:date="2018-02-01T11:48:00Z">
              <w:r w:rsidR="005A41FE" w:rsidRPr="005A41FE">
                <w:rPr>
                  <w:color w:val="000000"/>
                  <w:sz w:val="14"/>
                  <w:szCs w:val="14"/>
                  <w:vertAlign w:val="subscript"/>
                  <w:lang w:val="fr-FR"/>
                  <w:rPrChange w:id="696" w:author="Sgouris Sgouridis [2]" w:date="2018-02-01T11:48:00Z">
                    <w:rPr>
                      <w:color w:val="000000"/>
                      <w:sz w:val="14"/>
                      <w:szCs w:val="14"/>
                      <w:lang w:val="fr-FR"/>
                    </w:rPr>
                  </w:rPrChange>
                </w:rPr>
                <w:t>O</w:t>
              </w:r>
            </w:ins>
            <w:del w:id="697" w:author="Sgouris Sgouridis [2]" w:date="2018-02-01T11:48:00Z">
              <w:r w:rsidRPr="005A41FE" w:rsidDel="005A41FE">
                <w:rPr>
                  <w:color w:val="000000"/>
                  <w:sz w:val="14"/>
                  <w:szCs w:val="14"/>
                  <w:vertAlign w:val="subscript"/>
                  <w:lang w:val="fr-FR"/>
                  <w:rPrChange w:id="698" w:author="Sgouris Sgouridis [2]" w:date="2018-02-01T11:48:00Z">
                    <w:rPr>
                      <w:color w:val="000000"/>
                      <w:sz w:val="14"/>
                      <w:szCs w:val="14"/>
                      <w:lang w:val="fr-FR"/>
                    </w:rPr>
                  </w:rPrChange>
                </w:rPr>
                <w:delText>o</w:delText>
              </w:r>
            </w:del>
            <w:r w:rsidRPr="005A41FE">
              <w:rPr>
                <w:color w:val="000000"/>
                <w:sz w:val="14"/>
                <w:szCs w:val="14"/>
                <w:vertAlign w:val="subscript"/>
                <w:lang w:val="fr-FR"/>
                <w:rPrChange w:id="699" w:author="Sgouris Sgouridis [2]" w:date="2018-02-01T11:48:00Z">
                  <w:rPr>
                    <w:color w:val="000000"/>
                    <w:sz w:val="14"/>
                    <w:szCs w:val="14"/>
                    <w:lang w:val="fr-FR"/>
                  </w:rPr>
                </w:rPrChange>
              </w:rPr>
              <w:t>&amp;M</w:t>
            </w:r>
          </w:p>
        </w:tc>
        <w:tc>
          <w:tcPr>
            <w:tcW w:w="709" w:type="dxa"/>
            <w:tcBorders>
              <w:top w:val="nil"/>
              <w:left w:val="nil"/>
              <w:bottom w:val="nil"/>
              <w:right w:val="nil"/>
            </w:tcBorders>
            <w:shd w:val="clear" w:color="auto" w:fill="auto"/>
            <w:noWrap/>
            <w:vAlign w:val="bottom"/>
          </w:tcPr>
          <w:p w14:paraId="45BB7DDC" w14:textId="1ED315F8"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2,910 </w:t>
            </w:r>
          </w:p>
        </w:tc>
        <w:tc>
          <w:tcPr>
            <w:tcW w:w="743" w:type="dxa"/>
            <w:tcBorders>
              <w:top w:val="nil"/>
              <w:left w:val="nil"/>
              <w:bottom w:val="nil"/>
              <w:right w:val="single" w:sz="4" w:space="0" w:color="auto"/>
            </w:tcBorders>
            <w:shd w:val="clear" w:color="000000" w:fill="F2F2F2"/>
            <w:noWrap/>
            <w:vAlign w:val="bottom"/>
          </w:tcPr>
          <w:p w14:paraId="44D83FC8" w14:textId="18F41115"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3,736 </w:t>
            </w:r>
          </w:p>
        </w:tc>
        <w:tc>
          <w:tcPr>
            <w:tcW w:w="709" w:type="dxa"/>
            <w:tcBorders>
              <w:top w:val="nil"/>
              <w:left w:val="nil"/>
              <w:bottom w:val="nil"/>
              <w:right w:val="nil"/>
            </w:tcBorders>
            <w:shd w:val="clear" w:color="auto" w:fill="auto"/>
            <w:noWrap/>
            <w:vAlign w:val="bottom"/>
          </w:tcPr>
          <w:p w14:paraId="3713B3D9" w14:textId="44F4406A"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2,807 </w:t>
            </w:r>
          </w:p>
        </w:tc>
        <w:tc>
          <w:tcPr>
            <w:tcW w:w="709" w:type="dxa"/>
            <w:tcBorders>
              <w:top w:val="nil"/>
              <w:left w:val="nil"/>
              <w:bottom w:val="nil"/>
              <w:right w:val="single" w:sz="4" w:space="0" w:color="auto"/>
            </w:tcBorders>
            <w:shd w:val="clear" w:color="000000" w:fill="F2F2F2"/>
            <w:noWrap/>
            <w:vAlign w:val="bottom"/>
          </w:tcPr>
          <w:p w14:paraId="09E75DA8" w14:textId="70B7C5A5"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3,743 </w:t>
            </w:r>
          </w:p>
        </w:tc>
        <w:tc>
          <w:tcPr>
            <w:tcW w:w="708" w:type="dxa"/>
            <w:tcBorders>
              <w:top w:val="nil"/>
              <w:left w:val="nil"/>
              <w:bottom w:val="nil"/>
              <w:right w:val="nil"/>
            </w:tcBorders>
            <w:shd w:val="clear" w:color="auto" w:fill="auto"/>
            <w:noWrap/>
            <w:vAlign w:val="bottom"/>
          </w:tcPr>
          <w:p w14:paraId="0C00B6FF" w14:textId="397C77D9"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3,421 </w:t>
            </w:r>
          </w:p>
        </w:tc>
        <w:tc>
          <w:tcPr>
            <w:tcW w:w="709" w:type="dxa"/>
            <w:tcBorders>
              <w:top w:val="nil"/>
              <w:left w:val="nil"/>
              <w:bottom w:val="nil"/>
              <w:right w:val="single" w:sz="4" w:space="0" w:color="auto"/>
            </w:tcBorders>
            <w:shd w:val="clear" w:color="000000" w:fill="F2F2F2"/>
            <w:noWrap/>
            <w:vAlign w:val="bottom"/>
          </w:tcPr>
          <w:p w14:paraId="12791A9F" w14:textId="02F6F205"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4,209 </w:t>
            </w:r>
          </w:p>
        </w:tc>
        <w:tc>
          <w:tcPr>
            <w:tcW w:w="709" w:type="dxa"/>
            <w:tcBorders>
              <w:top w:val="nil"/>
              <w:left w:val="nil"/>
              <w:bottom w:val="nil"/>
              <w:right w:val="nil"/>
            </w:tcBorders>
            <w:shd w:val="clear" w:color="auto" w:fill="auto"/>
            <w:noWrap/>
            <w:vAlign w:val="bottom"/>
          </w:tcPr>
          <w:p w14:paraId="4AFF1243" w14:textId="1E56320C"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1,975 </w:t>
            </w:r>
          </w:p>
        </w:tc>
        <w:tc>
          <w:tcPr>
            <w:tcW w:w="709" w:type="dxa"/>
            <w:tcBorders>
              <w:top w:val="nil"/>
              <w:left w:val="nil"/>
              <w:bottom w:val="nil"/>
              <w:right w:val="single" w:sz="4" w:space="0" w:color="auto"/>
            </w:tcBorders>
            <w:shd w:val="clear" w:color="000000" w:fill="F2F2F2"/>
            <w:noWrap/>
            <w:vAlign w:val="bottom"/>
          </w:tcPr>
          <w:p w14:paraId="366C7FA3" w14:textId="5A88D567"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2,942 </w:t>
            </w:r>
          </w:p>
        </w:tc>
        <w:tc>
          <w:tcPr>
            <w:tcW w:w="708" w:type="dxa"/>
            <w:tcBorders>
              <w:top w:val="nil"/>
              <w:left w:val="nil"/>
              <w:bottom w:val="nil"/>
              <w:right w:val="nil"/>
            </w:tcBorders>
            <w:shd w:val="clear" w:color="auto" w:fill="auto"/>
            <w:noWrap/>
            <w:vAlign w:val="bottom"/>
          </w:tcPr>
          <w:p w14:paraId="7B696E3F" w14:textId="2E08AA75"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2,134 </w:t>
            </w:r>
          </w:p>
        </w:tc>
        <w:tc>
          <w:tcPr>
            <w:tcW w:w="709" w:type="dxa"/>
            <w:tcBorders>
              <w:top w:val="nil"/>
              <w:left w:val="nil"/>
              <w:bottom w:val="nil"/>
              <w:right w:val="single" w:sz="4" w:space="0" w:color="auto"/>
            </w:tcBorders>
            <w:shd w:val="clear" w:color="000000" w:fill="F2F2F2"/>
            <w:noWrap/>
            <w:vAlign w:val="bottom"/>
          </w:tcPr>
          <w:p w14:paraId="16B76585" w14:textId="582D1392"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3,120 </w:t>
            </w:r>
          </w:p>
        </w:tc>
        <w:tc>
          <w:tcPr>
            <w:tcW w:w="709" w:type="dxa"/>
            <w:tcBorders>
              <w:top w:val="nil"/>
              <w:left w:val="nil"/>
              <w:bottom w:val="nil"/>
              <w:right w:val="nil"/>
            </w:tcBorders>
            <w:shd w:val="clear" w:color="auto" w:fill="auto"/>
            <w:noWrap/>
            <w:vAlign w:val="bottom"/>
          </w:tcPr>
          <w:p w14:paraId="14BE51E5" w14:textId="4F5FB490"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603 </w:t>
            </w:r>
          </w:p>
        </w:tc>
        <w:tc>
          <w:tcPr>
            <w:tcW w:w="709" w:type="dxa"/>
            <w:tcBorders>
              <w:top w:val="nil"/>
              <w:left w:val="nil"/>
              <w:bottom w:val="nil"/>
              <w:right w:val="single" w:sz="4" w:space="0" w:color="auto"/>
            </w:tcBorders>
            <w:shd w:val="clear" w:color="000000" w:fill="F2F2F2"/>
            <w:noWrap/>
            <w:vAlign w:val="bottom"/>
          </w:tcPr>
          <w:p w14:paraId="645888F8" w14:textId="59E268FA" w:rsidR="00203FD2" w:rsidRPr="009E3AEF" w:rsidRDefault="00203FD2" w:rsidP="009E3AEF">
            <w:pPr>
              <w:spacing w:line="240" w:lineRule="auto"/>
              <w:ind w:firstLine="0"/>
              <w:jc w:val="center"/>
              <w:rPr>
                <w:color w:val="000000"/>
                <w:sz w:val="14"/>
                <w:szCs w:val="14"/>
              </w:rPr>
            </w:pPr>
            <w:r w:rsidRPr="009E3AEF">
              <w:rPr>
                <w:bCs/>
                <w:i/>
                <w:iCs/>
                <w:color w:val="000000"/>
                <w:sz w:val="14"/>
                <w:szCs w:val="14"/>
              </w:rPr>
              <w:t xml:space="preserve"> 1,146 </w:t>
            </w:r>
          </w:p>
        </w:tc>
      </w:tr>
      <w:tr w:rsidR="00897D98" w:rsidRPr="00505B09" w14:paraId="74D7A257" w14:textId="77777777" w:rsidTr="00990F8F">
        <w:trPr>
          <w:trHeight w:val="300"/>
        </w:trPr>
        <w:tc>
          <w:tcPr>
            <w:tcW w:w="2000" w:type="dxa"/>
            <w:tcBorders>
              <w:top w:val="nil"/>
              <w:left w:val="single" w:sz="4" w:space="0" w:color="auto"/>
              <w:bottom w:val="nil"/>
              <w:right w:val="single" w:sz="4" w:space="0" w:color="auto"/>
            </w:tcBorders>
            <w:shd w:val="clear" w:color="auto" w:fill="auto"/>
            <w:noWrap/>
            <w:vAlign w:val="bottom"/>
          </w:tcPr>
          <w:p w14:paraId="0850AF23" w14:textId="3CC28AFD" w:rsidR="00897D98" w:rsidRPr="009E3AEF" w:rsidRDefault="00897D98" w:rsidP="009F2E94">
            <w:pPr>
              <w:spacing w:line="240" w:lineRule="auto"/>
              <w:ind w:firstLine="0"/>
              <w:jc w:val="right"/>
              <w:rPr>
                <w:color w:val="000000"/>
                <w:sz w:val="14"/>
                <w:szCs w:val="14"/>
              </w:rPr>
            </w:pPr>
            <w:r w:rsidRPr="009E3AEF">
              <w:rPr>
                <w:color w:val="000000"/>
                <w:sz w:val="14"/>
                <w:szCs w:val="14"/>
              </w:rPr>
              <w:t>Ef (GWh)</w:t>
            </w:r>
          </w:p>
        </w:tc>
        <w:tc>
          <w:tcPr>
            <w:tcW w:w="709" w:type="dxa"/>
            <w:tcBorders>
              <w:top w:val="nil"/>
              <w:left w:val="nil"/>
              <w:bottom w:val="nil"/>
              <w:right w:val="nil"/>
            </w:tcBorders>
            <w:shd w:val="clear" w:color="auto" w:fill="auto"/>
            <w:noWrap/>
            <w:vAlign w:val="bottom"/>
          </w:tcPr>
          <w:p w14:paraId="1A5B7B01" w14:textId="4C11F0A4"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7,908 </w:t>
            </w:r>
          </w:p>
        </w:tc>
        <w:tc>
          <w:tcPr>
            <w:tcW w:w="743" w:type="dxa"/>
            <w:tcBorders>
              <w:top w:val="nil"/>
              <w:left w:val="nil"/>
              <w:bottom w:val="nil"/>
              <w:right w:val="single" w:sz="4" w:space="0" w:color="auto"/>
            </w:tcBorders>
            <w:shd w:val="clear" w:color="000000" w:fill="F2F2F2"/>
            <w:noWrap/>
            <w:vAlign w:val="bottom"/>
          </w:tcPr>
          <w:p w14:paraId="428A8C10" w14:textId="0FF4CEDB"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7,908 </w:t>
            </w:r>
          </w:p>
        </w:tc>
        <w:tc>
          <w:tcPr>
            <w:tcW w:w="709" w:type="dxa"/>
            <w:tcBorders>
              <w:top w:val="nil"/>
              <w:left w:val="nil"/>
              <w:bottom w:val="nil"/>
              <w:right w:val="nil"/>
            </w:tcBorders>
            <w:shd w:val="clear" w:color="auto" w:fill="auto"/>
            <w:noWrap/>
            <w:vAlign w:val="bottom"/>
          </w:tcPr>
          <w:p w14:paraId="582C0C37" w14:textId="3DB05364"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7,785 </w:t>
            </w:r>
          </w:p>
        </w:tc>
        <w:tc>
          <w:tcPr>
            <w:tcW w:w="709" w:type="dxa"/>
            <w:tcBorders>
              <w:top w:val="nil"/>
              <w:left w:val="nil"/>
              <w:bottom w:val="nil"/>
              <w:right w:val="single" w:sz="4" w:space="0" w:color="auto"/>
            </w:tcBorders>
            <w:shd w:val="clear" w:color="000000" w:fill="F2F2F2"/>
            <w:noWrap/>
            <w:vAlign w:val="bottom"/>
          </w:tcPr>
          <w:p w14:paraId="2CDD81FC" w14:textId="212A7B18"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7,785 </w:t>
            </w:r>
          </w:p>
        </w:tc>
        <w:tc>
          <w:tcPr>
            <w:tcW w:w="708" w:type="dxa"/>
            <w:tcBorders>
              <w:top w:val="nil"/>
              <w:left w:val="nil"/>
              <w:bottom w:val="nil"/>
              <w:right w:val="nil"/>
            </w:tcBorders>
            <w:shd w:val="clear" w:color="auto" w:fill="auto"/>
            <w:noWrap/>
            <w:vAlign w:val="bottom"/>
          </w:tcPr>
          <w:p w14:paraId="48D05885" w14:textId="75C11617"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7,720 </w:t>
            </w:r>
          </w:p>
        </w:tc>
        <w:tc>
          <w:tcPr>
            <w:tcW w:w="709" w:type="dxa"/>
            <w:tcBorders>
              <w:top w:val="nil"/>
              <w:left w:val="nil"/>
              <w:bottom w:val="nil"/>
              <w:right w:val="single" w:sz="4" w:space="0" w:color="auto"/>
            </w:tcBorders>
            <w:shd w:val="clear" w:color="000000" w:fill="F2F2F2"/>
            <w:noWrap/>
            <w:vAlign w:val="bottom"/>
          </w:tcPr>
          <w:p w14:paraId="7BE0B417" w14:textId="696E8C3D"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7,720 </w:t>
            </w:r>
          </w:p>
        </w:tc>
        <w:tc>
          <w:tcPr>
            <w:tcW w:w="709" w:type="dxa"/>
            <w:tcBorders>
              <w:top w:val="nil"/>
              <w:left w:val="nil"/>
              <w:bottom w:val="nil"/>
              <w:right w:val="nil"/>
            </w:tcBorders>
            <w:shd w:val="clear" w:color="auto" w:fill="auto"/>
            <w:noWrap/>
            <w:vAlign w:val="bottom"/>
          </w:tcPr>
          <w:p w14:paraId="7669C506" w14:textId="5106EFE1"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6,970 </w:t>
            </w:r>
          </w:p>
        </w:tc>
        <w:tc>
          <w:tcPr>
            <w:tcW w:w="709" w:type="dxa"/>
            <w:tcBorders>
              <w:top w:val="nil"/>
              <w:left w:val="nil"/>
              <w:bottom w:val="nil"/>
              <w:right w:val="single" w:sz="4" w:space="0" w:color="auto"/>
            </w:tcBorders>
            <w:shd w:val="clear" w:color="000000" w:fill="F2F2F2"/>
            <w:noWrap/>
            <w:vAlign w:val="bottom"/>
          </w:tcPr>
          <w:p w14:paraId="52B85BF5" w14:textId="71787EF2"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6,970 </w:t>
            </w:r>
          </w:p>
        </w:tc>
        <w:tc>
          <w:tcPr>
            <w:tcW w:w="708" w:type="dxa"/>
            <w:tcBorders>
              <w:top w:val="nil"/>
              <w:left w:val="nil"/>
              <w:bottom w:val="nil"/>
              <w:right w:val="nil"/>
            </w:tcBorders>
            <w:shd w:val="clear" w:color="auto" w:fill="auto"/>
            <w:noWrap/>
            <w:vAlign w:val="bottom"/>
          </w:tcPr>
          <w:p w14:paraId="05ACABAF" w14:textId="36AAF8CF"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6,944 </w:t>
            </w:r>
          </w:p>
        </w:tc>
        <w:tc>
          <w:tcPr>
            <w:tcW w:w="709" w:type="dxa"/>
            <w:tcBorders>
              <w:top w:val="nil"/>
              <w:left w:val="nil"/>
              <w:bottom w:val="nil"/>
              <w:right w:val="single" w:sz="4" w:space="0" w:color="auto"/>
            </w:tcBorders>
            <w:shd w:val="clear" w:color="000000" w:fill="F2F2F2"/>
            <w:noWrap/>
            <w:vAlign w:val="bottom"/>
          </w:tcPr>
          <w:p w14:paraId="4C431EB5" w14:textId="297017B0"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6,944 </w:t>
            </w:r>
          </w:p>
        </w:tc>
        <w:tc>
          <w:tcPr>
            <w:tcW w:w="709" w:type="dxa"/>
            <w:tcBorders>
              <w:top w:val="nil"/>
              <w:left w:val="nil"/>
              <w:bottom w:val="nil"/>
              <w:right w:val="nil"/>
            </w:tcBorders>
            <w:shd w:val="clear" w:color="auto" w:fill="auto"/>
            <w:noWrap/>
            <w:vAlign w:val="bottom"/>
          </w:tcPr>
          <w:p w14:paraId="45FDE031" w14:textId="4C497F59"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2,888 </w:t>
            </w:r>
          </w:p>
        </w:tc>
        <w:tc>
          <w:tcPr>
            <w:tcW w:w="709" w:type="dxa"/>
            <w:tcBorders>
              <w:top w:val="nil"/>
              <w:left w:val="nil"/>
              <w:bottom w:val="nil"/>
              <w:right w:val="single" w:sz="4" w:space="0" w:color="auto"/>
            </w:tcBorders>
            <w:shd w:val="clear" w:color="000000" w:fill="F2F2F2"/>
            <w:noWrap/>
            <w:vAlign w:val="bottom"/>
          </w:tcPr>
          <w:p w14:paraId="378E9ADB" w14:textId="3F3FFB64" w:rsidR="00897D98" w:rsidRPr="009E3AEF" w:rsidRDefault="00897D98" w:rsidP="009E3AEF">
            <w:pPr>
              <w:spacing w:line="240" w:lineRule="auto"/>
              <w:ind w:firstLine="0"/>
              <w:jc w:val="center"/>
              <w:rPr>
                <w:color w:val="000000"/>
                <w:sz w:val="14"/>
                <w:szCs w:val="14"/>
              </w:rPr>
            </w:pPr>
            <w:r w:rsidRPr="009E3AEF">
              <w:rPr>
                <w:bCs/>
                <w:i/>
                <w:iCs/>
                <w:color w:val="000000"/>
                <w:sz w:val="14"/>
                <w:szCs w:val="14"/>
              </w:rPr>
              <w:t xml:space="preserve"> 2,888 </w:t>
            </w:r>
          </w:p>
        </w:tc>
      </w:tr>
      <w:tr w:rsidR="009F2E94" w:rsidRPr="00505B09" w14:paraId="55245E2D" w14:textId="77777777" w:rsidTr="000473FE">
        <w:trPr>
          <w:trHeight w:val="300"/>
        </w:trPr>
        <w:tc>
          <w:tcPr>
            <w:tcW w:w="2000" w:type="dxa"/>
            <w:tcBorders>
              <w:top w:val="nil"/>
              <w:left w:val="single" w:sz="4" w:space="0" w:color="auto"/>
              <w:bottom w:val="nil"/>
              <w:right w:val="single" w:sz="4" w:space="0" w:color="auto"/>
            </w:tcBorders>
            <w:shd w:val="clear" w:color="auto" w:fill="auto"/>
            <w:noWrap/>
            <w:vAlign w:val="bottom"/>
          </w:tcPr>
          <w:p w14:paraId="5907834A" w14:textId="10557035" w:rsidR="00C3329E" w:rsidRPr="009E3AEF" w:rsidRDefault="00B75605" w:rsidP="009F2E94">
            <w:pPr>
              <w:spacing w:line="240" w:lineRule="auto"/>
              <w:ind w:firstLine="0"/>
              <w:jc w:val="right"/>
              <w:rPr>
                <w:color w:val="000000"/>
                <w:sz w:val="14"/>
                <w:szCs w:val="14"/>
              </w:rPr>
            </w:pPr>
            <w:r w:rsidRPr="009E3AEF">
              <w:rPr>
                <w:color w:val="000000"/>
                <w:sz w:val="14"/>
                <w:szCs w:val="14"/>
              </w:rPr>
              <w:t>EROIth</w:t>
            </w:r>
          </w:p>
        </w:tc>
        <w:tc>
          <w:tcPr>
            <w:tcW w:w="709" w:type="dxa"/>
            <w:tcBorders>
              <w:top w:val="nil"/>
              <w:left w:val="nil"/>
              <w:bottom w:val="single" w:sz="4" w:space="0" w:color="auto"/>
              <w:right w:val="nil"/>
            </w:tcBorders>
            <w:shd w:val="clear" w:color="auto" w:fill="auto"/>
            <w:noWrap/>
            <w:vAlign w:val="bottom"/>
          </w:tcPr>
          <w:p w14:paraId="10448B9F" w14:textId="1DCC08BE"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58 </w:t>
            </w:r>
          </w:p>
        </w:tc>
        <w:tc>
          <w:tcPr>
            <w:tcW w:w="743" w:type="dxa"/>
            <w:tcBorders>
              <w:top w:val="nil"/>
              <w:left w:val="nil"/>
              <w:bottom w:val="single" w:sz="4" w:space="0" w:color="auto"/>
              <w:right w:val="single" w:sz="4" w:space="0" w:color="auto"/>
            </w:tcBorders>
            <w:shd w:val="clear" w:color="000000" w:fill="F2F2F2"/>
            <w:noWrap/>
            <w:vAlign w:val="bottom"/>
          </w:tcPr>
          <w:p w14:paraId="30AD0F28" w14:textId="37782DE7" w:rsidR="00C3329E" w:rsidRPr="009E3AEF" w:rsidRDefault="00C3329E" w:rsidP="009E3AEF">
            <w:pPr>
              <w:spacing w:line="240" w:lineRule="auto"/>
              <w:ind w:firstLine="0"/>
              <w:jc w:val="center"/>
              <w:rPr>
                <w:color w:val="000000"/>
                <w:sz w:val="14"/>
                <w:szCs w:val="14"/>
              </w:rPr>
            </w:pPr>
            <w:r w:rsidRPr="009E3AEF">
              <w:rPr>
                <w:color w:val="000000"/>
                <w:sz w:val="14"/>
                <w:szCs w:val="14"/>
              </w:rPr>
              <w:t> </w:t>
            </w:r>
          </w:p>
        </w:tc>
        <w:tc>
          <w:tcPr>
            <w:tcW w:w="709" w:type="dxa"/>
            <w:tcBorders>
              <w:top w:val="nil"/>
              <w:left w:val="nil"/>
              <w:bottom w:val="single" w:sz="4" w:space="0" w:color="auto"/>
              <w:right w:val="nil"/>
            </w:tcBorders>
            <w:shd w:val="clear" w:color="auto" w:fill="auto"/>
            <w:noWrap/>
            <w:vAlign w:val="bottom"/>
          </w:tcPr>
          <w:p w14:paraId="7A2B3470" w14:textId="5F0E4683"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58 </w:t>
            </w:r>
          </w:p>
        </w:tc>
        <w:tc>
          <w:tcPr>
            <w:tcW w:w="709" w:type="dxa"/>
            <w:tcBorders>
              <w:top w:val="nil"/>
              <w:left w:val="nil"/>
              <w:bottom w:val="single" w:sz="4" w:space="0" w:color="auto"/>
              <w:right w:val="single" w:sz="4" w:space="0" w:color="auto"/>
            </w:tcBorders>
            <w:shd w:val="clear" w:color="000000" w:fill="F2F2F2"/>
            <w:noWrap/>
            <w:vAlign w:val="bottom"/>
          </w:tcPr>
          <w:p w14:paraId="6687B4C1" w14:textId="41B3F2B8" w:rsidR="00C3329E" w:rsidRPr="009E3AEF" w:rsidRDefault="00C3329E" w:rsidP="009E3AEF">
            <w:pPr>
              <w:spacing w:line="240" w:lineRule="auto"/>
              <w:ind w:firstLine="0"/>
              <w:jc w:val="center"/>
              <w:rPr>
                <w:color w:val="000000"/>
                <w:sz w:val="14"/>
                <w:szCs w:val="14"/>
              </w:rPr>
            </w:pPr>
            <w:r w:rsidRPr="009E3AEF">
              <w:rPr>
                <w:color w:val="000000"/>
                <w:sz w:val="14"/>
                <w:szCs w:val="14"/>
              </w:rPr>
              <w:t> </w:t>
            </w:r>
          </w:p>
        </w:tc>
        <w:tc>
          <w:tcPr>
            <w:tcW w:w="708" w:type="dxa"/>
            <w:tcBorders>
              <w:top w:val="nil"/>
              <w:left w:val="nil"/>
              <w:bottom w:val="single" w:sz="4" w:space="0" w:color="auto"/>
              <w:right w:val="nil"/>
            </w:tcBorders>
            <w:shd w:val="clear" w:color="auto" w:fill="auto"/>
            <w:noWrap/>
            <w:vAlign w:val="bottom"/>
          </w:tcPr>
          <w:p w14:paraId="7F2E4AEB" w14:textId="099A7DB7" w:rsidR="00C3329E" w:rsidRPr="009E3AEF" w:rsidRDefault="000D618A" w:rsidP="009E3AEF">
            <w:pPr>
              <w:spacing w:line="240" w:lineRule="auto"/>
              <w:ind w:firstLine="0"/>
              <w:jc w:val="center"/>
              <w:rPr>
                <w:color w:val="000000"/>
                <w:sz w:val="14"/>
                <w:szCs w:val="14"/>
              </w:rPr>
            </w:pPr>
            <w:r w:rsidRPr="009E3AEF">
              <w:rPr>
                <w:color w:val="000000"/>
                <w:sz w:val="14"/>
                <w:szCs w:val="14"/>
              </w:rPr>
              <w:t xml:space="preserve"> 58</w:t>
            </w:r>
          </w:p>
        </w:tc>
        <w:tc>
          <w:tcPr>
            <w:tcW w:w="709" w:type="dxa"/>
            <w:tcBorders>
              <w:top w:val="nil"/>
              <w:left w:val="nil"/>
              <w:bottom w:val="single" w:sz="4" w:space="0" w:color="auto"/>
              <w:right w:val="single" w:sz="4" w:space="0" w:color="auto"/>
            </w:tcBorders>
            <w:shd w:val="clear" w:color="000000" w:fill="F2F2F2"/>
            <w:noWrap/>
            <w:vAlign w:val="bottom"/>
          </w:tcPr>
          <w:p w14:paraId="2DFD0E69" w14:textId="53AF93E4" w:rsidR="00C3329E" w:rsidRPr="009E3AEF" w:rsidRDefault="00C3329E" w:rsidP="009E3AEF">
            <w:pPr>
              <w:spacing w:line="240" w:lineRule="auto"/>
              <w:ind w:firstLine="0"/>
              <w:jc w:val="center"/>
              <w:rPr>
                <w:color w:val="000000"/>
                <w:sz w:val="14"/>
                <w:szCs w:val="14"/>
              </w:rPr>
            </w:pPr>
            <w:r w:rsidRPr="009E3AEF">
              <w:rPr>
                <w:color w:val="000000"/>
                <w:sz w:val="14"/>
                <w:szCs w:val="14"/>
              </w:rPr>
              <w:t> </w:t>
            </w:r>
          </w:p>
        </w:tc>
        <w:tc>
          <w:tcPr>
            <w:tcW w:w="709" w:type="dxa"/>
            <w:tcBorders>
              <w:top w:val="nil"/>
              <w:left w:val="nil"/>
              <w:bottom w:val="single" w:sz="4" w:space="0" w:color="auto"/>
              <w:right w:val="nil"/>
            </w:tcBorders>
            <w:shd w:val="clear" w:color="auto" w:fill="auto"/>
            <w:noWrap/>
            <w:vAlign w:val="bottom"/>
          </w:tcPr>
          <w:p w14:paraId="601EA17E" w14:textId="78A4403C"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58 </w:t>
            </w:r>
          </w:p>
        </w:tc>
        <w:tc>
          <w:tcPr>
            <w:tcW w:w="709" w:type="dxa"/>
            <w:tcBorders>
              <w:top w:val="nil"/>
              <w:left w:val="nil"/>
              <w:bottom w:val="single" w:sz="4" w:space="0" w:color="auto"/>
              <w:right w:val="single" w:sz="4" w:space="0" w:color="auto"/>
            </w:tcBorders>
            <w:shd w:val="clear" w:color="000000" w:fill="F2F2F2"/>
            <w:noWrap/>
            <w:vAlign w:val="bottom"/>
          </w:tcPr>
          <w:p w14:paraId="12264654" w14:textId="50414724" w:rsidR="00C3329E" w:rsidRPr="009E3AEF" w:rsidRDefault="00C3329E" w:rsidP="009E3AEF">
            <w:pPr>
              <w:spacing w:line="240" w:lineRule="auto"/>
              <w:ind w:firstLine="0"/>
              <w:jc w:val="center"/>
              <w:rPr>
                <w:color w:val="000000"/>
                <w:sz w:val="14"/>
                <w:szCs w:val="14"/>
              </w:rPr>
            </w:pPr>
            <w:r w:rsidRPr="009E3AEF">
              <w:rPr>
                <w:color w:val="000000"/>
                <w:sz w:val="14"/>
                <w:szCs w:val="14"/>
              </w:rPr>
              <w:t> </w:t>
            </w:r>
          </w:p>
        </w:tc>
        <w:tc>
          <w:tcPr>
            <w:tcW w:w="708" w:type="dxa"/>
            <w:tcBorders>
              <w:top w:val="nil"/>
              <w:left w:val="nil"/>
              <w:bottom w:val="single" w:sz="4" w:space="0" w:color="auto"/>
              <w:right w:val="nil"/>
            </w:tcBorders>
            <w:shd w:val="clear" w:color="auto" w:fill="auto"/>
            <w:noWrap/>
            <w:vAlign w:val="bottom"/>
          </w:tcPr>
          <w:p w14:paraId="6164B90A" w14:textId="4ADC9AB1" w:rsidR="00C3329E" w:rsidRPr="009E3AEF" w:rsidRDefault="000D618A" w:rsidP="009E3AEF">
            <w:pPr>
              <w:spacing w:line="240" w:lineRule="auto"/>
              <w:ind w:firstLine="0"/>
              <w:jc w:val="center"/>
              <w:rPr>
                <w:color w:val="000000"/>
                <w:sz w:val="14"/>
                <w:szCs w:val="14"/>
              </w:rPr>
            </w:pPr>
            <w:r w:rsidRPr="009E3AEF">
              <w:rPr>
                <w:color w:val="000000"/>
                <w:sz w:val="14"/>
                <w:szCs w:val="14"/>
              </w:rPr>
              <w:t xml:space="preserve"> 58</w:t>
            </w:r>
            <w:r w:rsidR="00C3329E" w:rsidRPr="009E3AEF">
              <w:rPr>
                <w:color w:val="000000"/>
                <w:sz w:val="14"/>
                <w:szCs w:val="14"/>
              </w:rPr>
              <w:t xml:space="preserve"> </w:t>
            </w:r>
          </w:p>
        </w:tc>
        <w:tc>
          <w:tcPr>
            <w:tcW w:w="709" w:type="dxa"/>
            <w:tcBorders>
              <w:top w:val="nil"/>
              <w:left w:val="nil"/>
              <w:bottom w:val="single" w:sz="4" w:space="0" w:color="auto"/>
              <w:right w:val="single" w:sz="4" w:space="0" w:color="auto"/>
            </w:tcBorders>
            <w:shd w:val="clear" w:color="000000" w:fill="F2F2F2"/>
            <w:noWrap/>
            <w:vAlign w:val="bottom"/>
          </w:tcPr>
          <w:p w14:paraId="701B9B22" w14:textId="7A88143A" w:rsidR="00C3329E" w:rsidRPr="009E3AEF" w:rsidRDefault="00C3329E" w:rsidP="009E3AEF">
            <w:pPr>
              <w:spacing w:line="240" w:lineRule="auto"/>
              <w:ind w:firstLine="0"/>
              <w:jc w:val="center"/>
              <w:rPr>
                <w:color w:val="000000"/>
                <w:sz w:val="14"/>
                <w:szCs w:val="14"/>
              </w:rPr>
            </w:pPr>
            <w:r w:rsidRPr="009E3AEF">
              <w:rPr>
                <w:color w:val="000000"/>
                <w:sz w:val="14"/>
                <w:szCs w:val="14"/>
              </w:rPr>
              <w:t> </w:t>
            </w:r>
          </w:p>
        </w:tc>
        <w:tc>
          <w:tcPr>
            <w:tcW w:w="709" w:type="dxa"/>
            <w:tcBorders>
              <w:top w:val="nil"/>
              <w:left w:val="nil"/>
              <w:bottom w:val="single" w:sz="4" w:space="0" w:color="auto"/>
              <w:right w:val="nil"/>
            </w:tcBorders>
            <w:shd w:val="clear" w:color="auto" w:fill="auto"/>
            <w:noWrap/>
            <w:vAlign w:val="bottom"/>
          </w:tcPr>
          <w:p w14:paraId="6E1B53C5" w14:textId="3EA7151C" w:rsidR="00C3329E" w:rsidRPr="009E3AEF" w:rsidRDefault="00C3329E" w:rsidP="009E3AEF">
            <w:pPr>
              <w:spacing w:line="240" w:lineRule="auto"/>
              <w:ind w:firstLine="0"/>
              <w:jc w:val="center"/>
              <w:rPr>
                <w:color w:val="000000"/>
                <w:sz w:val="14"/>
                <w:szCs w:val="14"/>
              </w:rPr>
            </w:pPr>
            <w:r w:rsidRPr="009E3AEF">
              <w:rPr>
                <w:color w:val="000000"/>
                <w:sz w:val="14"/>
                <w:szCs w:val="14"/>
              </w:rPr>
              <w:t xml:space="preserve"> 87 </w:t>
            </w:r>
          </w:p>
        </w:tc>
        <w:tc>
          <w:tcPr>
            <w:tcW w:w="709" w:type="dxa"/>
            <w:tcBorders>
              <w:top w:val="nil"/>
              <w:left w:val="nil"/>
              <w:bottom w:val="single" w:sz="4" w:space="0" w:color="auto"/>
              <w:right w:val="single" w:sz="4" w:space="0" w:color="auto"/>
            </w:tcBorders>
            <w:shd w:val="clear" w:color="000000" w:fill="F2F2F2"/>
            <w:noWrap/>
            <w:vAlign w:val="bottom"/>
          </w:tcPr>
          <w:p w14:paraId="2969A67A" w14:textId="2AE1ABBD" w:rsidR="00C3329E" w:rsidRPr="009E3AEF" w:rsidRDefault="00C3329E" w:rsidP="009E3AEF">
            <w:pPr>
              <w:spacing w:line="240" w:lineRule="auto"/>
              <w:ind w:firstLine="0"/>
              <w:jc w:val="center"/>
              <w:rPr>
                <w:color w:val="000000"/>
                <w:sz w:val="14"/>
                <w:szCs w:val="14"/>
              </w:rPr>
            </w:pPr>
            <w:r w:rsidRPr="009E3AEF">
              <w:rPr>
                <w:color w:val="000000"/>
                <w:sz w:val="14"/>
                <w:szCs w:val="14"/>
              </w:rPr>
              <w:t> </w:t>
            </w:r>
          </w:p>
        </w:tc>
      </w:tr>
      <w:tr w:rsidR="008D3245" w:rsidRPr="00505B09" w14:paraId="55237E99" w14:textId="77777777" w:rsidTr="000473FE">
        <w:trPr>
          <w:trHeight w:val="300"/>
        </w:trPr>
        <w:tc>
          <w:tcPr>
            <w:tcW w:w="2000" w:type="dxa"/>
            <w:tcBorders>
              <w:top w:val="nil"/>
              <w:left w:val="single" w:sz="4" w:space="0" w:color="auto"/>
              <w:bottom w:val="nil"/>
              <w:right w:val="single" w:sz="4" w:space="0" w:color="auto"/>
            </w:tcBorders>
            <w:shd w:val="clear" w:color="auto" w:fill="auto"/>
            <w:noWrap/>
            <w:vAlign w:val="bottom"/>
          </w:tcPr>
          <w:p w14:paraId="6F3DC59A" w14:textId="618210BE" w:rsidR="008D3245" w:rsidRPr="009E3AEF" w:rsidRDefault="008D3245" w:rsidP="009F2E94">
            <w:pPr>
              <w:spacing w:line="240" w:lineRule="auto"/>
              <w:ind w:firstLine="0"/>
              <w:jc w:val="right"/>
              <w:rPr>
                <w:color w:val="000000"/>
                <w:sz w:val="14"/>
                <w:szCs w:val="14"/>
                <w:lang w:val="fr-FR"/>
              </w:rPr>
            </w:pPr>
            <w:r w:rsidRPr="009E3AEF">
              <w:rPr>
                <w:color w:val="000000"/>
                <w:sz w:val="14"/>
                <w:szCs w:val="14"/>
                <w:lang w:val="fr-FR"/>
              </w:rPr>
              <w:t>EROIel (Eq. 3</w:t>
            </w:r>
            <w:ins w:id="700" w:author="Sgouris Sgouridis [2]" w:date="2018-02-01T11:49:00Z">
              <w:r w:rsidR="005A41FE">
                <w:rPr>
                  <w:color w:val="000000"/>
                  <w:sz w:val="14"/>
                  <w:szCs w:val="14"/>
                  <w:lang w:val="fr-FR"/>
                </w:rPr>
                <w:t xml:space="preserve"> </w:t>
              </w:r>
            </w:ins>
            <w:r w:rsidRPr="009E3AEF">
              <w:rPr>
                <w:color w:val="000000"/>
                <w:sz w:val="14"/>
                <w:szCs w:val="14"/>
                <w:lang w:val="fr-FR"/>
              </w:rPr>
              <w:t>)</w:t>
            </w:r>
          </w:p>
        </w:tc>
        <w:tc>
          <w:tcPr>
            <w:tcW w:w="709" w:type="dxa"/>
            <w:tcBorders>
              <w:top w:val="single" w:sz="4" w:space="0" w:color="auto"/>
              <w:left w:val="nil"/>
              <w:bottom w:val="nil"/>
              <w:right w:val="nil"/>
            </w:tcBorders>
            <w:shd w:val="clear" w:color="auto" w:fill="auto"/>
            <w:noWrap/>
            <w:vAlign w:val="bottom"/>
          </w:tcPr>
          <w:p w14:paraId="2FD29C4F" w14:textId="020B5517"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11.2 </w:t>
            </w:r>
          </w:p>
        </w:tc>
        <w:tc>
          <w:tcPr>
            <w:tcW w:w="743" w:type="dxa"/>
            <w:tcBorders>
              <w:top w:val="single" w:sz="4" w:space="0" w:color="auto"/>
              <w:left w:val="nil"/>
              <w:bottom w:val="nil"/>
              <w:right w:val="single" w:sz="4" w:space="0" w:color="auto"/>
            </w:tcBorders>
            <w:shd w:val="clear" w:color="000000" w:fill="F2F2F2"/>
            <w:noWrap/>
            <w:vAlign w:val="bottom"/>
          </w:tcPr>
          <w:p w14:paraId="3DC343D0" w14:textId="39F82200"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8.4 </w:t>
            </w:r>
          </w:p>
        </w:tc>
        <w:tc>
          <w:tcPr>
            <w:tcW w:w="709" w:type="dxa"/>
            <w:tcBorders>
              <w:top w:val="single" w:sz="4" w:space="0" w:color="auto"/>
              <w:left w:val="nil"/>
              <w:bottom w:val="nil"/>
              <w:right w:val="nil"/>
            </w:tcBorders>
            <w:shd w:val="clear" w:color="auto" w:fill="auto"/>
            <w:noWrap/>
            <w:vAlign w:val="bottom"/>
          </w:tcPr>
          <w:p w14:paraId="070D567C" w14:textId="6A5ED03D"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11.7 </w:t>
            </w:r>
          </w:p>
        </w:tc>
        <w:tc>
          <w:tcPr>
            <w:tcW w:w="709" w:type="dxa"/>
            <w:tcBorders>
              <w:top w:val="single" w:sz="4" w:space="0" w:color="auto"/>
              <w:left w:val="nil"/>
              <w:bottom w:val="nil"/>
              <w:right w:val="single" w:sz="4" w:space="0" w:color="auto"/>
            </w:tcBorders>
            <w:shd w:val="clear" w:color="000000" w:fill="F2F2F2"/>
            <w:noWrap/>
            <w:vAlign w:val="bottom"/>
          </w:tcPr>
          <w:p w14:paraId="25BB974F" w14:textId="6AC21C08"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8.1 </w:t>
            </w:r>
          </w:p>
        </w:tc>
        <w:tc>
          <w:tcPr>
            <w:tcW w:w="708" w:type="dxa"/>
            <w:tcBorders>
              <w:top w:val="single" w:sz="4" w:space="0" w:color="auto"/>
              <w:left w:val="nil"/>
              <w:bottom w:val="nil"/>
              <w:right w:val="nil"/>
            </w:tcBorders>
            <w:shd w:val="clear" w:color="auto" w:fill="auto"/>
            <w:noWrap/>
            <w:vAlign w:val="bottom"/>
          </w:tcPr>
          <w:p w14:paraId="28A87762" w14:textId="0BF733DA"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11.5 </w:t>
            </w:r>
          </w:p>
        </w:tc>
        <w:tc>
          <w:tcPr>
            <w:tcW w:w="709" w:type="dxa"/>
            <w:tcBorders>
              <w:top w:val="single" w:sz="4" w:space="0" w:color="auto"/>
              <w:left w:val="nil"/>
              <w:bottom w:val="nil"/>
              <w:right w:val="single" w:sz="4" w:space="0" w:color="auto"/>
            </w:tcBorders>
            <w:shd w:val="clear" w:color="000000" w:fill="F2F2F2"/>
            <w:noWrap/>
            <w:vAlign w:val="bottom"/>
          </w:tcPr>
          <w:p w14:paraId="61F8C197" w14:textId="2B75F096"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7.7 </w:t>
            </w:r>
          </w:p>
        </w:tc>
        <w:tc>
          <w:tcPr>
            <w:tcW w:w="709" w:type="dxa"/>
            <w:tcBorders>
              <w:top w:val="single" w:sz="4" w:space="0" w:color="auto"/>
              <w:left w:val="nil"/>
              <w:bottom w:val="nil"/>
              <w:right w:val="nil"/>
            </w:tcBorders>
            <w:shd w:val="clear" w:color="auto" w:fill="auto"/>
            <w:noWrap/>
            <w:vAlign w:val="bottom"/>
          </w:tcPr>
          <w:p w14:paraId="1F27B9A4" w14:textId="74C39E7B"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13.3 </w:t>
            </w:r>
          </w:p>
        </w:tc>
        <w:tc>
          <w:tcPr>
            <w:tcW w:w="709" w:type="dxa"/>
            <w:tcBorders>
              <w:top w:val="single" w:sz="4" w:space="0" w:color="auto"/>
              <w:left w:val="nil"/>
              <w:bottom w:val="nil"/>
              <w:right w:val="single" w:sz="4" w:space="0" w:color="auto"/>
            </w:tcBorders>
            <w:shd w:val="clear" w:color="000000" w:fill="F2F2F2"/>
            <w:noWrap/>
            <w:vAlign w:val="bottom"/>
          </w:tcPr>
          <w:p w14:paraId="52097EC0" w14:textId="1C448D8A"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8.1 </w:t>
            </w:r>
          </w:p>
        </w:tc>
        <w:tc>
          <w:tcPr>
            <w:tcW w:w="708" w:type="dxa"/>
            <w:tcBorders>
              <w:top w:val="single" w:sz="4" w:space="0" w:color="auto"/>
              <w:left w:val="nil"/>
              <w:bottom w:val="nil"/>
              <w:right w:val="nil"/>
            </w:tcBorders>
            <w:shd w:val="clear" w:color="auto" w:fill="auto"/>
            <w:noWrap/>
            <w:vAlign w:val="bottom"/>
          </w:tcPr>
          <w:p w14:paraId="5150721A" w14:textId="6A09B5F3" w:rsidR="008D3245" w:rsidRPr="009E3AEF" w:rsidRDefault="008D3245" w:rsidP="009E3AEF">
            <w:pPr>
              <w:spacing w:line="240" w:lineRule="auto"/>
              <w:ind w:firstLine="0"/>
              <w:jc w:val="center"/>
              <w:rPr>
                <w:b/>
                <w:color w:val="000000"/>
                <w:sz w:val="16"/>
                <w:szCs w:val="16"/>
                <w:lang w:val="fr-FR"/>
              </w:rPr>
            </w:pPr>
            <w:del w:id="701" w:author="Sgouris Sgouridis [2]" w:date="2018-02-01T11:51:00Z">
              <w:r w:rsidRPr="009E3AEF" w:rsidDel="008B51DE">
                <w:rPr>
                  <w:b/>
                  <w:color w:val="000000"/>
                  <w:sz w:val="16"/>
                  <w:szCs w:val="16"/>
                </w:rPr>
                <w:delText xml:space="preserve"> 13.8</w:delText>
              </w:r>
            </w:del>
            <w:ins w:id="702" w:author="Sgouris Sgouridis [2]" w:date="2018-02-01T11:53:00Z">
              <w:r w:rsidR="008B51DE">
                <w:rPr>
                  <w:b/>
                  <w:color w:val="000000"/>
                  <w:sz w:val="16"/>
                  <w:szCs w:val="16"/>
                </w:rPr>
                <w:t>13.8</w:t>
              </w:r>
            </w:ins>
            <w:r w:rsidRPr="009E3AEF">
              <w:rPr>
                <w:b/>
                <w:color w:val="000000"/>
                <w:sz w:val="16"/>
                <w:szCs w:val="16"/>
              </w:rPr>
              <w:t xml:space="preserve"> </w:t>
            </w:r>
          </w:p>
        </w:tc>
        <w:tc>
          <w:tcPr>
            <w:tcW w:w="709" w:type="dxa"/>
            <w:tcBorders>
              <w:top w:val="single" w:sz="4" w:space="0" w:color="auto"/>
              <w:left w:val="nil"/>
              <w:bottom w:val="nil"/>
              <w:right w:val="single" w:sz="4" w:space="0" w:color="auto"/>
            </w:tcBorders>
            <w:shd w:val="clear" w:color="000000" w:fill="F2F2F2"/>
            <w:noWrap/>
            <w:vAlign w:val="bottom"/>
          </w:tcPr>
          <w:p w14:paraId="16362DEF" w14:textId="45DB8089"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w:t>
            </w:r>
            <w:ins w:id="703" w:author="Sgouris Sgouridis [2]" w:date="2018-02-01T11:54:00Z">
              <w:r w:rsidR="008B51DE">
                <w:rPr>
                  <w:b/>
                  <w:color w:val="000000"/>
                  <w:sz w:val="16"/>
                  <w:szCs w:val="16"/>
                </w:rPr>
                <w:t>8.6</w:t>
              </w:r>
            </w:ins>
            <w:del w:id="704" w:author="Sgouris Sgouridis [2]" w:date="2018-02-01T11:51:00Z">
              <w:r w:rsidRPr="009E3AEF" w:rsidDel="008B51DE">
                <w:rPr>
                  <w:b/>
                  <w:color w:val="000000"/>
                  <w:sz w:val="16"/>
                  <w:szCs w:val="16"/>
                </w:rPr>
                <w:delText>8.6</w:delText>
              </w:r>
            </w:del>
            <w:r w:rsidRPr="009E3AEF">
              <w:rPr>
                <w:b/>
                <w:color w:val="000000"/>
                <w:sz w:val="16"/>
                <w:szCs w:val="16"/>
              </w:rPr>
              <w:t xml:space="preserve"> </w:t>
            </w:r>
          </w:p>
        </w:tc>
        <w:tc>
          <w:tcPr>
            <w:tcW w:w="709" w:type="dxa"/>
            <w:tcBorders>
              <w:top w:val="single" w:sz="4" w:space="0" w:color="auto"/>
              <w:left w:val="nil"/>
              <w:bottom w:val="nil"/>
              <w:right w:val="nil"/>
            </w:tcBorders>
            <w:shd w:val="clear" w:color="auto" w:fill="auto"/>
            <w:noWrap/>
            <w:vAlign w:val="bottom"/>
          </w:tcPr>
          <w:p w14:paraId="378CDF2D" w14:textId="1134776E"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31.0 </w:t>
            </w:r>
          </w:p>
        </w:tc>
        <w:tc>
          <w:tcPr>
            <w:tcW w:w="709" w:type="dxa"/>
            <w:tcBorders>
              <w:top w:val="single" w:sz="4" w:space="0" w:color="auto"/>
              <w:left w:val="nil"/>
              <w:bottom w:val="nil"/>
              <w:right w:val="single" w:sz="4" w:space="0" w:color="auto"/>
            </w:tcBorders>
            <w:shd w:val="clear" w:color="000000" w:fill="F2F2F2"/>
            <w:noWrap/>
            <w:vAlign w:val="bottom"/>
          </w:tcPr>
          <w:p w14:paraId="325A816A" w14:textId="5247EAA4" w:rsidR="008D3245" w:rsidRPr="009E3AEF" w:rsidRDefault="008D3245" w:rsidP="009E3AEF">
            <w:pPr>
              <w:spacing w:line="240" w:lineRule="auto"/>
              <w:ind w:firstLine="0"/>
              <w:jc w:val="center"/>
              <w:rPr>
                <w:b/>
                <w:color w:val="000000"/>
                <w:sz w:val="16"/>
                <w:szCs w:val="16"/>
                <w:lang w:val="fr-FR"/>
              </w:rPr>
            </w:pPr>
            <w:r w:rsidRPr="009E3AEF">
              <w:rPr>
                <w:b/>
                <w:color w:val="000000"/>
                <w:sz w:val="16"/>
                <w:szCs w:val="16"/>
              </w:rPr>
              <w:t xml:space="preserve"> 21.2 </w:t>
            </w:r>
          </w:p>
        </w:tc>
      </w:tr>
      <w:tr w:rsidR="00BF6314" w:rsidRPr="00505B09" w14:paraId="256F04A7" w14:textId="77777777" w:rsidTr="000473FE">
        <w:trPr>
          <w:trHeight w:val="300"/>
          <w:ins w:id="705" w:author="Sgouris Sgouridis [2]" w:date="2018-02-01T12:18:00Z"/>
        </w:trPr>
        <w:tc>
          <w:tcPr>
            <w:tcW w:w="2000" w:type="dxa"/>
            <w:tcBorders>
              <w:top w:val="nil"/>
              <w:left w:val="single" w:sz="4" w:space="0" w:color="auto"/>
              <w:bottom w:val="nil"/>
              <w:right w:val="single" w:sz="4" w:space="0" w:color="auto"/>
            </w:tcBorders>
            <w:shd w:val="clear" w:color="auto" w:fill="auto"/>
            <w:noWrap/>
            <w:vAlign w:val="bottom"/>
          </w:tcPr>
          <w:p w14:paraId="031026D8" w14:textId="36854FC0" w:rsidR="00BF6314" w:rsidRPr="006661F1" w:rsidRDefault="00BF6314" w:rsidP="009F2E94">
            <w:pPr>
              <w:spacing w:line="240" w:lineRule="auto"/>
              <w:ind w:firstLine="0"/>
              <w:jc w:val="right"/>
              <w:rPr>
                <w:ins w:id="706" w:author="Sgouris Sgouridis [2]" w:date="2018-02-01T12:18:00Z"/>
                <w:color w:val="000000"/>
                <w:sz w:val="14"/>
                <w:szCs w:val="14"/>
                <w:highlight w:val="yellow"/>
                <w:rPrChange w:id="707" w:author="Sgouris Sgouridis [2]" w:date="2018-02-01T13:14:00Z">
                  <w:rPr>
                    <w:ins w:id="708" w:author="Sgouris Sgouridis [2]" w:date="2018-02-01T12:18:00Z"/>
                    <w:color w:val="000000"/>
                    <w:sz w:val="14"/>
                    <w:szCs w:val="14"/>
                    <w:lang w:val="fr-FR"/>
                  </w:rPr>
                </w:rPrChange>
              </w:rPr>
            </w:pPr>
            <w:ins w:id="709" w:author="Sgouris Sgouridis [2]" w:date="2018-02-01T12:18:00Z">
              <w:r w:rsidRPr="006661F1">
                <w:rPr>
                  <w:color w:val="000000"/>
                  <w:sz w:val="14"/>
                  <w:szCs w:val="14"/>
                  <w:highlight w:val="yellow"/>
                  <w:rPrChange w:id="710" w:author="Sgouris Sgouridis [2]" w:date="2018-02-01T13:14:00Z">
                    <w:rPr>
                      <w:color w:val="000000"/>
                      <w:sz w:val="14"/>
                      <w:szCs w:val="14"/>
                      <w:lang w:val="fr-FR"/>
                    </w:rPr>
                  </w:rPrChange>
                </w:rPr>
                <w:t>EROEI</w:t>
              </w:r>
            </w:ins>
            <w:ins w:id="711" w:author="Sgouris Sgouridis [2]" w:date="2018-02-01T12:19:00Z">
              <w:r w:rsidRPr="006661F1">
                <w:rPr>
                  <w:color w:val="000000"/>
                  <w:sz w:val="14"/>
                  <w:szCs w:val="14"/>
                  <w:highlight w:val="yellow"/>
                  <w:rPrChange w:id="712" w:author="Sgouris Sgouridis [2]" w:date="2018-02-01T13:14:00Z">
                    <w:rPr>
                      <w:color w:val="000000"/>
                      <w:sz w:val="14"/>
                      <w:szCs w:val="14"/>
                      <w:lang w:val="fr-FR"/>
                    </w:rPr>
                  </w:rPrChange>
                </w:rPr>
                <w:t>_CCS</w:t>
              </w:r>
            </w:ins>
            <w:ins w:id="713" w:author="Sgouris Sgouridis [2]" w:date="2018-02-01T12:18:00Z">
              <w:r w:rsidRPr="006661F1">
                <w:rPr>
                  <w:color w:val="000000"/>
                  <w:sz w:val="14"/>
                  <w:szCs w:val="14"/>
                  <w:highlight w:val="yellow"/>
                  <w:rPrChange w:id="714" w:author="Sgouris Sgouridis [2]" w:date="2018-02-01T13:14:00Z">
                    <w:rPr>
                      <w:color w:val="000000"/>
                      <w:sz w:val="14"/>
                      <w:szCs w:val="14"/>
                      <w:lang w:val="fr-FR"/>
                    </w:rPr>
                  </w:rPrChange>
                </w:rPr>
                <w:t xml:space="preserve">est (R first </w:t>
              </w:r>
            </w:ins>
            <w:ins w:id="715" w:author="Sgouris Sgouridis [2]" w:date="2018-02-01T12:19:00Z">
              <w:r w:rsidR="00CB2299" w:rsidRPr="006661F1">
                <w:rPr>
                  <w:color w:val="000000"/>
                  <w:sz w:val="14"/>
                  <w:szCs w:val="14"/>
                  <w:highlight w:val="yellow"/>
                  <w:rPrChange w:id="716" w:author="Sgouris Sgouridis [2]" w:date="2018-02-01T13:14:00Z">
                    <w:rPr>
                      <w:color w:val="000000"/>
                      <w:sz w:val="14"/>
                      <w:szCs w:val="14"/>
                    </w:rPr>
                  </w:rPrChange>
                </w:rPr>
                <w:t>col</w:t>
              </w:r>
            </w:ins>
            <w:ins w:id="717" w:author="Sgouris Sgouridis [2]" w:date="2018-02-01T12:18:00Z">
              <w:r w:rsidRPr="006661F1">
                <w:rPr>
                  <w:color w:val="000000"/>
                  <w:sz w:val="14"/>
                  <w:szCs w:val="14"/>
                  <w:highlight w:val="yellow"/>
                  <w:rPrChange w:id="718" w:author="Sgouris Sgouridis [2]" w:date="2018-02-01T13:14:00Z">
                    <w:rPr>
                      <w:color w:val="000000"/>
                      <w:sz w:val="14"/>
                      <w:szCs w:val="14"/>
                      <w:lang w:val="fr-FR"/>
                    </w:rPr>
                  </w:rPrChange>
                </w:rPr>
                <w:t>)</w:t>
              </w:r>
            </w:ins>
          </w:p>
        </w:tc>
        <w:tc>
          <w:tcPr>
            <w:tcW w:w="709" w:type="dxa"/>
            <w:tcBorders>
              <w:top w:val="single" w:sz="4" w:space="0" w:color="auto"/>
              <w:left w:val="nil"/>
              <w:bottom w:val="nil"/>
              <w:right w:val="nil"/>
            </w:tcBorders>
            <w:shd w:val="clear" w:color="auto" w:fill="auto"/>
            <w:noWrap/>
            <w:vAlign w:val="bottom"/>
          </w:tcPr>
          <w:p w14:paraId="1DAED84E" w14:textId="3D987BBE" w:rsidR="00BF6314" w:rsidRPr="006661F1" w:rsidRDefault="00CB2299" w:rsidP="009E3AEF">
            <w:pPr>
              <w:spacing w:line="240" w:lineRule="auto"/>
              <w:ind w:firstLine="0"/>
              <w:jc w:val="center"/>
              <w:rPr>
                <w:ins w:id="719" w:author="Sgouris Sgouridis [2]" w:date="2018-02-01T12:18:00Z"/>
                <w:b/>
                <w:color w:val="000000"/>
                <w:sz w:val="16"/>
                <w:szCs w:val="16"/>
                <w:highlight w:val="yellow"/>
                <w:rPrChange w:id="720" w:author="Sgouris Sgouridis [2]" w:date="2018-02-01T13:14:00Z">
                  <w:rPr>
                    <w:ins w:id="721" w:author="Sgouris Sgouridis [2]" w:date="2018-02-01T12:18:00Z"/>
                    <w:b/>
                    <w:color w:val="000000"/>
                    <w:sz w:val="16"/>
                    <w:szCs w:val="16"/>
                  </w:rPr>
                </w:rPrChange>
              </w:rPr>
            </w:pPr>
            <w:ins w:id="722" w:author="Sgouris Sgouridis [2]" w:date="2018-02-01T12:20:00Z">
              <w:r w:rsidRPr="006661F1">
                <w:rPr>
                  <w:b/>
                  <w:color w:val="000000"/>
                  <w:sz w:val="16"/>
                  <w:szCs w:val="16"/>
                  <w:highlight w:val="yellow"/>
                  <w:rPrChange w:id="723" w:author="Sgouris Sgouridis [2]" w:date="2018-02-01T13:14:00Z">
                    <w:rPr>
                      <w:b/>
                      <w:color w:val="000000"/>
                      <w:sz w:val="16"/>
                      <w:szCs w:val="16"/>
                    </w:rPr>
                  </w:rPrChange>
                </w:rPr>
                <w:t>1.</w:t>
              </w:r>
              <w:commentRangeStart w:id="724"/>
              <w:r w:rsidRPr="006661F1">
                <w:rPr>
                  <w:b/>
                  <w:color w:val="000000"/>
                  <w:sz w:val="16"/>
                  <w:szCs w:val="16"/>
                  <w:highlight w:val="yellow"/>
                  <w:rPrChange w:id="725" w:author="Sgouris Sgouridis [2]" w:date="2018-02-01T13:14:00Z">
                    <w:rPr>
                      <w:b/>
                      <w:color w:val="000000"/>
                      <w:sz w:val="16"/>
                      <w:szCs w:val="16"/>
                    </w:rPr>
                  </w:rPrChange>
                </w:rPr>
                <w:t>5</w:t>
              </w:r>
            </w:ins>
            <w:commentRangeEnd w:id="724"/>
            <w:ins w:id="726" w:author="Sgouris Sgouridis [2]" w:date="2018-02-01T16:43:00Z">
              <w:r w:rsidR="00E00658">
                <w:rPr>
                  <w:rStyle w:val="CommentReference"/>
                </w:rPr>
                <w:commentReference w:id="724"/>
              </w:r>
            </w:ins>
          </w:p>
        </w:tc>
        <w:tc>
          <w:tcPr>
            <w:tcW w:w="743" w:type="dxa"/>
            <w:tcBorders>
              <w:top w:val="single" w:sz="4" w:space="0" w:color="auto"/>
              <w:left w:val="nil"/>
              <w:bottom w:val="nil"/>
              <w:right w:val="single" w:sz="4" w:space="0" w:color="auto"/>
            </w:tcBorders>
            <w:shd w:val="clear" w:color="000000" w:fill="F2F2F2"/>
            <w:noWrap/>
            <w:vAlign w:val="bottom"/>
          </w:tcPr>
          <w:p w14:paraId="57ACE5C7" w14:textId="7324109A" w:rsidR="00BF6314" w:rsidRPr="006661F1" w:rsidRDefault="00CB2299" w:rsidP="009E3AEF">
            <w:pPr>
              <w:spacing w:line="240" w:lineRule="auto"/>
              <w:ind w:firstLine="0"/>
              <w:jc w:val="center"/>
              <w:rPr>
                <w:ins w:id="727" w:author="Sgouris Sgouridis [2]" w:date="2018-02-01T12:18:00Z"/>
                <w:b/>
                <w:color w:val="000000"/>
                <w:sz w:val="16"/>
                <w:szCs w:val="16"/>
                <w:highlight w:val="yellow"/>
                <w:rPrChange w:id="728" w:author="Sgouris Sgouridis [2]" w:date="2018-02-01T13:14:00Z">
                  <w:rPr>
                    <w:ins w:id="729" w:author="Sgouris Sgouridis [2]" w:date="2018-02-01T12:18:00Z"/>
                    <w:b/>
                    <w:color w:val="000000"/>
                    <w:sz w:val="16"/>
                    <w:szCs w:val="16"/>
                  </w:rPr>
                </w:rPrChange>
              </w:rPr>
            </w:pPr>
            <w:ins w:id="730" w:author="Sgouris Sgouridis [2]" w:date="2018-02-01T12:20:00Z">
              <w:r w:rsidRPr="006661F1">
                <w:rPr>
                  <w:b/>
                  <w:color w:val="000000"/>
                  <w:sz w:val="16"/>
                  <w:szCs w:val="16"/>
                  <w:highlight w:val="yellow"/>
                  <w:rPrChange w:id="731" w:author="Sgouris Sgouridis [2]" w:date="2018-02-01T13:14:00Z">
                    <w:rPr>
                      <w:b/>
                      <w:color w:val="000000"/>
                      <w:sz w:val="16"/>
                      <w:szCs w:val="16"/>
                    </w:rPr>
                  </w:rPrChange>
                </w:rPr>
                <w:t>8.2</w:t>
              </w:r>
            </w:ins>
          </w:p>
        </w:tc>
        <w:tc>
          <w:tcPr>
            <w:tcW w:w="709" w:type="dxa"/>
            <w:tcBorders>
              <w:top w:val="single" w:sz="4" w:space="0" w:color="auto"/>
              <w:left w:val="nil"/>
              <w:bottom w:val="nil"/>
              <w:right w:val="nil"/>
            </w:tcBorders>
            <w:shd w:val="clear" w:color="auto" w:fill="auto"/>
            <w:noWrap/>
            <w:vAlign w:val="bottom"/>
          </w:tcPr>
          <w:p w14:paraId="1EF7F20A" w14:textId="251B6D53" w:rsidR="00BF6314" w:rsidRPr="006661F1" w:rsidRDefault="00CB2299" w:rsidP="009E3AEF">
            <w:pPr>
              <w:spacing w:line="240" w:lineRule="auto"/>
              <w:ind w:firstLine="0"/>
              <w:jc w:val="center"/>
              <w:rPr>
                <w:ins w:id="732" w:author="Sgouris Sgouridis [2]" w:date="2018-02-01T12:18:00Z"/>
                <w:b/>
                <w:color w:val="000000"/>
                <w:sz w:val="16"/>
                <w:szCs w:val="16"/>
                <w:highlight w:val="yellow"/>
                <w:rPrChange w:id="733" w:author="Sgouris Sgouridis [2]" w:date="2018-02-01T13:14:00Z">
                  <w:rPr>
                    <w:ins w:id="734" w:author="Sgouris Sgouridis [2]" w:date="2018-02-01T12:18:00Z"/>
                    <w:b/>
                    <w:color w:val="000000"/>
                    <w:sz w:val="16"/>
                    <w:szCs w:val="16"/>
                  </w:rPr>
                </w:rPrChange>
              </w:rPr>
            </w:pPr>
            <w:ins w:id="735" w:author="Sgouris Sgouridis [2]" w:date="2018-02-01T12:20:00Z">
              <w:r w:rsidRPr="006661F1">
                <w:rPr>
                  <w:b/>
                  <w:color w:val="000000"/>
                  <w:sz w:val="16"/>
                  <w:szCs w:val="16"/>
                  <w:highlight w:val="yellow"/>
                  <w:rPrChange w:id="736" w:author="Sgouris Sgouridis [2]" w:date="2018-02-01T13:14:00Z">
                    <w:rPr>
                      <w:b/>
                      <w:color w:val="000000"/>
                      <w:sz w:val="16"/>
                      <w:szCs w:val="16"/>
                    </w:rPr>
                  </w:rPrChange>
                </w:rPr>
                <w:t>1.5</w:t>
              </w:r>
            </w:ins>
          </w:p>
        </w:tc>
        <w:tc>
          <w:tcPr>
            <w:tcW w:w="709" w:type="dxa"/>
            <w:tcBorders>
              <w:top w:val="single" w:sz="4" w:space="0" w:color="auto"/>
              <w:left w:val="nil"/>
              <w:bottom w:val="nil"/>
              <w:right w:val="single" w:sz="4" w:space="0" w:color="auto"/>
            </w:tcBorders>
            <w:shd w:val="clear" w:color="000000" w:fill="F2F2F2"/>
            <w:noWrap/>
            <w:vAlign w:val="bottom"/>
          </w:tcPr>
          <w:p w14:paraId="290D2EF1" w14:textId="4FC445F1" w:rsidR="00BF6314" w:rsidRPr="006661F1" w:rsidRDefault="00CB2299" w:rsidP="009E3AEF">
            <w:pPr>
              <w:spacing w:line="240" w:lineRule="auto"/>
              <w:ind w:firstLine="0"/>
              <w:jc w:val="center"/>
              <w:rPr>
                <w:ins w:id="737" w:author="Sgouris Sgouridis [2]" w:date="2018-02-01T12:18:00Z"/>
                <w:b/>
                <w:color w:val="000000"/>
                <w:sz w:val="16"/>
                <w:szCs w:val="16"/>
                <w:highlight w:val="yellow"/>
                <w:rPrChange w:id="738" w:author="Sgouris Sgouridis [2]" w:date="2018-02-01T13:14:00Z">
                  <w:rPr>
                    <w:ins w:id="739" w:author="Sgouris Sgouridis [2]" w:date="2018-02-01T12:18:00Z"/>
                    <w:b/>
                    <w:color w:val="000000"/>
                    <w:sz w:val="16"/>
                    <w:szCs w:val="16"/>
                  </w:rPr>
                </w:rPrChange>
              </w:rPr>
            </w:pPr>
            <w:ins w:id="740" w:author="Sgouris Sgouridis [2]" w:date="2018-02-01T12:20:00Z">
              <w:r w:rsidRPr="006661F1">
                <w:rPr>
                  <w:b/>
                  <w:color w:val="000000"/>
                  <w:sz w:val="16"/>
                  <w:szCs w:val="16"/>
                  <w:highlight w:val="yellow"/>
                  <w:rPrChange w:id="741" w:author="Sgouris Sgouridis [2]" w:date="2018-02-01T13:14:00Z">
                    <w:rPr>
                      <w:b/>
                      <w:color w:val="000000"/>
                      <w:sz w:val="16"/>
                      <w:szCs w:val="16"/>
                    </w:rPr>
                  </w:rPrChange>
                </w:rPr>
                <w:t>7.7</w:t>
              </w:r>
            </w:ins>
          </w:p>
        </w:tc>
        <w:tc>
          <w:tcPr>
            <w:tcW w:w="708" w:type="dxa"/>
            <w:tcBorders>
              <w:top w:val="single" w:sz="4" w:space="0" w:color="auto"/>
              <w:left w:val="nil"/>
              <w:bottom w:val="nil"/>
              <w:right w:val="nil"/>
            </w:tcBorders>
            <w:shd w:val="clear" w:color="auto" w:fill="auto"/>
            <w:noWrap/>
            <w:vAlign w:val="bottom"/>
          </w:tcPr>
          <w:p w14:paraId="79CEAE10" w14:textId="0931E7D4" w:rsidR="00BF6314" w:rsidRPr="006661F1" w:rsidRDefault="00CB2299" w:rsidP="009E3AEF">
            <w:pPr>
              <w:spacing w:line="240" w:lineRule="auto"/>
              <w:ind w:firstLine="0"/>
              <w:jc w:val="center"/>
              <w:rPr>
                <w:ins w:id="742" w:author="Sgouris Sgouridis [2]" w:date="2018-02-01T12:18:00Z"/>
                <w:b/>
                <w:color w:val="000000"/>
                <w:sz w:val="16"/>
                <w:szCs w:val="16"/>
                <w:highlight w:val="yellow"/>
                <w:rPrChange w:id="743" w:author="Sgouris Sgouridis [2]" w:date="2018-02-01T13:14:00Z">
                  <w:rPr>
                    <w:ins w:id="744" w:author="Sgouris Sgouridis [2]" w:date="2018-02-01T12:18:00Z"/>
                    <w:b/>
                    <w:color w:val="000000"/>
                    <w:sz w:val="16"/>
                    <w:szCs w:val="16"/>
                  </w:rPr>
                </w:rPrChange>
              </w:rPr>
            </w:pPr>
            <w:ins w:id="745" w:author="Sgouris Sgouridis [2]" w:date="2018-02-01T12:21:00Z">
              <w:r w:rsidRPr="006661F1">
                <w:rPr>
                  <w:b/>
                  <w:color w:val="000000"/>
                  <w:sz w:val="16"/>
                  <w:szCs w:val="16"/>
                  <w:highlight w:val="yellow"/>
                  <w:rPrChange w:id="746" w:author="Sgouris Sgouridis [2]" w:date="2018-02-01T13:14:00Z">
                    <w:rPr>
                      <w:b/>
                      <w:color w:val="000000"/>
                      <w:sz w:val="16"/>
                      <w:szCs w:val="16"/>
                    </w:rPr>
                  </w:rPrChange>
                </w:rPr>
                <w:t>1.2</w:t>
              </w:r>
            </w:ins>
          </w:p>
        </w:tc>
        <w:tc>
          <w:tcPr>
            <w:tcW w:w="709" w:type="dxa"/>
            <w:tcBorders>
              <w:top w:val="single" w:sz="4" w:space="0" w:color="auto"/>
              <w:left w:val="nil"/>
              <w:bottom w:val="nil"/>
              <w:right w:val="single" w:sz="4" w:space="0" w:color="auto"/>
            </w:tcBorders>
            <w:shd w:val="clear" w:color="000000" w:fill="F2F2F2"/>
            <w:noWrap/>
            <w:vAlign w:val="bottom"/>
          </w:tcPr>
          <w:p w14:paraId="08F885D7" w14:textId="24BC22F5" w:rsidR="00BF6314" w:rsidRPr="006661F1" w:rsidRDefault="00CB2299" w:rsidP="009E3AEF">
            <w:pPr>
              <w:spacing w:line="240" w:lineRule="auto"/>
              <w:ind w:firstLine="0"/>
              <w:jc w:val="center"/>
              <w:rPr>
                <w:ins w:id="747" w:author="Sgouris Sgouridis [2]" w:date="2018-02-01T12:18:00Z"/>
                <w:b/>
                <w:color w:val="000000"/>
                <w:sz w:val="16"/>
                <w:szCs w:val="16"/>
                <w:highlight w:val="yellow"/>
                <w:rPrChange w:id="748" w:author="Sgouris Sgouridis [2]" w:date="2018-02-01T13:14:00Z">
                  <w:rPr>
                    <w:ins w:id="749" w:author="Sgouris Sgouridis [2]" w:date="2018-02-01T12:18:00Z"/>
                    <w:b/>
                    <w:color w:val="000000"/>
                    <w:sz w:val="16"/>
                    <w:szCs w:val="16"/>
                  </w:rPr>
                </w:rPrChange>
              </w:rPr>
            </w:pPr>
            <w:ins w:id="750" w:author="Sgouris Sgouridis [2]" w:date="2018-02-01T12:21:00Z">
              <w:r w:rsidRPr="006661F1">
                <w:rPr>
                  <w:b/>
                  <w:color w:val="000000"/>
                  <w:sz w:val="16"/>
                  <w:szCs w:val="16"/>
                  <w:highlight w:val="yellow"/>
                  <w:rPrChange w:id="751" w:author="Sgouris Sgouridis [2]" w:date="2018-02-01T13:14:00Z">
                    <w:rPr>
                      <w:b/>
                      <w:color w:val="000000"/>
                      <w:sz w:val="16"/>
                      <w:szCs w:val="16"/>
                    </w:rPr>
                  </w:rPrChange>
                </w:rPr>
                <w:t>7.1</w:t>
              </w:r>
            </w:ins>
          </w:p>
        </w:tc>
        <w:tc>
          <w:tcPr>
            <w:tcW w:w="709" w:type="dxa"/>
            <w:tcBorders>
              <w:top w:val="single" w:sz="4" w:space="0" w:color="auto"/>
              <w:left w:val="nil"/>
              <w:bottom w:val="nil"/>
              <w:right w:val="nil"/>
            </w:tcBorders>
            <w:shd w:val="clear" w:color="auto" w:fill="auto"/>
            <w:noWrap/>
            <w:vAlign w:val="bottom"/>
          </w:tcPr>
          <w:p w14:paraId="41333D7B" w14:textId="160B0CB0" w:rsidR="00BF6314" w:rsidRPr="006661F1" w:rsidRDefault="00CB2299" w:rsidP="009E3AEF">
            <w:pPr>
              <w:spacing w:line="240" w:lineRule="auto"/>
              <w:ind w:firstLine="0"/>
              <w:jc w:val="center"/>
              <w:rPr>
                <w:ins w:id="752" w:author="Sgouris Sgouridis [2]" w:date="2018-02-01T12:18:00Z"/>
                <w:b/>
                <w:color w:val="000000"/>
                <w:sz w:val="16"/>
                <w:szCs w:val="16"/>
                <w:highlight w:val="yellow"/>
                <w:rPrChange w:id="753" w:author="Sgouris Sgouridis [2]" w:date="2018-02-01T13:14:00Z">
                  <w:rPr>
                    <w:ins w:id="754" w:author="Sgouris Sgouridis [2]" w:date="2018-02-01T12:18:00Z"/>
                    <w:b/>
                    <w:color w:val="000000"/>
                    <w:sz w:val="16"/>
                    <w:szCs w:val="16"/>
                  </w:rPr>
                </w:rPrChange>
              </w:rPr>
            </w:pPr>
            <w:ins w:id="755" w:author="Sgouris Sgouridis [2]" w:date="2018-02-01T12:21:00Z">
              <w:r w:rsidRPr="006661F1">
                <w:rPr>
                  <w:b/>
                  <w:color w:val="000000"/>
                  <w:sz w:val="16"/>
                  <w:szCs w:val="16"/>
                  <w:highlight w:val="yellow"/>
                  <w:rPrChange w:id="756" w:author="Sgouris Sgouridis [2]" w:date="2018-02-01T13:14:00Z">
                    <w:rPr>
                      <w:b/>
                      <w:color w:val="000000"/>
                      <w:sz w:val="16"/>
                      <w:szCs w:val="16"/>
                    </w:rPr>
                  </w:rPrChange>
                </w:rPr>
                <w:t>1.9</w:t>
              </w:r>
            </w:ins>
          </w:p>
        </w:tc>
        <w:tc>
          <w:tcPr>
            <w:tcW w:w="709" w:type="dxa"/>
            <w:tcBorders>
              <w:top w:val="single" w:sz="4" w:space="0" w:color="auto"/>
              <w:left w:val="nil"/>
              <w:bottom w:val="nil"/>
              <w:right w:val="single" w:sz="4" w:space="0" w:color="auto"/>
            </w:tcBorders>
            <w:shd w:val="clear" w:color="000000" w:fill="F2F2F2"/>
            <w:noWrap/>
            <w:vAlign w:val="bottom"/>
          </w:tcPr>
          <w:p w14:paraId="65CA703F" w14:textId="324410E3" w:rsidR="00BF6314" w:rsidRPr="006661F1" w:rsidRDefault="00CB2299" w:rsidP="009E3AEF">
            <w:pPr>
              <w:spacing w:line="240" w:lineRule="auto"/>
              <w:ind w:firstLine="0"/>
              <w:jc w:val="center"/>
              <w:rPr>
                <w:ins w:id="757" w:author="Sgouris Sgouridis [2]" w:date="2018-02-01T12:18:00Z"/>
                <w:b/>
                <w:color w:val="000000"/>
                <w:sz w:val="16"/>
                <w:szCs w:val="16"/>
                <w:highlight w:val="yellow"/>
                <w:rPrChange w:id="758" w:author="Sgouris Sgouridis [2]" w:date="2018-02-01T13:14:00Z">
                  <w:rPr>
                    <w:ins w:id="759" w:author="Sgouris Sgouridis [2]" w:date="2018-02-01T12:18:00Z"/>
                    <w:b/>
                    <w:color w:val="000000"/>
                    <w:sz w:val="16"/>
                    <w:szCs w:val="16"/>
                  </w:rPr>
                </w:rPrChange>
              </w:rPr>
            </w:pPr>
            <w:ins w:id="760" w:author="Sgouris Sgouridis [2]" w:date="2018-02-01T12:21:00Z">
              <w:r w:rsidRPr="006661F1">
                <w:rPr>
                  <w:b/>
                  <w:color w:val="000000"/>
                  <w:sz w:val="16"/>
                  <w:szCs w:val="16"/>
                  <w:highlight w:val="yellow"/>
                  <w:rPrChange w:id="761" w:author="Sgouris Sgouridis [2]" w:date="2018-02-01T13:14:00Z">
                    <w:rPr>
                      <w:b/>
                      <w:color w:val="000000"/>
                      <w:sz w:val="16"/>
                      <w:szCs w:val="16"/>
                    </w:rPr>
                  </w:rPrChange>
                </w:rPr>
                <w:t>7.4</w:t>
              </w:r>
            </w:ins>
          </w:p>
        </w:tc>
        <w:tc>
          <w:tcPr>
            <w:tcW w:w="708" w:type="dxa"/>
            <w:tcBorders>
              <w:top w:val="single" w:sz="4" w:space="0" w:color="auto"/>
              <w:left w:val="nil"/>
              <w:bottom w:val="nil"/>
              <w:right w:val="nil"/>
            </w:tcBorders>
            <w:shd w:val="clear" w:color="auto" w:fill="auto"/>
            <w:noWrap/>
            <w:vAlign w:val="bottom"/>
          </w:tcPr>
          <w:p w14:paraId="2241158D" w14:textId="7F7908D4" w:rsidR="00BF6314" w:rsidRPr="006661F1" w:rsidDel="008B51DE" w:rsidRDefault="00CB2299" w:rsidP="009E3AEF">
            <w:pPr>
              <w:spacing w:line="240" w:lineRule="auto"/>
              <w:ind w:firstLine="0"/>
              <w:jc w:val="center"/>
              <w:rPr>
                <w:ins w:id="762" w:author="Sgouris Sgouridis [2]" w:date="2018-02-01T12:18:00Z"/>
                <w:b/>
                <w:color w:val="000000"/>
                <w:sz w:val="16"/>
                <w:szCs w:val="16"/>
                <w:highlight w:val="yellow"/>
                <w:rPrChange w:id="763" w:author="Sgouris Sgouridis [2]" w:date="2018-02-01T13:14:00Z">
                  <w:rPr>
                    <w:ins w:id="764" w:author="Sgouris Sgouridis [2]" w:date="2018-02-01T12:18:00Z"/>
                    <w:b/>
                    <w:color w:val="000000"/>
                    <w:sz w:val="16"/>
                    <w:szCs w:val="16"/>
                  </w:rPr>
                </w:rPrChange>
              </w:rPr>
            </w:pPr>
            <w:ins w:id="765" w:author="Sgouris Sgouridis [2]" w:date="2018-02-01T12:21:00Z">
              <w:r w:rsidRPr="006661F1">
                <w:rPr>
                  <w:b/>
                  <w:color w:val="000000"/>
                  <w:sz w:val="16"/>
                  <w:szCs w:val="16"/>
                  <w:highlight w:val="yellow"/>
                  <w:rPrChange w:id="766" w:author="Sgouris Sgouridis [2]" w:date="2018-02-01T13:14:00Z">
                    <w:rPr>
                      <w:b/>
                      <w:color w:val="000000"/>
                      <w:sz w:val="16"/>
                      <w:szCs w:val="16"/>
                    </w:rPr>
                  </w:rPrChange>
                </w:rPr>
                <w:t>1.8</w:t>
              </w:r>
            </w:ins>
          </w:p>
        </w:tc>
        <w:tc>
          <w:tcPr>
            <w:tcW w:w="709" w:type="dxa"/>
            <w:tcBorders>
              <w:top w:val="single" w:sz="4" w:space="0" w:color="auto"/>
              <w:left w:val="nil"/>
              <w:bottom w:val="nil"/>
              <w:right w:val="single" w:sz="4" w:space="0" w:color="auto"/>
            </w:tcBorders>
            <w:shd w:val="clear" w:color="000000" w:fill="F2F2F2"/>
            <w:noWrap/>
            <w:vAlign w:val="bottom"/>
          </w:tcPr>
          <w:p w14:paraId="35E494F2" w14:textId="32982066" w:rsidR="00BF6314" w:rsidRPr="006661F1" w:rsidRDefault="00CB2299" w:rsidP="009E3AEF">
            <w:pPr>
              <w:spacing w:line="240" w:lineRule="auto"/>
              <w:ind w:firstLine="0"/>
              <w:jc w:val="center"/>
              <w:rPr>
                <w:ins w:id="767" w:author="Sgouris Sgouridis [2]" w:date="2018-02-01T12:18:00Z"/>
                <w:b/>
                <w:color w:val="000000"/>
                <w:sz w:val="16"/>
                <w:szCs w:val="16"/>
                <w:highlight w:val="yellow"/>
                <w:rPrChange w:id="768" w:author="Sgouris Sgouridis [2]" w:date="2018-02-01T13:14:00Z">
                  <w:rPr>
                    <w:ins w:id="769" w:author="Sgouris Sgouridis [2]" w:date="2018-02-01T12:18:00Z"/>
                    <w:b/>
                    <w:color w:val="000000"/>
                    <w:sz w:val="16"/>
                    <w:szCs w:val="16"/>
                  </w:rPr>
                </w:rPrChange>
              </w:rPr>
            </w:pPr>
            <w:ins w:id="770" w:author="Sgouris Sgouridis [2]" w:date="2018-02-01T12:21:00Z">
              <w:r w:rsidRPr="006661F1">
                <w:rPr>
                  <w:b/>
                  <w:color w:val="000000"/>
                  <w:sz w:val="16"/>
                  <w:szCs w:val="16"/>
                  <w:highlight w:val="yellow"/>
                  <w:rPrChange w:id="771" w:author="Sgouris Sgouridis [2]" w:date="2018-02-01T13:14:00Z">
                    <w:rPr>
                      <w:b/>
                      <w:color w:val="000000"/>
                      <w:sz w:val="16"/>
                      <w:szCs w:val="16"/>
                    </w:rPr>
                  </w:rPrChange>
                </w:rPr>
                <w:t>7.8</w:t>
              </w:r>
            </w:ins>
          </w:p>
        </w:tc>
        <w:tc>
          <w:tcPr>
            <w:tcW w:w="709" w:type="dxa"/>
            <w:tcBorders>
              <w:top w:val="single" w:sz="4" w:space="0" w:color="auto"/>
              <w:left w:val="nil"/>
              <w:bottom w:val="nil"/>
              <w:right w:val="nil"/>
            </w:tcBorders>
            <w:shd w:val="clear" w:color="auto" w:fill="auto"/>
            <w:noWrap/>
            <w:vAlign w:val="bottom"/>
          </w:tcPr>
          <w:p w14:paraId="1D32CFC6" w14:textId="28AA41B0" w:rsidR="00BF6314" w:rsidRPr="006661F1" w:rsidRDefault="00CB2299" w:rsidP="009E3AEF">
            <w:pPr>
              <w:spacing w:line="240" w:lineRule="auto"/>
              <w:ind w:firstLine="0"/>
              <w:jc w:val="center"/>
              <w:rPr>
                <w:ins w:id="772" w:author="Sgouris Sgouridis [2]" w:date="2018-02-01T12:18:00Z"/>
                <w:b/>
                <w:color w:val="000000"/>
                <w:sz w:val="16"/>
                <w:szCs w:val="16"/>
                <w:highlight w:val="yellow"/>
                <w:rPrChange w:id="773" w:author="Sgouris Sgouridis [2]" w:date="2018-02-01T13:14:00Z">
                  <w:rPr>
                    <w:ins w:id="774" w:author="Sgouris Sgouridis [2]" w:date="2018-02-01T12:18:00Z"/>
                    <w:b/>
                    <w:color w:val="000000"/>
                    <w:sz w:val="16"/>
                    <w:szCs w:val="16"/>
                  </w:rPr>
                </w:rPrChange>
              </w:rPr>
            </w:pPr>
            <w:ins w:id="775" w:author="Sgouris Sgouridis [2]" w:date="2018-02-01T12:21:00Z">
              <w:r w:rsidRPr="006661F1">
                <w:rPr>
                  <w:b/>
                  <w:color w:val="000000"/>
                  <w:sz w:val="16"/>
                  <w:szCs w:val="16"/>
                  <w:highlight w:val="yellow"/>
                  <w:rPrChange w:id="776" w:author="Sgouris Sgouridis [2]" w:date="2018-02-01T13:14:00Z">
                    <w:rPr>
                      <w:b/>
                      <w:color w:val="000000"/>
                      <w:sz w:val="16"/>
                      <w:szCs w:val="16"/>
                    </w:rPr>
                  </w:rPrChange>
                </w:rPr>
                <w:t>2.6</w:t>
              </w:r>
            </w:ins>
          </w:p>
        </w:tc>
        <w:tc>
          <w:tcPr>
            <w:tcW w:w="709" w:type="dxa"/>
            <w:tcBorders>
              <w:top w:val="single" w:sz="4" w:space="0" w:color="auto"/>
              <w:left w:val="nil"/>
              <w:bottom w:val="nil"/>
              <w:right w:val="single" w:sz="4" w:space="0" w:color="auto"/>
            </w:tcBorders>
            <w:shd w:val="clear" w:color="000000" w:fill="F2F2F2"/>
            <w:noWrap/>
            <w:vAlign w:val="bottom"/>
          </w:tcPr>
          <w:p w14:paraId="415999D3" w14:textId="68D956A7" w:rsidR="00BF6314" w:rsidRPr="006661F1" w:rsidRDefault="00CB2299" w:rsidP="009E3AEF">
            <w:pPr>
              <w:spacing w:line="240" w:lineRule="auto"/>
              <w:ind w:firstLine="0"/>
              <w:jc w:val="center"/>
              <w:rPr>
                <w:ins w:id="777" w:author="Sgouris Sgouridis [2]" w:date="2018-02-01T12:18:00Z"/>
                <w:b/>
                <w:color w:val="000000"/>
                <w:sz w:val="16"/>
                <w:szCs w:val="16"/>
                <w:highlight w:val="yellow"/>
                <w:rPrChange w:id="778" w:author="Sgouris Sgouridis [2]" w:date="2018-02-01T13:14:00Z">
                  <w:rPr>
                    <w:ins w:id="779" w:author="Sgouris Sgouridis [2]" w:date="2018-02-01T12:18:00Z"/>
                    <w:b/>
                    <w:color w:val="000000"/>
                    <w:sz w:val="16"/>
                    <w:szCs w:val="16"/>
                  </w:rPr>
                </w:rPrChange>
              </w:rPr>
            </w:pPr>
            <w:ins w:id="780" w:author="Sgouris Sgouridis [2]" w:date="2018-02-01T12:21:00Z">
              <w:r w:rsidRPr="006661F1">
                <w:rPr>
                  <w:b/>
                  <w:color w:val="000000"/>
                  <w:sz w:val="16"/>
                  <w:szCs w:val="16"/>
                  <w:highlight w:val="yellow"/>
                  <w:rPrChange w:id="781" w:author="Sgouris Sgouridis [2]" w:date="2018-02-01T13:14:00Z">
                    <w:rPr>
                      <w:b/>
                      <w:color w:val="000000"/>
                      <w:sz w:val="16"/>
                      <w:szCs w:val="16"/>
                    </w:rPr>
                  </w:rPrChange>
                </w:rPr>
                <w:t>20.3</w:t>
              </w:r>
            </w:ins>
          </w:p>
        </w:tc>
      </w:tr>
      <w:tr w:rsidR="004D74AA" w:rsidRPr="00505B09" w:rsidDel="005A41FE" w14:paraId="68195A7C" w14:textId="1E5CDB11" w:rsidTr="00990F8F">
        <w:trPr>
          <w:trHeight w:val="300"/>
          <w:del w:id="782" w:author="Sgouris Sgouridis [2]" w:date="2018-02-01T11:49:00Z"/>
        </w:trPr>
        <w:tc>
          <w:tcPr>
            <w:tcW w:w="2000" w:type="dxa"/>
            <w:tcBorders>
              <w:top w:val="nil"/>
              <w:left w:val="single" w:sz="4" w:space="0" w:color="auto"/>
              <w:bottom w:val="nil"/>
              <w:right w:val="single" w:sz="4" w:space="0" w:color="auto"/>
            </w:tcBorders>
            <w:shd w:val="clear" w:color="auto" w:fill="auto"/>
            <w:noWrap/>
            <w:vAlign w:val="bottom"/>
          </w:tcPr>
          <w:p w14:paraId="4DBC8B2C" w14:textId="67EBA6B7" w:rsidR="004D74AA" w:rsidRPr="00CB2299" w:rsidDel="005A41FE" w:rsidRDefault="004D74AA">
            <w:pPr>
              <w:spacing w:line="240" w:lineRule="auto"/>
              <w:ind w:firstLine="0"/>
              <w:jc w:val="right"/>
              <w:rPr>
                <w:del w:id="783" w:author="Sgouris Sgouridis [2]" w:date="2018-02-01T11:49:00Z"/>
                <w:color w:val="000000"/>
                <w:sz w:val="14"/>
                <w:szCs w:val="14"/>
                <w:rPrChange w:id="784" w:author="Sgouris Sgouridis [2]" w:date="2018-02-01T12:19:00Z">
                  <w:rPr>
                    <w:del w:id="785" w:author="Sgouris Sgouridis [2]" w:date="2018-02-01T11:49:00Z"/>
                    <w:color w:val="000000"/>
                    <w:sz w:val="14"/>
                    <w:szCs w:val="14"/>
                    <w:lang w:val="fr-FR"/>
                  </w:rPr>
                </w:rPrChange>
              </w:rPr>
            </w:pPr>
            <w:del w:id="786" w:author="Sgouris Sgouridis [2]" w:date="2018-02-01T11:49:00Z">
              <w:r w:rsidRPr="00CB2299" w:rsidDel="005A41FE">
                <w:rPr>
                  <w:color w:val="000000"/>
                  <w:sz w:val="14"/>
                  <w:szCs w:val="14"/>
                  <w:rPrChange w:id="787" w:author="Sgouris Sgouridis [2]" w:date="2018-02-01T12:19:00Z">
                    <w:rPr>
                      <w:color w:val="000000"/>
                      <w:sz w:val="14"/>
                      <w:szCs w:val="14"/>
                      <w:lang w:val="fr-FR"/>
                    </w:rPr>
                  </w:rPrChange>
                </w:rPr>
                <w:delText xml:space="preserve">EROI approx </w:delText>
              </w:r>
              <w:r w:rsidRPr="009E3AEF" w:rsidDel="005A41FE">
                <w:rPr>
                  <w:color w:val="000000"/>
                  <w:sz w:val="14"/>
                  <w:szCs w:val="14"/>
                </w:rPr>
                <w:delText>R=4</w:delText>
              </w:r>
              <w:r w:rsidRPr="00CB2299" w:rsidDel="005A41FE">
                <w:rPr>
                  <w:color w:val="000000"/>
                  <w:sz w:val="14"/>
                  <w:szCs w:val="14"/>
                  <w:rPrChange w:id="788" w:author="Sgouris Sgouridis [2]" w:date="2018-02-01T12:19:00Z">
                    <w:rPr>
                      <w:color w:val="000000"/>
                      <w:sz w:val="14"/>
                      <w:szCs w:val="14"/>
                      <w:lang w:val="fr-FR"/>
                    </w:rPr>
                  </w:rPrChange>
                </w:rPr>
                <w:delText xml:space="preserve"> (Eq. 8)</w:delText>
              </w:r>
            </w:del>
          </w:p>
        </w:tc>
        <w:tc>
          <w:tcPr>
            <w:tcW w:w="709" w:type="dxa"/>
            <w:tcBorders>
              <w:top w:val="nil"/>
              <w:left w:val="nil"/>
              <w:bottom w:val="nil"/>
              <w:right w:val="nil"/>
            </w:tcBorders>
            <w:shd w:val="clear" w:color="auto" w:fill="auto"/>
            <w:noWrap/>
            <w:vAlign w:val="bottom"/>
          </w:tcPr>
          <w:p w14:paraId="5533FDC9" w14:textId="56679DAF" w:rsidR="004D74AA" w:rsidRPr="00CB2299" w:rsidDel="005A41FE" w:rsidRDefault="004D74AA" w:rsidP="009E3AEF">
            <w:pPr>
              <w:spacing w:line="240" w:lineRule="auto"/>
              <w:ind w:firstLine="0"/>
              <w:jc w:val="center"/>
              <w:rPr>
                <w:del w:id="789" w:author="Sgouris Sgouridis [2]" w:date="2018-02-01T11:49:00Z"/>
                <w:b/>
                <w:color w:val="000000"/>
                <w:sz w:val="14"/>
                <w:szCs w:val="14"/>
                <w:rPrChange w:id="790" w:author="Sgouris Sgouridis [2]" w:date="2018-02-01T12:19:00Z">
                  <w:rPr>
                    <w:del w:id="791" w:author="Sgouris Sgouridis [2]" w:date="2018-02-01T11:49:00Z"/>
                    <w:b/>
                    <w:color w:val="000000"/>
                    <w:sz w:val="14"/>
                    <w:szCs w:val="14"/>
                    <w:lang w:val="fr-FR"/>
                  </w:rPr>
                </w:rPrChange>
              </w:rPr>
            </w:pPr>
          </w:p>
        </w:tc>
        <w:tc>
          <w:tcPr>
            <w:tcW w:w="743" w:type="dxa"/>
            <w:tcBorders>
              <w:top w:val="nil"/>
              <w:left w:val="nil"/>
              <w:bottom w:val="nil"/>
              <w:right w:val="single" w:sz="4" w:space="0" w:color="auto"/>
            </w:tcBorders>
            <w:shd w:val="clear" w:color="000000" w:fill="F2F2F2"/>
            <w:noWrap/>
            <w:vAlign w:val="bottom"/>
          </w:tcPr>
          <w:p w14:paraId="469BE9F3" w14:textId="41383F97" w:rsidR="004D74AA" w:rsidRPr="00CB2299" w:rsidDel="005A41FE" w:rsidRDefault="004D74AA" w:rsidP="009E3AEF">
            <w:pPr>
              <w:spacing w:line="240" w:lineRule="auto"/>
              <w:ind w:firstLine="0"/>
              <w:jc w:val="center"/>
              <w:rPr>
                <w:del w:id="792" w:author="Sgouris Sgouridis [2]" w:date="2018-02-01T11:49:00Z"/>
                <w:b/>
                <w:color w:val="000000"/>
                <w:sz w:val="14"/>
                <w:szCs w:val="14"/>
                <w:rPrChange w:id="793" w:author="Sgouris Sgouridis [2]" w:date="2018-02-01T12:19:00Z">
                  <w:rPr>
                    <w:del w:id="794" w:author="Sgouris Sgouridis [2]" w:date="2018-02-01T11:49:00Z"/>
                    <w:b/>
                    <w:color w:val="000000"/>
                    <w:sz w:val="14"/>
                    <w:szCs w:val="14"/>
                    <w:lang w:val="fr-FR"/>
                  </w:rPr>
                </w:rPrChange>
              </w:rPr>
            </w:pPr>
            <w:del w:id="795" w:author="Sgouris Sgouridis [2]" w:date="2018-02-01T11:49:00Z">
              <w:r w:rsidRPr="009E3AEF" w:rsidDel="005A41FE">
                <w:rPr>
                  <w:color w:val="000000"/>
                  <w:sz w:val="14"/>
                  <w:szCs w:val="14"/>
                </w:rPr>
                <w:delText xml:space="preserve"> 8.62 </w:delText>
              </w:r>
            </w:del>
          </w:p>
        </w:tc>
        <w:tc>
          <w:tcPr>
            <w:tcW w:w="709" w:type="dxa"/>
            <w:tcBorders>
              <w:top w:val="nil"/>
              <w:left w:val="nil"/>
              <w:bottom w:val="nil"/>
              <w:right w:val="nil"/>
            </w:tcBorders>
            <w:shd w:val="clear" w:color="auto" w:fill="auto"/>
            <w:noWrap/>
            <w:vAlign w:val="bottom"/>
          </w:tcPr>
          <w:p w14:paraId="666AF8A0" w14:textId="25EC5A8D" w:rsidR="004D74AA" w:rsidRPr="00CB2299" w:rsidDel="005A41FE" w:rsidRDefault="004D74AA" w:rsidP="009E3AEF">
            <w:pPr>
              <w:spacing w:line="240" w:lineRule="auto"/>
              <w:ind w:firstLine="0"/>
              <w:jc w:val="center"/>
              <w:rPr>
                <w:del w:id="796" w:author="Sgouris Sgouridis [2]" w:date="2018-02-01T11:49:00Z"/>
                <w:b/>
                <w:color w:val="000000"/>
                <w:sz w:val="14"/>
                <w:szCs w:val="14"/>
                <w:rPrChange w:id="797" w:author="Sgouris Sgouridis [2]" w:date="2018-02-01T12:19:00Z">
                  <w:rPr>
                    <w:del w:id="798" w:author="Sgouris Sgouridis [2]" w:date="2018-02-01T11:49:00Z"/>
                    <w:b/>
                    <w:color w:val="000000"/>
                    <w:sz w:val="14"/>
                    <w:szCs w:val="14"/>
                    <w:lang w:val="fr-FR"/>
                  </w:rPr>
                </w:rPrChange>
              </w:rPr>
            </w:pPr>
          </w:p>
        </w:tc>
        <w:tc>
          <w:tcPr>
            <w:tcW w:w="709" w:type="dxa"/>
            <w:tcBorders>
              <w:top w:val="nil"/>
              <w:left w:val="nil"/>
              <w:bottom w:val="nil"/>
              <w:right w:val="single" w:sz="4" w:space="0" w:color="auto"/>
            </w:tcBorders>
            <w:shd w:val="clear" w:color="000000" w:fill="F2F2F2"/>
            <w:noWrap/>
            <w:vAlign w:val="bottom"/>
          </w:tcPr>
          <w:p w14:paraId="30D0FACD" w14:textId="67D72839" w:rsidR="004D74AA" w:rsidRPr="00CB2299" w:rsidDel="005A41FE" w:rsidRDefault="004D74AA" w:rsidP="009E3AEF">
            <w:pPr>
              <w:spacing w:line="240" w:lineRule="auto"/>
              <w:ind w:firstLine="0"/>
              <w:jc w:val="center"/>
              <w:rPr>
                <w:del w:id="799" w:author="Sgouris Sgouridis [2]" w:date="2018-02-01T11:49:00Z"/>
                <w:b/>
                <w:color w:val="000000"/>
                <w:sz w:val="14"/>
                <w:szCs w:val="14"/>
                <w:rPrChange w:id="800" w:author="Sgouris Sgouridis [2]" w:date="2018-02-01T12:19:00Z">
                  <w:rPr>
                    <w:del w:id="801" w:author="Sgouris Sgouridis [2]" w:date="2018-02-01T11:49:00Z"/>
                    <w:b/>
                    <w:color w:val="000000"/>
                    <w:sz w:val="14"/>
                    <w:szCs w:val="14"/>
                    <w:lang w:val="fr-FR"/>
                  </w:rPr>
                </w:rPrChange>
              </w:rPr>
            </w:pPr>
            <w:del w:id="802" w:author="Sgouris Sgouridis [2]" w:date="2018-02-01T11:49:00Z">
              <w:r w:rsidRPr="009E3AEF" w:rsidDel="005A41FE">
                <w:rPr>
                  <w:color w:val="000000"/>
                  <w:sz w:val="14"/>
                  <w:szCs w:val="14"/>
                </w:rPr>
                <w:delText xml:space="preserve"> 8.19 </w:delText>
              </w:r>
            </w:del>
          </w:p>
        </w:tc>
        <w:tc>
          <w:tcPr>
            <w:tcW w:w="708" w:type="dxa"/>
            <w:tcBorders>
              <w:top w:val="nil"/>
              <w:left w:val="nil"/>
              <w:bottom w:val="nil"/>
              <w:right w:val="nil"/>
            </w:tcBorders>
            <w:shd w:val="clear" w:color="auto" w:fill="auto"/>
            <w:noWrap/>
            <w:vAlign w:val="bottom"/>
          </w:tcPr>
          <w:p w14:paraId="5C325ACB" w14:textId="442EF7A3" w:rsidR="004D74AA" w:rsidRPr="00CB2299" w:rsidDel="005A41FE" w:rsidRDefault="004D74AA" w:rsidP="009E3AEF">
            <w:pPr>
              <w:spacing w:line="240" w:lineRule="auto"/>
              <w:ind w:firstLine="0"/>
              <w:jc w:val="center"/>
              <w:rPr>
                <w:del w:id="803" w:author="Sgouris Sgouridis [2]" w:date="2018-02-01T11:49:00Z"/>
                <w:b/>
                <w:color w:val="000000"/>
                <w:sz w:val="14"/>
                <w:szCs w:val="14"/>
                <w:rPrChange w:id="804" w:author="Sgouris Sgouridis [2]" w:date="2018-02-01T12:19:00Z">
                  <w:rPr>
                    <w:del w:id="805" w:author="Sgouris Sgouridis [2]" w:date="2018-02-01T11:49:00Z"/>
                    <w:b/>
                    <w:color w:val="000000"/>
                    <w:sz w:val="14"/>
                    <w:szCs w:val="14"/>
                    <w:lang w:val="fr-FR"/>
                  </w:rPr>
                </w:rPrChange>
              </w:rPr>
            </w:pPr>
          </w:p>
        </w:tc>
        <w:tc>
          <w:tcPr>
            <w:tcW w:w="709" w:type="dxa"/>
            <w:tcBorders>
              <w:top w:val="nil"/>
              <w:left w:val="nil"/>
              <w:bottom w:val="nil"/>
              <w:right w:val="single" w:sz="4" w:space="0" w:color="auto"/>
            </w:tcBorders>
            <w:shd w:val="clear" w:color="000000" w:fill="F2F2F2"/>
            <w:noWrap/>
            <w:vAlign w:val="bottom"/>
          </w:tcPr>
          <w:p w14:paraId="12D21329" w14:textId="7C78DA9C" w:rsidR="004D74AA" w:rsidRPr="009E3AEF" w:rsidDel="005A41FE" w:rsidRDefault="004D74AA" w:rsidP="009E3AEF">
            <w:pPr>
              <w:spacing w:line="240" w:lineRule="auto"/>
              <w:ind w:firstLine="0"/>
              <w:jc w:val="center"/>
              <w:rPr>
                <w:del w:id="806" w:author="Sgouris Sgouridis [2]" w:date="2018-02-01T11:49:00Z"/>
                <w:b/>
                <w:color w:val="000000"/>
                <w:sz w:val="14"/>
                <w:szCs w:val="14"/>
              </w:rPr>
            </w:pPr>
            <w:del w:id="807" w:author="Sgouris Sgouridis [2]" w:date="2018-02-01T11:49:00Z">
              <w:r w:rsidRPr="009E3AEF" w:rsidDel="005A41FE">
                <w:rPr>
                  <w:color w:val="000000"/>
                  <w:sz w:val="14"/>
                  <w:szCs w:val="14"/>
                </w:rPr>
                <w:delText xml:space="preserve"> 7.69 </w:delText>
              </w:r>
            </w:del>
          </w:p>
        </w:tc>
        <w:tc>
          <w:tcPr>
            <w:tcW w:w="709" w:type="dxa"/>
            <w:tcBorders>
              <w:top w:val="nil"/>
              <w:left w:val="nil"/>
              <w:bottom w:val="nil"/>
              <w:right w:val="nil"/>
            </w:tcBorders>
            <w:shd w:val="clear" w:color="auto" w:fill="auto"/>
            <w:noWrap/>
            <w:vAlign w:val="bottom"/>
          </w:tcPr>
          <w:p w14:paraId="2035D793" w14:textId="43679858" w:rsidR="004D74AA" w:rsidRPr="009E3AEF" w:rsidDel="005A41FE" w:rsidRDefault="004D74AA" w:rsidP="009E3AEF">
            <w:pPr>
              <w:spacing w:line="240" w:lineRule="auto"/>
              <w:ind w:firstLine="0"/>
              <w:jc w:val="center"/>
              <w:rPr>
                <w:del w:id="808" w:author="Sgouris Sgouridis [2]" w:date="2018-02-01T11:49:00Z"/>
                <w:b/>
                <w:color w:val="000000"/>
                <w:sz w:val="14"/>
                <w:szCs w:val="14"/>
              </w:rPr>
            </w:pPr>
          </w:p>
        </w:tc>
        <w:tc>
          <w:tcPr>
            <w:tcW w:w="709" w:type="dxa"/>
            <w:tcBorders>
              <w:top w:val="nil"/>
              <w:left w:val="nil"/>
              <w:bottom w:val="nil"/>
              <w:right w:val="single" w:sz="4" w:space="0" w:color="auto"/>
            </w:tcBorders>
            <w:shd w:val="clear" w:color="000000" w:fill="F2F2F2"/>
            <w:noWrap/>
            <w:vAlign w:val="bottom"/>
          </w:tcPr>
          <w:p w14:paraId="4C9BE769" w14:textId="20CA70C5" w:rsidR="004D74AA" w:rsidRPr="009E3AEF" w:rsidDel="005A41FE" w:rsidRDefault="004D74AA" w:rsidP="009E3AEF">
            <w:pPr>
              <w:spacing w:line="240" w:lineRule="auto"/>
              <w:ind w:firstLine="0"/>
              <w:jc w:val="center"/>
              <w:rPr>
                <w:del w:id="809" w:author="Sgouris Sgouridis [2]" w:date="2018-02-01T11:49:00Z"/>
                <w:b/>
                <w:color w:val="000000"/>
                <w:sz w:val="14"/>
                <w:szCs w:val="14"/>
              </w:rPr>
            </w:pPr>
            <w:del w:id="810" w:author="Sgouris Sgouridis [2]" w:date="2018-02-01T11:49:00Z">
              <w:r w:rsidRPr="009E3AEF" w:rsidDel="005A41FE">
                <w:rPr>
                  <w:color w:val="000000"/>
                  <w:sz w:val="14"/>
                  <w:szCs w:val="14"/>
                </w:rPr>
                <w:delText xml:space="preserve"> 7.84 </w:delText>
              </w:r>
            </w:del>
          </w:p>
        </w:tc>
        <w:tc>
          <w:tcPr>
            <w:tcW w:w="708" w:type="dxa"/>
            <w:tcBorders>
              <w:top w:val="nil"/>
              <w:left w:val="nil"/>
              <w:bottom w:val="nil"/>
              <w:right w:val="nil"/>
            </w:tcBorders>
            <w:shd w:val="clear" w:color="auto" w:fill="auto"/>
            <w:noWrap/>
            <w:vAlign w:val="bottom"/>
          </w:tcPr>
          <w:p w14:paraId="14098C27" w14:textId="1154F8EE" w:rsidR="004D74AA" w:rsidRPr="009E3AEF" w:rsidDel="005A41FE" w:rsidRDefault="004D74AA" w:rsidP="009E3AEF">
            <w:pPr>
              <w:spacing w:line="240" w:lineRule="auto"/>
              <w:ind w:firstLine="0"/>
              <w:jc w:val="center"/>
              <w:rPr>
                <w:del w:id="811" w:author="Sgouris Sgouridis [2]" w:date="2018-02-01T11:49:00Z"/>
                <w:b/>
                <w:color w:val="000000"/>
                <w:sz w:val="14"/>
                <w:szCs w:val="14"/>
              </w:rPr>
            </w:pPr>
          </w:p>
        </w:tc>
        <w:tc>
          <w:tcPr>
            <w:tcW w:w="709" w:type="dxa"/>
            <w:tcBorders>
              <w:top w:val="nil"/>
              <w:left w:val="nil"/>
              <w:bottom w:val="nil"/>
              <w:right w:val="single" w:sz="4" w:space="0" w:color="auto"/>
            </w:tcBorders>
            <w:shd w:val="clear" w:color="000000" w:fill="F2F2F2"/>
            <w:noWrap/>
            <w:vAlign w:val="bottom"/>
          </w:tcPr>
          <w:p w14:paraId="4D5261F3" w14:textId="0A115656" w:rsidR="004D74AA" w:rsidRPr="009E3AEF" w:rsidDel="005A41FE" w:rsidRDefault="004D74AA" w:rsidP="009E3AEF">
            <w:pPr>
              <w:spacing w:line="240" w:lineRule="auto"/>
              <w:ind w:firstLine="0"/>
              <w:jc w:val="center"/>
              <w:rPr>
                <w:del w:id="812" w:author="Sgouris Sgouridis [2]" w:date="2018-02-01T11:49:00Z"/>
                <w:b/>
                <w:color w:val="000000"/>
                <w:sz w:val="14"/>
                <w:szCs w:val="14"/>
              </w:rPr>
            </w:pPr>
            <w:del w:id="813" w:author="Sgouris Sgouridis [2]" w:date="2018-02-01T11:49:00Z">
              <w:r w:rsidRPr="009E3AEF" w:rsidDel="005A41FE">
                <w:rPr>
                  <w:color w:val="000000"/>
                  <w:sz w:val="14"/>
                  <w:szCs w:val="14"/>
                </w:rPr>
                <w:delText xml:space="preserve"> 8.39 </w:delText>
              </w:r>
            </w:del>
          </w:p>
        </w:tc>
        <w:tc>
          <w:tcPr>
            <w:tcW w:w="709" w:type="dxa"/>
            <w:tcBorders>
              <w:top w:val="nil"/>
              <w:left w:val="nil"/>
              <w:bottom w:val="nil"/>
              <w:right w:val="nil"/>
            </w:tcBorders>
            <w:shd w:val="clear" w:color="auto" w:fill="auto"/>
            <w:noWrap/>
            <w:vAlign w:val="bottom"/>
          </w:tcPr>
          <w:p w14:paraId="6C848071" w14:textId="5629CBCD" w:rsidR="004D74AA" w:rsidRPr="009E3AEF" w:rsidDel="005A41FE" w:rsidRDefault="004D74AA" w:rsidP="009E3AEF">
            <w:pPr>
              <w:spacing w:line="240" w:lineRule="auto"/>
              <w:ind w:firstLine="0"/>
              <w:jc w:val="center"/>
              <w:rPr>
                <w:del w:id="814" w:author="Sgouris Sgouridis [2]" w:date="2018-02-01T11:49:00Z"/>
                <w:b/>
                <w:color w:val="000000"/>
                <w:sz w:val="14"/>
                <w:szCs w:val="14"/>
              </w:rPr>
            </w:pPr>
          </w:p>
        </w:tc>
        <w:tc>
          <w:tcPr>
            <w:tcW w:w="709" w:type="dxa"/>
            <w:tcBorders>
              <w:top w:val="nil"/>
              <w:left w:val="nil"/>
              <w:bottom w:val="nil"/>
              <w:right w:val="single" w:sz="4" w:space="0" w:color="auto"/>
            </w:tcBorders>
            <w:shd w:val="clear" w:color="000000" w:fill="F2F2F2"/>
            <w:noWrap/>
            <w:vAlign w:val="bottom"/>
          </w:tcPr>
          <w:p w14:paraId="32404EBC" w14:textId="6945305A" w:rsidR="004D74AA" w:rsidRPr="009E3AEF" w:rsidDel="005A41FE" w:rsidRDefault="004D74AA" w:rsidP="009E3AEF">
            <w:pPr>
              <w:spacing w:line="240" w:lineRule="auto"/>
              <w:ind w:firstLine="0"/>
              <w:jc w:val="center"/>
              <w:rPr>
                <w:del w:id="815" w:author="Sgouris Sgouridis [2]" w:date="2018-02-01T11:49:00Z"/>
                <w:b/>
                <w:color w:val="000000"/>
                <w:sz w:val="14"/>
                <w:szCs w:val="14"/>
              </w:rPr>
            </w:pPr>
            <w:del w:id="816" w:author="Sgouris Sgouridis [2]" w:date="2018-02-01T11:49:00Z">
              <w:r w:rsidRPr="009E3AEF" w:rsidDel="005A41FE">
                <w:rPr>
                  <w:color w:val="000000"/>
                  <w:sz w:val="14"/>
                  <w:szCs w:val="14"/>
                </w:rPr>
                <w:delText xml:space="preserve"> 20.78 </w:delText>
              </w:r>
            </w:del>
          </w:p>
        </w:tc>
      </w:tr>
      <w:tr w:rsidR="009F2E94" w:rsidRPr="00505B09" w14:paraId="2ABB6151" w14:textId="77777777" w:rsidTr="00990F8F">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B44C" w14:textId="3B013553" w:rsidR="006C53B9" w:rsidRPr="009E3AEF" w:rsidRDefault="006C53B9">
            <w:pPr>
              <w:spacing w:line="240" w:lineRule="auto"/>
              <w:ind w:firstLine="0"/>
              <w:jc w:val="right"/>
              <w:rPr>
                <w:b/>
                <w:bCs/>
                <w:i/>
                <w:iCs/>
                <w:color w:val="000000"/>
                <w:sz w:val="16"/>
                <w:szCs w:val="16"/>
              </w:rPr>
            </w:pPr>
            <w:r w:rsidRPr="009E3AEF">
              <w:rPr>
                <w:b/>
                <w:bCs/>
                <w:i/>
                <w:iCs/>
                <w:color w:val="000000"/>
                <w:sz w:val="16"/>
                <w:szCs w:val="16"/>
              </w:rPr>
              <w:t>f</w:t>
            </w:r>
            <w:r w:rsidRPr="009E3AEF">
              <w:rPr>
                <w:b/>
                <w:bCs/>
                <w:i/>
                <w:iCs/>
                <w:color w:val="000000"/>
                <w:sz w:val="16"/>
                <w:szCs w:val="16"/>
                <w:vertAlign w:val="subscript"/>
              </w:rPr>
              <w:t>op</w:t>
            </w:r>
            <w:del w:id="817" w:author="Sgouris Sgouridis [2]" w:date="2018-02-01T16:36:00Z">
              <w:r w:rsidRPr="009E3AEF" w:rsidDel="004719B0">
                <w:rPr>
                  <w:b/>
                  <w:bCs/>
                  <w:i/>
                  <w:iCs/>
                  <w:color w:val="000000"/>
                  <w:sz w:val="16"/>
                  <w:szCs w:val="16"/>
                </w:rPr>
                <w:delText xml:space="preserve"> (only plant)</w:delText>
              </w:r>
            </w:del>
          </w:p>
        </w:tc>
        <w:tc>
          <w:tcPr>
            <w:tcW w:w="709" w:type="dxa"/>
            <w:tcBorders>
              <w:top w:val="single" w:sz="4" w:space="0" w:color="auto"/>
              <w:left w:val="nil"/>
              <w:bottom w:val="single" w:sz="4" w:space="0" w:color="auto"/>
              <w:right w:val="nil"/>
            </w:tcBorders>
            <w:shd w:val="clear" w:color="auto" w:fill="auto"/>
            <w:noWrap/>
            <w:vAlign w:val="bottom"/>
            <w:hideMark/>
          </w:tcPr>
          <w:p w14:paraId="60E57BD5"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43" w:type="dxa"/>
            <w:tcBorders>
              <w:top w:val="single" w:sz="4" w:space="0" w:color="auto"/>
              <w:left w:val="nil"/>
              <w:bottom w:val="single" w:sz="4" w:space="0" w:color="auto"/>
              <w:right w:val="single" w:sz="4" w:space="0" w:color="auto"/>
            </w:tcBorders>
            <w:shd w:val="clear" w:color="000000" w:fill="F2F2F2"/>
            <w:noWrap/>
            <w:vAlign w:val="bottom"/>
            <w:hideMark/>
          </w:tcPr>
          <w:p w14:paraId="5ECC8B5F"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16.3%</w:t>
            </w:r>
          </w:p>
        </w:tc>
        <w:tc>
          <w:tcPr>
            <w:tcW w:w="709" w:type="dxa"/>
            <w:tcBorders>
              <w:top w:val="single" w:sz="4" w:space="0" w:color="auto"/>
              <w:left w:val="nil"/>
              <w:bottom w:val="single" w:sz="4" w:space="0" w:color="auto"/>
              <w:right w:val="nil"/>
            </w:tcBorders>
            <w:shd w:val="clear" w:color="auto" w:fill="auto"/>
            <w:noWrap/>
            <w:vAlign w:val="bottom"/>
            <w:hideMark/>
          </w:tcPr>
          <w:p w14:paraId="680B9D84"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single" w:sz="4" w:space="0" w:color="auto"/>
              <w:left w:val="nil"/>
              <w:bottom w:val="single" w:sz="4" w:space="0" w:color="auto"/>
              <w:right w:val="single" w:sz="4" w:space="0" w:color="auto"/>
            </w:tcBorders>
            <w:shd w:val="clear" w:color="000000" w:fill="F2F2F2"/>
            <w:noWrap/>
            <w:vAlign w:val="bottom"/>
            <w:hideMark/>
          </w:tcPr>
          <w:p w14:paraId="20A6C146"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21.9%</w:t>
            </w:r>
          </w:p>
        </w:tc>
        <w:tc>
          <w:tcPr>
            <w:tcW w:w="708" w:type="dxa"/>
            <w:tcBorders>
              <w:top w:val="single" w:sz="4" w:space="0" w:color="auto"/>
              <w:left w:val="nil"/>
              <w:bottom w:val="single" w:sz="4" w:space="0" w:color="auto"/>
              <w:right w:val="nil"/>
            </w:tcBorders>
            <w:shd w:val="clear" w:color="auto" w:fill="auto"/>
            <w:noWrap/>
            <w:vAlign w:val="bottom"/>
            <w:hideMark/>
          </w:tcPr>
          <w:p w14:paraId="3851589F"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single" w:sz="4" w:space="0" w:color="auto"/>
              <w:left w:val="nil"/>
              <w:bottom w:val="single" w:sz="4" w:space="0" w:color="auto"/>
              <w:right w:val="single" w:sz="4" w:space="0" w:color="auto"/>
            </w:tcBorders>
            <w:shd w:val="clear" w:color="000000" w:fill="F2F2F2"/>
            <w:noWrap/>
            <w:vAlign w:val="bottom"/>
            <w:hideMark/>
          </w:tcPr>
          <w:p w14:paraId="23C19C76"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25.9%</w:t>
            </w:r>
          </w:p>
        </w:tc>
        <w:tc>
          <w:tcPr>
            <w:tcW w:w="709" w:type="dxa"/>
            <w:tcBorders>
              <w:top w:val="single" w:sz="4" w:space="0" w:color="auto"/>
              <w:left w:val="nil"/>
              <w:bottom w:val="single" w:sz="4" w:space="0" w:color="auto"/>
              <w:right w:val="nil"/>
            </w:tcBorders>
            <w:shd w:val="clear" w:color="auto" w:fill="auto"/>
            <w:noWrap/>
            <w:vAlign w:val="bottom"/>
            <w:hideMark/>
          </w:tcPr>
          <w:p w14:paraId="559C2665"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single" w:sz="4" w:space="0" w:color="auto"/>
              <w:left w:val="nil"/>
              <w:bottom w:val="single" w:sz="4" w:space="0" w:color="auto"/>
              <w:right w:val="single" w:sz="4" w:space="0" w:color="auto"/>
            </w:tcBorders>
            <w:shd w:val="clear" w:color="000000" w:fill="F2F2F2"/>
            <w:noWrap/>
            <w:vAlign w:val="bottom"/>
            <w:hideMark/>
          </w:tcPr>
          <w:p w14:paraId="6279CE20"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28.9%</w:t>
            </w:r>
          </w:p>
        </w:tc>
        <w:tc>
          <w:tcPr>
            <w:tcW w:w="708" w:type="dxa"/>
            <w:tcBorders>
              <w:top w:val="single" w:sz="4" w:space="0" w:color="auto"/>
              <w:left w:val="nil"/>
              <w:bottom w:val="single" w:sz="4" w:space="0" w:color="auto"/>
              <w:right w:val="nil"/>
            </w:tcBorders>
            <w:shd w:val="clear" w:color="auto" w:fill="auto"/>
            <w:noWrap/>
            <w:vAlign w:val="bottom"/>
            <w:hideMark/>
          </w:tcPr>
          <w:p w14:paraId="75E58EDE"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single" w:sz="4" w:space="0" w:color="auto"/>
              <w:left w:val="nil"/>
              <w:bottom w:val="single" w:sz="4" w:space="0" w:color="auto"/>
              <w:right w:val="single" w:sz="4" w:space="0" w:color="auto"/>
            </w:tcBorders>
            <w:shd w:val="clear" w:color="000000" w:fill="F2F2F2"/>
            <w:noWrap/>
            <w:vAlign w:val="bottom"/>
            <w:hideMark/>
          </w:tcPr>
          <w:p w14:paraId="02A6D469"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27.6%</w:t>
            </w:r>
          </w:p>
        </w:tc>
        <w:tc>
          <w:tcPr>
            <w:tcW w:w="709" w:type="dxa"/>
            <w:tcBorders>
              <w:top w:val="single" w:sz="4" w:space="0" w:color="auto"/>
              <w:left w:val="nil"/>
              <w:bottom w:val="single" w:sz="4" w:space="0" w:color="auto"/>
              <w:right w:val="nil"/>
            </w:tcBorders>
            <w:shd w:val="clear" w:color="auto" w:fill="auto"/>
            <w:noWrap/>
            <w:vAlign w:val="bottom"/>
            <w:hideMark/>
          </w:tcPr>
          <w:p w14:paraId="552F7A10"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single" w:sz="4" w:space="0" w:color="auto"/>
              <w:left w:val="nil"/>
              <w:bottom w:val="single" w:sz="4" w:space="0" w:color="auto"/>
              <w:right w:val="single" w:sz="4" w:space="0" w:color="auto"/>
            </w:tcBorders>
            <w:shd w:val="clear" w:color="000000" w:fill="F2F2F2"/>
            <w:noWrap/>
            <w:vAlign w:val="bottom"/>
            <w:hideMark/>
          </w:tcPr>
          <w:p w14:paraId="196AA151"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14.7%</w:t>
            </w:r>
          </w:p>
        </w:tc>
      </w:tr>
      <w:tr w:rsidR="009F2E94" w:rsidRPr="00505B09" w14:paraId="6EB146AE" w14:textId="77777777" w:rsidTr="00990F8F">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1911F70" w14:textId="77777777" w:rsidR="006C53B9" w:rsidRPr="009E3AEF" w:rsidRDefault="006C53B9" w:rsidP="009F2E94">
            <w:pPr>
              <w:spacing w:line="240" w:lineRule="auto"/>
              <w:ind w:firstLine="0"/>
              <w:jc w:val="right"/>
              <w:rPr>
                <w:b/>
                <w:bCs/>
                <w:i/>
                <w:iCs/>
                <w:color w:val="000000"/>
                <w:sz w:val="16"/>
                <w:szCs w:val="16"/>
              </w:rPr>
            </w:pPr>
            <w:r w:rsidRPr="009E3AEF">
              <w:rPr>
                <w:b/>
                <w:bCs/>
                <w:i/>
                <w:iCs/>
                <w:color w:val="000000"/>
                <w:sz w:val="16"/>
                <w:szCs w:val="16"/>
              </w:rPr>
              <w:t>f</w:t>
            </w:r>
            <w:r w:rsidRPr="009E3AEF">
              <w:rPr>
                <w:b/>
                <w:bCs/>
                <w:i/>
                <w:iCs/>
                <w:color w:val="000000"/>
                <w:sz w:val="16"/>
                <w:szCs w:val="16"/>
                <w:vertAlign w:val="subscript"/>
              </w:rPr>
              <w:t>cap</w:t>
            </w:r>
            <w:del w:id="818" w:author="Sgouris Sgouridis [2]" w:date="2018-02-01T16:36:00Z">
              <w:r w:rsidRPr="009E3AEF" w:rsidDel="004719B0">
                <w:rPr>
                  <w:b/>
                  <w:bCs/>
                  <w:i/>
                  <w:iCs/>
                  <w:color w:val="000000"/>
                  <w:sz w:val="16"/>
                  <w:szCs w:val="16"/>
                </w:rPr>
                <w:delText xml:space="preserve"> (only plant)</w:delText>
              </w:r>
            </w:del>
          </w:p>
        </w:tc>
        <w:tc>
          <w:tcPr>
            <w:tcW w:w="709" w:type="dxa"/>
            <w:tcBorders>
              <w:top w:val="nil"/>
              <w:left w:val="nil"/>
              <w:bottom w:val="single" w:sz="4" w:space="0" w:color="auto"/>
              <w:right w:val="nil"/>
            </w:tcBorders>
            <w:shd w:val="clear" w:color="auto" w:fill="auto"/>
            <w:noWrap/>
            <w:vAlign w:val="bottom"/>
            <w:hideMark/>
          </w:tcPr>
          <w:p w14:paraId="677002AC"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43" w:type="dxa"/>
            <w:tcBorders>
              <w:top w:val="nil"/>
              <w:left w:val="nil"/>
              <w:bottom w:val="single" w:sz="4" w:space="0" w:color="auto"/>
              <w:right w:val="single" w:sz="4" w:space="0" w:color="auto"/>
            </w:tcBorders>
            <w:shd w:val="clear" w:color="000000" w:fill="F2F2F2"/>
            <w:noWrap/>
            <w:vAlign w:val="bottom"/>
            <w:hideMark/>
          </w:tcPr>
          <w:p w14:paraId="4F236B68"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36.4%</w:t>
            </w:r>
          </w:p>
        </w:tc>
        <w:tc>
          <w:tcPr>
            <w:tcW w:w="709" w:type="dxa"/>
            <w:tcBorders>
              <w:top w:val="nil"/>
              <w:left w:val="nil"/>
              <w:bottom w:val="single" w:sz="4" w:space="0" w:color="auto"/>
              <w:right w:val="nil"/>
            </w:tcBorders>
            <w:shd w:val="clear" w:color="auto" w:fill="auto"/>
            <w:noWrap/>
            <w:vAlign w:val="bottom"/>
            <w:hideMark/>
          </w:tcPr>
          <w:p w14:paraId="1CDC5657"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nil"/>
              <w:left w:val="nil"/>
              <w:bottom w:val="single" w:sz="4" w:space="0" w:color="auto"/>
              <w:right w:val="single" w:sz="4" w:space="0" w:color="auto"/>
            </w:tcBorders>
            <w:shd w:val="clear" w:color="000000" w:fill="F2F2F2"/>
            <w:noWrap/>
            <w:vAlign w:val="bottom"/>
            <w:hideMark/>
          </w:tcPr>
          <w:p w14:paraId="4BE90E1D"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47.3%</w:t>
            </w:r>
          </w:p>
        </w:tc>
        <w:tc>
          <w:tcPr>
            <w:tcW w:w="708" w:type="dxa"/>
            <w:tcBorders>
              <w:top w:val="nil"/>
              <w:left w:val="nil"/>
              <w:bottom w:val="single" w:sz="4" w:space="0" w:color="auto"/>
              <w:right w:val="nil"/>
            </w:tcBorders>
            <w:shd w:val="clear" w:color="auto" w:fill="auto"/>
            <w:noWrap/>
            <w:vAlign w:val="bottom"/>
            <w:hideMark/>
          </w:tcPr>
          <w:p w14:paraId="46CF4574"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nil"/>
              <w:left w:val="nil"/>
              <w:bottom w:val="single" w:sz="4" w:space="0" w:color="auto"/>
              <w:right w:val="single" w:sz="4" w:space="0" w:color="auto"/>
            </w:tcBorders>
            <w:shd w:val="clear" w:color="000000" w:fill="F2F2F2"/>
            <w:noWrap/>
            <w:vAlign w:val="bottom"/>
            <w:hideMark/>
          </w:tcPr>
          <w:p w14:paraId="18A84198"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43.5%</w:t>
            </w:r>
          </w:p>
        </w:tc>
        <w:tc>
          <w:tcPr>
            <w:tcW w:w="709" w:type="dxa"/>
            <w:tcBorders>
              <w:top w:val="nil"/>
              <w:left w:val="nil"/>
              <w:bottom w:val="single" w:sz="4" w:space="0" w:color="auto"/>
              <w:right w:val="nil"/>
            </w:tcBorders>
            <w:shd w:val="clear" w:color="auto" w:fill="auto"/>
            <w:noWrap/>
            <w:vAlign w:val="bottom"/>
            <w:hideMark/>
          </w:tcPr>
          <w:p w14:paraId="09E91E84"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nil"/>
              <w:left w:val="nil"/>
              <w:bottom w:val="single" w:sz="4" w:space="0" w:color="auto"/>
              <w:right w:val="single" w:sz="4" w:space="0" w:color="auto"/>
            </w:tcBorders>
            <w:shd w:val="clear" w:color="000000" w:fill="F2F2F2"/>
            <w:noWrap/>
            <w:vAlign w:val="bottom"/>
            <w:hideMark/>
          </w:tcPr>
          <w:p w14:paraId="4F446D91"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81.4%</w:t>
            </w:r>
          </w:p>
        </w:tc>
        <w:tc>
          <w:tcPr>
            <w:tcW w:w="708" w:type="dxa"/>
            <w:tcBorders>
              <w:top w:val="nil"/>
              <w:left w:val="nil"/>
              <w:bottom w:val="single" w:sz="4" w:space="0" w:color="auto"/>
              <w:right w:val="nil"/>
            </w:tcBorders>
            <w:shd w:val="clear" w:color="auto" w:fill="auto"/>
            <w:noWrap/>
            <w:vAlign w:val="bottom"/>
            <w:hideMark/>
          </w:tcPr>
          <w:p w14:paraId="0F2C35AF"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nil"/>
              <w:left w:val="nil"/>
              <w:bottom w:val="single" w:sz="4" w:space="0" w:color="auto"/>
              <w:right w:val="single" w:sz="4" w:space="0" w:color="auto"/>
            </w:tcBorders>
            <w:shd w:val="clear" w:color="000000" w:fill="F2F2F2"/>
            <w:noWrap/>
            <w:vAlign w:val="bottom"/>
            <w:hideMark/>
          </w:tcPr>
          <w:p w14:paraId="2E144488"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76.9%</w:t>
            </w:r>
          </w:p>
        </w:tc>
        <w:tc>
          <w:tcPr>
            <w:tcW w:w="709" w:type="dxa"/>
            <w:tcBorders>
              <w:top w:val="nil"/>
              <w:left w:val="nil"/>
              <w:bottom w:val="single" w:sz="4" w:space="0" w:color="auto"/>
              <w:right w:val="nil"/>
            </w:tcBorders>
            <w:shd w:val="clear" w:color="auto" w:fill="auto"/>
            <w:noWrap/>
            <w:vAlign w:val="bottom"/>
            <w:hideMark/>
          </w:tcPr>
          <w:p w14:paraId="5A95D398" w14:textId="77777777" w:rsidR="006C53B9" w:rsidRPr="009E3AEF" w:rsidRDefault="006C53B9" w:rsidP="009F2E94">
            <w:pPr>
              <w:spacing w:line="240" w:lineRule="auto"/>
              <w:ind w:firstLine="0"/>
              <w:jc w:val="left"/>
              <w:rPr>
                <w:b/>
                <w:bCs/>
                <w:i/>
                <w:iCs/>
                <w:color w:val="000000"/>
                <w:sz w:val="14"/>
                <w:szCs w:val="14"/>
              </w:rPr>
            </w:pPr>
            <w:r w:rsidRPr="009E3AEF">
              <w:rPr>
                <w:b/>
                <w:bCs/>
                <w:i/>
                <w:iCs/>
                <w:color w:val="000000"/>
                <w:sz w:val="14"/>
                <w:szCs w:val="14"/>
              </w:rPr>
              <w:t> </w:t>
            </w:r>
          </w:p>
        </w:tc>
        <w:tc>
          <w:tcPr>
            <w:tcW w:w="709" w:type="dxa"/>
            <w:tcBorders>
              <w:top w:val="nil"/>
              <w:left w:val="nil"/>
              <w:bottom w:val="single" w:sz="4" w:space="0" w:color="auto"/>
              <w:right w:val="single" w:sz="4" w:space="0" w:color="auto"/>
            </w:tcBorders>
            <w:shd w:val="clear" w:color="000000" w:fill="F2F2F2"/>
            <w:noWrap/>
            <w:vAlign w:val="bottom"/>
            <w:hideMark/>
          </w:tcPr>
          <w:p w14:paraId="40E36548" w14:textId="77777777" w:rsidR="006C53B9" w:rsidRPr="009E3AEF" w:rsidRDefault="006C53B9" w:rsidP="009F2E94">
            <w:pPr>
              <w:spacing w:line="240" w:lineRule="auto"/>
              <w:ind w:firstLine="0"/>
              <w:jc w:val="right"/>
              <w:rPr>
                <w:b/>
                <w:bCs/>
                <w:i/>
                <w:iCs/>
                <w:color w:val="000000"/>
                <w:sz w:val="14"/>
                <w:szCs w:val="14"/>
              </w:rPr>
            </w:pPr>
            <w:r w:rsidRPr="009E3AEF">
              <w:rPr>
                <w:b/>
                <w:bCs/>
                <w:i/>
                <w:iCs/>
                <w:color w:val="000000"/>
                <w:sz w:val="14"/>
                <w:szCs w:val="14"/>
              </w:rPr>
              <w:t>109.9%</w:t>
            </w:r>
          </w:p>
        </w:tc>
      </w:tr>
    </w:tbl>
    <w:p w14:paraId="53999639" w14:textId="3464CDB8" w:rsidR="006C53B9" w:rsidRDefault="006C53B9" w:rsidP="009E3AEF">
      <w:pPr>
        <w:pStyle w:val="BodyText"/>
        <w:ind w:firstLine="0"/>
      </w:pPr>
    </w:p>
    <w:p w14:paraId="3A5FFD5B" w14:textId="5973CDAE" w:rsidR="00115E43" w:rsidRPr="00A816D6" w:rsidRDefault="00115E43" w:rsidP="00115E43">
      <w:pPr>
        <w:pStyle w:val="Heading1"/>
      </w:pPr>
      <w:r>
        <w:t>CCS vs. Dispatchable RE</w:t>
      </w:r>
    </w:p>
    <w:p w14:paraId="32A2A324" w14:textId="3A82405E" w:rsidR="00116EE4" w:rsidRDefault="006661F1" w:rsidP="00116EE4">
      <w:pPr>
        <w:pStyle w:val="BodyText"/>
        <w:rPr>
          <w:ins w:id="819" w:author="Sgouris Sgouridis [2]" w:date="2018-02-01T16:31:00Z"/>
        </w:rPr>
      </w:pPr>
      <w:ins w:id="820" w:author="Sgouris Sgouridis [2]" w:date="2018-02-01T13:12:00Z">
        <w:r>
          <w:t xml:space="preserve">In order to assess the </w:t>
        </w:r>
      </w:ins>
      <w:ins w:id="821" w:author="Sgouris Sgouridis [2]" w:date="2018-02-01T13:16:00Z">
        <w:r w:rsidR="00EF1ABE">
          <w:t>varying</w:t>
        </w:r>
      </w:ins>
      <w:ins w:id="822" w:author="Sgouris Sgouridis [2]" w:date="2018-02-01T13:13:00Z">
        <w:r w:rsidR="00EF1ABE">
          <w:t xml:space="preserve"> impact</w:t>
        </w:r>
        <w:r>
          <w:t xml:space="preserve"> of </w:t>
        </w:r>
      </w:ins>
      <w:ins w:id="823" w:author="Sgouris Sgouridis [2]" w:date="2018-02-01T13:15:00Z">
        <w:r w:rsidR="00EF1ABE">
          <w:t>these factors and compare them to the performance of renewable syt</w:t>
        </w:r>
      </w:ins>
      <w:ins w:id="824" w:author="Sgouris Sgouridis [2]" w:date="2018-02-01T13:16:00Z">
        <w:r w:rsidR="00EF1ABE">
          <w:t>s</w:t>
        </w:r>
      </w:ins>
      <w:ins w:id="825" w:author="Sgouris Sgouridis [2]" w:date="2018-02-01T13:15:00Z">
        <w:r w:rsidR="00EF1ABE">
          <w:t>ems, we conduct a factorial analysis</w:t>
        </w:r>
      </w:ins>
      <w:ins w:id="826" w:author="Sgouris Sgouridis [2]" w:date="2018-02-01T13:16:00Z">
        <w:r w:rsidR="00EF1ABE">
          <w:t xml:space="preserve"> across ranges. </w:t>
        </w:r>
      </w:ins>
      <w:r w:rsidR="003B22D2">
        <w:t>The</w:t>
      </w:r>
      <w:r w:rsidR="000C6506">
        <w:t xml:space="preserve"> operational energy penalty</w:t>
      </w:r>
      <w:r w:rsidR="003B22D2">
        <w:t xml:space="preserve"> </w:t>
      </w:r>
      <w:r w:rsidR="000C6506">
        <w:t>(</w:t>
      </w:r>
      <w:r w:rsidR="000C6506">
        <w:rPr>
          <w:i/>
        </w:rPr>
        <w:t>f</w:t>
      </w:r>
      <w:r w:rsidR="003B22D2" w:rsidRPr="00CE7029">
        <w:rPr>
          <w:i/>
          <w:vertAlign w:val="subscript"/>
        </w:rPr>
        <w:t>op</w:t>
      </w:r>
      <w:r w:rsidR="000C6506">
        <w:t>)</w:t>
      </w:r>
      <w:r w:rsidR="003B22D2">
        <w:t xml:space="preserve"> </w:t>
      </w:r>
      <w:del w:id="827" w:author="Sgouris Sgouridis [2]" w:date="2018-02-01T12:36:00Z">
        <w:r w:rsidR="003B22D2" w:rsidDel="00E220BE">
          <w:delText xml:space="preserve">usually </w:delText>
        </w:r>
      </w:del>
      <w:r w:rsidR="003B22D2">
        <w:t xml:space="preserve">ranges from </w:t>
      </w:r>
      <w:r w:rsidR="00115E43">
        <w:t>14.9% to 28.9</w:t>
      </w:r>
      <w:r w:rsidR="003B22D2">
        <w:t>%</w:t>
      </w:r>
      <w:r w:rsidR="008A2C6C">
        <w:t>, excluding transport,</w:t>
      </w:r>
      <w:r w:rsidR="00115E43">
        <w:t xml:space="preserve"> for the CC</w:t>
      </w:r>
      <w:r w:rsidR="008A2C6C">
        <w:t>S technologies shown in Table 1.</w:t>
      </w:r>
      <w:r w:rsidR="00115E43">
        <w:t xml:space="preserve"> Combining the values of the fossil and </w:t>
      </w:r>
      <w:r w:rsidR="006F5DD1">
        <w:t>RE with the f</w:t>
      </w:r>
      <w:r w:rsidR="006F5DD1" w:rsidRPr="008A2C6C">
        <w:rPr>
          <w:vertAlign w:val="subscript"/>
        </w:rPr>
        <w:t>op</w:t>
      </w:r>
      <w:r w:rsidR="006F5DD1">
        <w:t xml:space="preserve"> estimates and applying Eq. 5 we have the </w:t>
      </w:r>
      <w:r w:rsidR="001E6951">
        <w:t>derivative EROI estimates</w:t>
      </w:r>
      <w:r w:rsidR="006F5DD1">
        <w:t xml:space="preserve"> between dispatchable RE and CCS for p</w:t>
      </w:r>
      <w:r w:rsidR="008A2C6C">
        <w:t>ower generation shown in Table 3</w:t>
      </w:r>
      <w:r w:rsidR="006F5DD1">
        <w:t>.</w:t>
      </w:r>
      <w:r w:rsidR="001E6951">
        <w:t xml:space="preserve"> </w:t>
      </w:r>
      <w:r w:rsidR="00044DBE">
        <w:t>We</w:t>
      </w:r>
      <w:r w:rsidR="001E6951">
        <w:t xml:space="preserve"> </w:t>
      </w:r>
      <w:r w:rsidR="00044DBE">
        <w:t>observe</w:t>
      </w:r>
      <w:r w:rsidR="001E6951">
        <w:t xml:space="preserve"> from the comparison of the EROI</w:t>
      </w:r>
      <w:r w:rsidR="001E6951" w:rsidRPr="001E6951">
        <w:rPr>
          <w:vertAlign w:val="subscript"/>
        </w:rPr>
        <w:t>CCS</w:t>
      </w:r>
      <w:r w:rsidR="001E6951">
        <w:t xml:space="preserve"> and EROI</w:t>
      </w:r>
      <w:r w:rsidR="001E6951" w:rsidRPr="001E6951">
        <w:rPr>
          <w:vertAlign w:val="subscript"/>
        </w:rPr>
        <w:t>disp</w:t>
      </w:r>
      <w:r w:rsidR="001E6951">
        <w:t xml:space="preserve"> is that only the worst cases for RE are comparable to the best case for CCS. This is also graphically demonstrated in Figure </w:t>
      </w:r>
      <w:commentRangeStart w:id="828"/>
      <w:r w:rsidR="00E521CF">
        <w:t>3</w:t>
      </w:r>
      <w:commentRangeEnd w:id="828"/>
      <w:r w:rsidR="00116EE4">
        <w:rPr>
          <w:rStyle w:val="CommentReference"/>
        </w:rPr>
        <w:commentReference w:id="828"/>
      </w:r>
      <w:r w:rsidR="001E6951">
        <w:t>.</w:t>
      </w:r>
    </w:p>
    <w:tbl>
      <w:tblPr>
        <w:tblStyle w:val="TableGrid"/>
        <w:tblW w:w="0" w:type="auto"/>
        <w:tblLook w:val="04A0" w:firstRow="1" w:lastRow="0" w:firstColumn="1" w:lastColumn="0" w:noHBand="0" w:noVBand="1"/>
      </w:tblPr>
      <w:tblGrid>
        <w:gridCol w:w="2100"/>
        <w:gridCol w:w="2100"/>
        <w:gridCol w:w="2100"/>
        <w:gridCol w:w="2101"/>
        <w:gridCol w:w="2101"/>
      </w:tblGrid>
      <w:tr w:rsidR="004719B0" w14:paraId="34653079" w14:textId="77777777" w:rsidTr="004051ED">
        <w:trPr>
          <w:ins w:id="830" w:author="Sgouris Sgouridis [2]" w:date="2018-02-01T16:31:00Z"/>
        </w:trPr>
        <w:tc>
          <w:tcPr>
            <w:tcW w:w="2100" w:type="dxa"/>
          </w:tcPr>
          <w:p w14:paraId="7A2BE7FF" w14:textId="691B494F" w:rsidR="004719B0" w:rsidRDefault="004719B0" w:rsidP="00A97477">
            <w:pPr>
              <w:pStyle w:val="BodyText"/>
              <w:ind w:firstLine="0"/>
              <w:rPr>
                <w:ins w:id="831" w:author="Sgouris Sgouridis [2]" w:date="2018-02-01T16:31:00Z"/>
              </w:rPr>
            </w:pPr>
          </w:p>
        </w:tc>
        <w:tc>
          <w:tcPr>
            <w:tcW w:w="8402" w:type="dxa"/>
            <w:gridSpan w:val="4"/>
          </w:tcPr>
          <w:p w14:paraId="2C00C3D3" w14:textId="333ED3F8" w:rsidR="004719B0" w:rsidRDefault="004719B0" w:rsidP="00A97477">
            <w:pPr>
              <w:pStyle w:val="BodyText"/>
              <w:ind w:firstLine="0"/>
              <w:rPr>
                <w:ins w:id="832" w:author="Sgouris Sgouridis [2]" w:date="2018-02-01T16:31:00Z"/>
              </w:rPr>
            </w:pPr>
            <w:ins w:id="833" w:author="Sgouris Sgouridis [2]" w:date="2018-02-01T16:35:00Z">
              <w:r>
                <w:t>Range (%)</w:t>
              </w:r>
            </w:ins>
          </w:p>
        </w:tc>
      </w:tr>
      <w:tr w:rsidR="004719B0" w14:paraId="115AEA6B" w14:textId="77777777" w:rsidTr="00A97477">
        <w:trPr>
          <w:ins w:id="834" w:author="Sgouris Sgouridis [2]" w:date="2018-02-01T16:35:00Z"/>
        </w:trPr>
        <w:tc>
          <w:tcPr>
            <w:tcW w:w="2100" w:type="dxa"/>
          </w:tcPr>
          <w:p w14:paraId="1FCBB814" w14:textId="28CAEC13" w:rsidR="004719B0" w:rsidRDefault="004719B0" w:rsidP="004719B0">
            <w:pPr>
              <w:pStyle w:val="BodyText"/>
              <w:ind w:firstLine="0"/>
              <w:rPr>
                <w:ins w:id="835" w:author="Sgouris Sgouridis [2]" w:date="2018-02-01T16:35:00Z"/>
              </w:rPr>
            </w:pPr>
            <w:ins w:id="836" w:author="Sgouris Sgouridis [2]" w:date="2018-02-01T16:35:00Z">
              <w:r>
                <w:t>Technology</w:t>
              </w:r>
            </w:ins>
          </w:p>
        </w:tc>
        <w:tc>
          <w:tcPr>
            <w:tcW w:w="2100" w:type="dxa"/>
          </w:tcPr>
          <w:p w14:paraId="6561977A" w14:textId="0BCF6946" w:rsidR="004719B0" w:rsidRDefault="004719B0" w:rsidP="004719B0">
            <w:pPr>
              <w:pStyle w:val="BodyText"/>
              <w:ind w:firstLine="0"/>
              <w:rPr>
                <w:ins w:id="837" w:author="Sgouris Sgouridis [2]" w:date="2018-02-01T16:35:00Z"/>
              </w:rPr>
            </w:pPr>
            <w:ins w:id="838" w:author="Sgouris Sgouridis [2]" w:date="2018-02-01T16:35:00Z">
              <w:r>
                <w:t>Fop</w:t>
              </w:r>
            </w:ins>
          </w:p>
        </w:tc>
        <w:tc>
          <w:tcPr>
            <w:tcW w:w="2100" w:type="dxa"/>
          </w:tcPr>
          <w:p w14:paraId="6BFD16B5" w14:textId="2F066A23" w:rsidR="004719B0" w:rsidRDefault="004719B0" w:rsidP="004719B0">
            <w:pPr>
              <w:pStyle w:val="BodyText"/>
              <w:ind w:firstLine="0"/>
              <w:rPr>
                <w:ins w:id="839" w:author="Sgouris Sgouridis [2]" w:date="2018-02-01T16:35:00Z"/>
              </w:rPr>
            </w:pPr>
            <w:ins w:id="840" w:author="Sgouris Sgouridis [2]" w:date="2018-02-01T16:35:00Z">
              <w:r>
                <w:t>fcap</w:t>
              </w:r>
            </w:ins>
          </w:p>
        </w:tc>
        <w:tc>
          <w:tcPr>
            <w:tcW w:w="2101" w:type="dxa"/>
          </w:tcPr>
          <w:p w14:paraId="675D1377" w14:textId="2422940A" w:rsidR="004719B0" w:rsidRDefault="004719B0" w:rsidP="004719B0">
            <w:pPr>
              <w:pStyle w:val="BodyText"/>
              <w:ind w:firstLine="0"/>
              <w:rPr>
                <w:ins w:id="841" w:author="Sgouris Sgouridis [2]" w:date="2018-02-01T16:35:00Z"/>
              </w:rPr>
            </w:pPr>
            <w:ins w:id="842" w:author="Sgouris Sgouridis [2]" w:date="2018-02-01T16:35:00Z">
              <w:r>
                <w:t>CF</w:t>
              </w:r>
            </w:ins>
          </w:p>
        </w:tc>
        <w:tc>
          <w:tcPr>
            <w:tcW w:w="2101" w:type="dxa"/>
          </w:tcPr>
          <w:p w14:paraId="78C0A3DA" w14:textId="5D95F682" w:rsidR="004719B0" w:rsidRDefault="004719B0" w:rsidP="004719B0">
            <w:pPr>
              <w:pStyle w:val="BodyText"/>
              <w:ind w:firstLine="0"/>
              <w:rPr>
                <w:ins w:id="843" w:author="Sgouris Sgouridis [2]" w:date="2018-02-01T16:35:00Z"/>
              </w:rPr>
            </w:pPr>
            <w:ins w:id="844" w:author="Sgouris Sgouridis [2]" w:date="2018-02-01T16:35:00Z">
              <w:r>
                <w:t>CR</w:t>
              </w:r>
            </w:ins>
          </w:p>
        </w:tc>
      </w:tr>
      <w:tr w:rsidR="004719B0" w14:paraId="43356B9B" w14:textId="77777777" w:rsidTr="00A97477">
        <w:trPr>
          <w:ins w:id="845" w:author="Sgouris Sgouridis [2]" w:date="2018-02-01T16:31:00Z"/>
        </w:trPr>
        <w:tc>
          <w:tcPr>
            <w:tcW w:w="2100" w:type="dxa"/>
          </w:tcPr>
          <w:p w14:paraId="29015BFD" w14:textId="5F7C8111" w:rsidR="004719B0" w:rsidRDefault="004719B0" w:rsidP="004719B0">
            <w:pPr>
              <w:pStyle w:val="BodyText"/>
              <w:ind w:firstLine="0"/>
              <w:rPr>
                <w:ins w:id="846" w:author="Sgouris Sgouridis [2]" w:date="2018-02-01T16:31:00Z"/>
              </w:rPr>
            </w:pPr>
            <w:ins w:id="847" w:author="Sgouris Sgouridis [2]" w:date="2018-02-01T16:31:00Z">
              <w:r>
                <w:t>CCGT Gas</w:t>
              </w:r>
            </w:ins>
          </w:p>
        </w:tc>
        <w:tc>
          <w:tcPr>
            <w:tcW w:w="2100" w:type="dxa"/>
          </w:tcPr>
          <w:p w14:paraId="3432BE12" w14:textId="6FFEAFD3" w:rsidR="004719B0" w:rsidRDefault="004719B0" w:rsidP="004719B0">
            <w:pPr>
              <w:pStyle w:val="BodyText"/>
              <w:ind w:firstLine="0"/>
              <w:rPr>
                <w:ins w:id="848" w:author="Sgouris Sgouridis [2]" w:date="2018-02-01T16:31:00Z"/>
              </w:rPr>
            </w:pPr>
            <w:ins w:id="849" w:author="Sgouris Sgouridis [2]" w:date="2018-02-01T16:35:00Z">
              <w:r>
                <w:t>12-20</w:t>
              </w:r>
            </w:ins>
          </w:p>
        </w:tc>
        <w:tc>
          <w:tcPr>
            <w:tcW w:w="2100" w:type="dxa"/>
          </w:tcPr>
          <w:p w14:paraId="19B2851E" w14:textId="337792CF" w:rsidR="004719B0" w:rsidRDefault="004719B0" w:rsidP="004719B0">
            <w:pPr>
              <w:pStyle w:val="BodyText"/>
              <w:ind w:firstLine="0"/>
              <w:rPr>
                <w:ins w:id="850" w:author="Sgouris Sgouridis [2]" w:date="2018-02-01T16:31:00Z"/>
              </w:rPr>
            </w:pPr>
            <w:ins w:id="851" w:author="Sgouris Sgouridis [2]" w:date="2018-02-01T16:36:00Z">
              <w:r>
                <w:t>80-140</w:t>
              </w:r>
            </w:ins>
          </w:p>
        </w:tc>
        <w:tc>
          <w:tcPr>
            <w:tcW w:w="2101" w:type="dxa"/>
          </w:tcPr>
          <w:p w14:paraId="70A99BCC" w14:textId="207537EE" w:rsidR="004719B0" w:rsidRDefault="00DC71C1" w:rsidP="004719B0">
            <w:pPr>
              <w:pStyle w:val="BodyText"/>
              <w:ind w:firstLine="0"/>
              <w:rPr>
                <w:ins w:id="852" w:author="Sgouris Sgouridis [2]" w:date="2018-02-01T16:31:00Z"/>
              </w:rPr>
            </w:pPr>
            <w:ins w:id="853" w:author="Sgouris Sgouridis [2]" w:date="2018-02-01T16:38:00Z">
              <w:r>
                <w:t xml:space="preserve">50 and </w:t>
              </w:r>
            </w:ins>
            <w:ins w:id="854" w:author="Sgouris Sgouridis [2]" w:date="2018-02-01T16:32:00Z">
              <w:r w:rsidR="004719B0">
                <w:t>90</w:t>
              </w:r>
            </w:ins>
          </w:p>
        </w:tc>
        <w:tc>
          <w:tcPr>
            <w:tcW w:w="2101" w:type="dxa"/>
          </w:tcPr>
          <w:p w14:paraId="35CAE163" w14:textId="702EFD78" w:rsidR="004719B0" w:rsidRDefault="00DC71C1" w:rsidP="004719B0">
            <w:pPr>
              <w:pStyle w:val="BodyText"/>
              <w:ind w:firstLine="0"/>
              <w:rPr>
                <w:ins w:id="855" w:author="Sgouris Sgouridis [2]" w:date="2018-02-01T16:31:00Z"/>
              </w:rPr>
            </w:pPr>
            <w:ins w:id="856" w:author="Sgouris Sgouridis [2]" w:date="2018-02-01T16:40:00Z">
              <w:r>
                <w:t>50 and 90</w:t>
              </w:r>
            </w:ins>
          </w:p>
        </w:tc>
      </w:tr>
      <w:tr w:rsidR="004719B0" w14:paraId="25785619" w14:textId="77777777" w:rsidTr="00A97477">
        <w:trPr>
          <w:ins w:id="857" w:author="Sgouris Sgouridis [2]" w:date="2018-02-01T16:31:00Z"/>
        </w:trPr>
        <w:tc>
          <w:tcPr>
            <w:tcW w:w="2100" w:type="dxa"/>
          </w:tcPr>
          <w:p w14:paraId="736DEE93" w14:textId="0A8AA9B5" w:rsidR="004719B0" w:rsidRDefault="004719B0" w:rsidP="004719B0">
            <w:pPr>
              <w:pStyle w:val="BodyText"/>
              <w:ind w:firstLine="0"/>
              <w:rPr>
                <w:ins w:id="858" w:author="Sgouris Sgouridis [2]" w:date="2018-02-01T16:31:00Z"/>
              </w:rPr>
            </w:pPr>
            <w:ins w:id="859" w:author="Sgouris Sgouridis [2]" w:date="2018-02-01T16:33:00Z">
              <w:r>
                <w:t>Pulverized coal</w:t>
              </w:r>
            </w:ins>
          </w:p>
        </w:tc>
        <w:tc>
          <w:tcPr>
            <w:tcW w:w="2100" w:type="dxa"/>
          </w:tcPr>
          <w:p w14:paraId="5B66725D" w14:textId="78EDAE3B" w:rsidR="004719B0" w:rsidRDefault="004719B0" w:rsidP="004719B0">
            <w:pPr>
              <w:pStyle w:val="BodyText"/>
              <w:ind w:firstLine="0"/>
              <w:rPr>
                <w:ins w:id="860" w:author="Sgouris Sgouridis [2]" w:date="2018-02-01T16:31:00Z"/>
              </w:rPr>
            </w:pPr>
            <w:ins w:id="861" w:author="Sgouris Sgouridis [2]" w:date="2018-02-01T16:33:00Z">
              <w:r>
                <w:t>25-35</w:t>
              </w:r>
            </w:ins>
          </w:p>
        </w:tc>
        <w:tc>
          <w:tcPr>
            <w:tcW w:w="2100" w:type="dxa"/>
          </w:tcPr>
          <w:p w14:paraId="043E4875" w14:textId="5D4F4D62" w:rsidR="004719B0" w:rsidRDefault="004719B0" w:rsidP="004719B0">
            <w:pPr>
              <w:pStyle w:val="BodyText"/>
              <w:ind w:firstLine="0"/>
              <w:rPr>
                <w:ins w:id="862" w:author="Sgouris Sgouridis [2]" w:date="2018-02-01T16:31:00Z"/>
              </w:rPr>
            </w:pPr>
            <w:ins w:id="863" w:author="Sgouris Sgouridis [2]" w:date="2018-02-01T16:33:00Z">
              <w:r>
                <w:t>75-100</w:t>
              </w:r>
            </w:ins>
          </w:p>
        </w:tc>
        <w:tc>
          <w:tcPr>
            <w:tcW w:w="2101" w:type="dxa"/>
          </w:tcPr>
          <w:p w14:paraId="646E6ED8" w14:textId="0E276B48" w:rsidR="004719B0" w:rsidRDefault="00DC71C1" w:rsidP="004719B0">
            <w:pPr>
              <w:pStyle w:val="BodyText"/>
              <w:ind w:firstLine="0"/>
              <w:rPr>
                <w:ins w:id="864" w:author="Sgouris Sgouridis [2]" w:date="2018-02-01T16:31:00Z"/>
              </w:rPr>
            </w:pPr>
            <w:ins w:id="865" w:author="Sgouris Sgouridis [2]" w:date="2018-02-01T16:38:00Z">
              <w:r>
                <w:t>50 and 90</w:t>
              </w:r>
            </w:ins>
          </w:p>
        </w:tc>
        <w:tc>
          <w:tcPr>
            <w:tcW w:w="2101" w:type="dxa"/>
          </w:tcPr>
          <w:p w14:paraId="7B9F331A" w14:textId="422A6130" w:rsidR="004719B0" w:rsidRDefault="00DC71C1" w:rsidP="004719B0">
            <w:pPr>
              <w:pStyle w:val="BodyText"/>
              <w:ind w:firstLine="0"/>
              <w:rPr>
                <w:ins w:id="866" w:author="Sgouris Sgouridis [2]" w:date="2018-02-01T16:31:00Z"/>
              </w:rPr>
            </w:pPr>
            <w:ins w:id="867" w:author="Sgouris Sgouridis [2]" w:date="2018-02-01T16:40:00Z">
              <w:r>
                <w:t>50 and 90</w:t>
              </w:r>
            </w:ins>
          </w:p>
        </w:tc>
      </w:tr>
      <w:tr w:rsidR="004719B0" w14:paraId="40811BC7" w14:textId="77777777" w:rsidTr="00A97477">
        <w:trPr>
          <w:ins w:id="868" w:author="Sgouris Sgouridis [2]" w:date="2018-02-01T16:31:00Z"/>
        </w:trPr>
        <w:tc>
          <w:tcPr>
            <w:tcW w:w="2100" w:type="dxa"/>
          </w:tcPr>
          <w:p w14:paraId="148BB50E" w14:textId="37C47BA4" w:rsidR="004719B0" w:rsidRDefault="004719B0" w:rsidP="004719B0">
            <w:pPr>
              <w:pStyle w:val="BodyText"/>
              <w:ind w:firstLine="0"/>
              <w:rPr>
                <w:ins w:id="869" w:author="Sgouris Sgouridis [2]" w:date="2018-02-01T16:31:00Z"/>
              </w:rPr>
            </w:pPr>
            <w:ins w:id="870" w:author="Sgouris Sgouridis [2]" w:date="2018-02-01T16:34:00Z">
              <w:r>
                <w:t>IGCC coal</w:t>
              </w:r>
            </w:ins>
          </w:p>
        </w:tc>
        <w:tc>
          <w:tcPr>
            <w:tcW w:w="2100" w:type="dxa"/>
          </w:tcPr>
          <w:p w14:paraId="4EADA7DC" w14:textId="5058B9B8" w:rsidR="004719B0" w:rsidRDefault="004719B0" w:rsidP="004719B0">
            <w:pPr>
              <w:pStyle w:val="BodyText"/>
              <w:ind w:firstLine="0"/>
              <w:rPr>
                <w:ins w:id="871" w:author="Sgouris Sgouridis [2]" w:date="2018-02-01T16:31:00Z"/>
              </w:rPr>
            </w:pPr>
            <w:ins w:id="872" w:author="Sgouris Sgouridis [2]" w:date="2018-02-01T16:36:00Z">
              <w:r>
                <w:t>15-30</w:t>
              </w:r>
            </w:ins>
          </w:p>
        </w:tc>
        <w:tc>
          <w:tcPr>
            <w:tcW w:w="2100" w:type="dxa"/>
          </w:tcPr>
          <w:p w14:paraId="770D9197" w14:textId="4277934B" w:rsidR="004719B0" w:rsidRDefault="004719B0" w:rsidP="004719B0">
            <w:pPr>
              <w:pStyle w:val="BodyText"/>
              <w:ind w:firstLine="0"/>
              <w:rPr>
                <w:ins w:id="873" w:author="Sgouris Sgouridis [2]" w:date="2018-02-01T16:31:00Z"/>
              </w:rPr>
            </w:pPr>
            <w:ins w:id="874" w:author="Sgouris Sgouridis [2]" w:date="2018-02-01T16:37:00Z">
              <w:r>
                <w:t>30-50</w:t>
              </w:r>
            </w:ins>
          </w:p>
        </w:tc>
        <w:tc>
          <w:tcPr>
            <w:tcW w:w="2101" w:type="dxa"/>
          </w:tcPr>
          <w:p w14:paraId="5E97328F" w14:textId="3C092738" w:rsidR="004719B0" w:rsidRDefault="00DC71C1" w:rsidP="004719B0">
            <w:pPr>
              <w:pStyle w:val="BodyText"/>
              <w:ind w:firstLine="0"/>
              <w:rPr>
                <w:ins w:id="875" w:author="Sgouris Sgouridis [2]" w:date="2018-02-01T16:31:00Z"/>
              </w:rPr>
            </w:pPr>
            <w:ins w:id="876" w:author="Sgouris Sgouridis [2]" w:date="2018-02-01T16:38:00Z">
              <w:r>
                <w:t>50 and 90</w:t>
              </w:r>
            </w:ins>
          </w:p>
        </w:tc>
        <w:tc>
          <w:tcPr>
            <w:tcW w:w="2101" w:type="dxa"/>
          </w:tcPr>
          <w:p w14:paraId="697B7695" w14:textId="22098D5A" w:rsidR="004719B0" w:rsidRDefault="00DC71C1" w:rsidP="004719B0">
            <w:pPr>
              <w:pStyle w:val="BodyText"/>
              <w:ind w:firstLine="0"/>
              <w:rPr>
                <w:ins w:id="877" w:author="Sgouris Sgouridis [2]" w:date="2018-02-01T16:31:00Z"/>
              </w:rPr>
            </w:pPr>
            <w:ins w:id="878" w:author="Sgouris Sgouridis [2]" w:date="2018-02-01T16:40:00Z">
              <w:r>
                <w:t>50 and 90</w:t>
              </w:r>
            </w:ins>
          </w:p>
        </w:tc>
      </w:tr>
      <w:tr w:rsidR="004719B0" w14:paraId="0A5F7DF3" w14:textId="77777777" w:rsidTr="00A97477">
        <w:trPr>
          <w:ins w:id="879" w:author="Sgouris Sgouridis [2]" w:date="2018-02-01T16:31:00Z"/>
        </w:trPr>
        <w:tc>
          <w:tcPr>
            <w:tcW w:w="2100" w:type="dxa"/>
          </w:tcPr>
          <w:p w14:paraId="34137F7B" w14:textId="77777777" w:rsidR="004719B0" w:rsidRDefault="004719B0" w:rsidP="004719B0">
            <w:pPr>
              <w:pStyle w:val="BodyText"/>
              <w:ind w:firstLine="0"/>
              <w:rPr>
                <w:ins w:id="880" w:author="Sgouris Sgouridis [2]" w:date="2018-02-01T16:31:00Z"/>
              </w:rPr>
            </w:pPr>
          </w:p>
        </w:tc>
        <w:tc>
          <w:tcPr>
            <w:tcW w:w="2100" w:type="dxa"/>
          </w:tcPr>
          <w:p w14:paraId="6B0E5185" w14:textId="77777777" w:rsidR="004719B0" w:rsidRDefault="004719B0" w:rsidP="004719B0">
            <w:pPr>
              <w:pStyle w:val="BodyText"/>
              <w:ind w:firstLine="0"/>
              <w:rPr>
                <w:ins w:id="881" w:author="Sgouris Sgouridis [2]" w:date="2018-02-01T16:31:00Z"/>
              </w:rPr>
            </w:pPr>
          </w:p>
        </w:tc>
        <w:tc>
          <w:tcPr>
            <w:tcW w:w="2100" w:type="dxa"/>
          </w:tcPr>
          <w:p w14:paraId="1F5A523B" w14:textId="77777777" w:rsidR="004719B0" w:rsidRDefault="004719B0" w:rsidP="004719B0">
            <w:pPr>
              <w:pStyle w:val="BodyText"/>
              <w:ind w:firstLine="0"/>
              <w:rPr>
                <w:ins w:id="882" w:author="Sgouris Sgouridis [2]" w:date="2018-02-01T16:31:00Z"/>
              </w:rPr>
            </w:pPr>
          </w:p>
        </w:tc>
        <w:tc>
          <w:tcPr>
            <w:tcW w:w="2101" w:type="dxa"/>
          </w:tcPr>
          <w:p w14:paraId="67115F19" w14:textId="77777777" w:rsidR="004719B0" w:rsidRDefault="004719B0" w:rsidP="004719B0">
            <w:pPr>
              <w:pStyle w:val="BodyText"/>
              <w:ind w:firstLine="0"/>
              <w:rPr>
                <w:ins w:id="883" w:author="Sgouris Sgouridis [2]" w:date="2018-02-01T16:31:00Z"/>
              </w:rPr>
            </w:pPr>
          </w:p>
        </w:tc>
        <w:tc>
          <w:tcPr>
            <w:tcW w:w="2101" w:type="dxa"/>
          </w:tcPr>
          <w:p w14:paraId="207A2EBB" w14:textId="77777777" w:rsidR="004719B0" w:rsidRDefault="004719B0" w:rsidP="004719B0">
            <w:pPr>
              <w:pStyle w:val="BodyText"/>
              <w:ind w:firstLine="0"/>
              <w:rPr>
                <w:ins w:id="884" w:author="Sgouris Sgouridis [2]" w:date="2018-02-01T16:31:00Z"/>
              </w:rPr>
            </w:pPr>
          </w:p>
        </w:tc>
      </w:tr>
      <w:tr w:rsidR="004719B0" w14:paraId="0CF0D778" w14:textId="77777777" w:rsidTr="00A97477">
        <w:trPr>
          <w:ins w:id="885" w:author="Sgouris Sgouridis [2]" w:date="2018-02-01T16:31:00Z"/>
        </w:trPr>
        <w:tc>
          <w:tcPr>
            <w:tcW w:w="2100" w:type="dxa"/>
          </w:tcPr>
          <w:p w14:paraId="0C6F87BB" w14:textId="77777777" w:rsidR="004719B0" w:rsidRDefault="004719B0" w:rsidP="004719B0">
            <w:pPr>
              <w:pStyle w:val="BodyText"/>
              <w:ind w:firstLine="0"/>
              <w:rPr>
                <w:ins w:id="886" w:author="Sgouris Sgouridis [2]" w:date="2018-02-01T16:31:00Z"/>
              </w:rPr>
            </w:pPr>
          </w:p>
        </w:tc>
        <w:tc>
          <w:tcPr>
            <w:tcW w:w="2100" w:type="dxa"/>
          </w:tcPr>
          <w:p w14:paraId="2DB6CA1B" w14:textId="77777777" w:rsidR="004719B0" w:rsidRDefault="004719B0" w:rsidP="004719B0">
            <w:pPr>
              <w:pStyle w:val="BodyText"/>
              <w:ind w:firstLine="0"/>
              <w:rPr>
                <w:ins w:id="887" w:author="Sgouris Sgouridis [2]" w:date="2018-02-01T16:31:00Z"/>
              </w:rPr>
            </w:pPr>
          </w:p>
        </w:tc>
        <w:tc>
          <w:tcPr>
            <w:tcW w:w="2100" w:type="dxa"/>
          </w:tcPr>
          <w:p w14:paraId="587437FD" w14:textId="77777777" w:rsidR="004719B0" w:rsidRDefault="004719B0" w:rsidP="004719B0">
            <w:pPr>
              <w:pStyle w:val="BodyText"/>
              <w:ind w:firstLine="0"/>
              <w:rPr>
                <w:ins w:id="888" w:author="Sgouris Sgouridis [2]" w:date="2018-02-01T16:31:00Z"/>
              </w:rPr>
            </w:pPr>
          </w:p>
        </w:tc>
        <w:tc>
          <w:tcPr>
            <w:tcW w:w="2101" w:type="dxa"/>
          </w:tcPr>
          <w:p w14:paraId="7D94B801" w14:textId="77777777" w:rsidR="004719B0" w:rsidRDefault="004719B0" w:rsidP="004719B0">
            <w:pPr>
              <w:pStyle w:val="BodyText"/>
              <w:ind w:firstLine="0"/>
              <w:rPr>
                <w:ins w:id="889" w:author="Sgouris Sgouridis [2]" w:date="2018-02-01T16:31:00Z"/>
              </w:rPr>
            </w:pPr>
          </w:p>
        </w:tc>
        <w:tc>
          <w:tcPr>
            <w:tcW w:w="2101" w:type="dxa"/>
          </w:tcPr>
          <w:p w14:paraId="4D63E910" w14:textId="77777777" w:rsidR="004719B0" w:rsidRDefault="004719B0" w:rsidP="004719B0">
            <w:pPr>
              <w:pStyle w:val="BodyText"/>
              <w:ind w:firstLine="0"/>
              <w:rPr>
                <w:ins w:id="890" w:author="Sgouris Sgouridis [2]" w:date="2018-02-01T16:31:00Z"/>
              </w:rPr>
            </w:pPr>
          </w:p>
        </w:tc>
      </w:tr>
    </w:tbl>
    <w:p w14:paraId="31EC1F21" w14:textId="77777777" w:rsidR="00A97477" w:rsidRDefault="00A97477" w:rsidP="00A97477">
      <w:pPr>
        <w:pStyle w:val="BodyText"/>
        <w:ind w:firstLine="0"/>
        <w:pPrChange w:id="891" w:author="Sgouris Sgouridis [2]" w:date="2018-02-01T16:31:00Z">
          <w:pPr>
            <w:pStyle w:val="BodyText"/>
          </w:pPr>
        </w:pPrChange>
      </w:pPr>
    </w:p>
    <w:p w14:paraId="662B74AA" w14:textId="426689B9" w:rsidR="007D44D8" w:rsidRDefault="007D44D8" w:rsidP="004D0053">
      <w:pPr>
        <w:pStyle w:val="Caption"/>
      </w:pPr>
      <w:r w:rsidRPr="004D0053">
        <w:t xml:space="preserve">Table </w:t>
      </w:r>
      <w:r w:rsidR="0030415C" w:rsidRPr="009E3AEF">
        <w:fldChar w:fldCharType="begin"/>
      </w:r>
      <w:r w:rsidR="0030415C" w:rsidRPr="00505B09">
        <w:instrText xml:space="preserve"> SEQ Table \* ARABIC </w:instrText>
      </w:r>
      <w:r w:rsidR="0030415C" w:rsidRPr="009E3AEF">
        <w:fldChar w:fldCharType="separate"/>
      </w:r>
      <w:r w:rsidR="006661F1">
        <w:rPr>
          <w:noProof/>
        </w:rPr>
        <w:t>3</w:t>
      </w:r>
      <w:r w:rsidR="0030415C" w:rsidRPr="009E3AEF">
        <w:fldChar w:fldCharType="end"/>
      </w:r>
      <w:r w:rsidRPr="004D0053">
        <w:t xml:space="preserve"> Reported </w:t>
      </w:r>
      <w:r w:rsidR="00C21DA5" w:rsidRPr="003117A4">
        <w:t xml:space="preserve">(bold) </w:t>
      </w:r>
      <w:r w:rsidRPr="003117A4">
        <w:t>and Deri</w:t>
      </w:r>
      <w:r>
        <w:t>vative ERO</w:t>
      </w:r>
      <w:r w:rsidR="004D0053">
        <w:t>E</w:t>
      </w:r>
      <w:r>
        <w:t>I values for Fossil and RE Power Resources</w:t>
      </w:r>
    </w:p>
    <w:tbl>
      <w:tblPr>
        <w:tblStyle w:val="TableGrid"/>
        <w:tblW w:w="9439" w:type="dxa"/>
        <w:jc w:val="center"/>
        <w:tblLook w:val="04A0" w:firstRow="1" w:lastRow="0" w:firstColumn="1" w:lastColumn="0" w:noHBand="0" w:noVBand="1"/>
        <w:tblPrChange w:id="892" w:author="Sgouris Sgouridis [2]" w:date="2018-02-01T13:25:00Z">
          <w:tblPr>
            <w:tblStyle w:val="TableGrid"/>
            <w:tblW w:w="10685" w:type="dxa"/>
            <w:jc w:val="center"/>
            <w:tblLook w:val="04A0" w:firstRow="1" w:lastRow="0" w:firstColumn="1" w:lastColumn="0" w:noHBand="0" w:noVBand="1"/>
          </w:tblPr>
        </w:tblPrChange>
      </w:tblPr>
      <w:tblGrid>
        <w:gridCol w:w="634"/>
        <w:gridCol w:w="2317"/>
        <w:gridCol w:w="1687"/>
        <w:gridCol w:w="1740"/>
        <w:gridCol w:w="1740"/>
        <w:gridCol w:w="1321"/>
        <w:tblGridChange w:id="893">
          <w:tblGrid>
            <w:gridCol w:w="634"/>
            <w:gridCol w:w="2317"/>
            <w:gridCol w:w="1687"/>
            <w:gridCol w:w="1740"/>
            <w:gridCol w:w="1740"/>
            <w:gridCol w:w="1321"/>
          </w:tblGrid>
        </w:tblGridChange>
      </w:tblGrid>
      <w:tr w:rsidR="003E75E9" w:rsidRPr="00505B09" w14:paraId="627BB9F3" w14:textId="77777777" w:rsidTr="003E75E9">
        <w:trPr>
          <w:jc w:val="center"/>
          <w:trPrChange w:id="894" w:author="Sgouris Sgouridis [2]" w:date="2018-02-01T13:25:00Z">
            <w:trPr>
              <w:jc w:val="center"/>
            </w:trPr>
          </w:trPrChange>
        </w:trPr>
        <w:tc>
          <w:tcPr>
            <w:tcW w:w="634" w:type="dxa"/>
            <w:shd w:val="clear" w:color="auto" w:fill="BFBFBF" w:themeFill="background1" w:themeFillShade="BF"/>
            <w:tcPrChange w:id="895" w:author="Sgouris Sgouridis [2]" w:date="2018-02-01T13:25:00Z">
              <w:tcPr>
                <w:tcW w:w="634" w:type="dxa"/>
                <w:shd w:val="clear" w:color="auto" w:fill="BFBFBF" w:themeFill="background1" w:themeFillShade="BF"/>
              </w:tcPr>
            </w:tcPrChange>
          </w:tcPr>
          <w:p w14:paraId="00C21494" w14:textId="729E337F" w:rsidR="003E75E9" w:rsidRPr="009E3AEF" w:rsidRDefault="003E75E9" w:rsidP="003E75E9">
            <w:pPr>
              <w:pStyle w:val="BodyText"/>
              <w:spacing w:line="240" w:lineRule="auto"/>
              <w:ind w:firstLine="0"/>
              <w:rPr>
                <w:b/>
                <w:sz w:val="18"/>
                <w:szCs w:val="18"/>
              </w:rPr>
            </w:pPr>
            <w:r w:rsidRPr="009E3AEF">
              <w:rPr>
                <w:b/>
                <w:sz w:val="18"/>
                <w:szCs w:val="18"/>
              </w:rPr>
              <w:t>Case</w:t>
            </w:r>
          </w:p>
        </w:tc>
        <w:tc>
          <w:tcPr>
            <w:tcW w:w="2317" w:type="dxa"/>
            <w:shd w:val="clear" w:color="auto" w:fill="BFBFBF" w:themeFill="background1" w:themeFillShade="BF"/>
            <w:tcPrChange w:id="896" w:author="Sgouris Sgouridis [2]" w:date="2018-02-01T13:25:00Z">
              <w:tcPr>
                <w:tcW w:w="2317" w:type="dxa"/>
                <w:shd w:val="clear" w:color="auto" w:fill="BFBFBF" w:themeFill="background1" w:themeFillShade="BF"/>
              </w:tcPr>
            </w:tcPrChange>
          </w:tcPr>
          <w:p w14:paraId="2C279831" w14:textId="2F4C7966" w:rsidR="003E75E9" w:rsidRPr="009E3AEF" w:rsidRDefault="003E75E9" w:rsidP="003E75E9">
            <w:pPr>
              <w:pStyle w:val="BodyText"/>
              <w:spacing w:line="240" w:lineRule="auto"/>
              <w:ind w:firstLine="0"/>
              <w:rPr>
                <w:b/>
                <w:sz w:val="18"/>
                <w:szCs w:val="18"/>
              </w:rPr>
            </w:pPr>
            <w:r w:rsidRPr="009E3AEF">
              <w:rPr>
                <w:b/>
                <w:sz w:val="18"/>
                <w:szCs w:val="18"/>
              </w:rPr>
              <w:t>Fossil Fuels</w:t>
            </w:r>
          </w:p>
        </w:tc>
        <w:tc>
          <w:tcPr>
            <w:tcW w:w="1687" w:type="dxa"/>
            <w:shd w:val="clear" w:color="auto" w:fill="BFBFBF" w:themeFill="background1" w:themeFillShade="BF"/>
            <w:tcPrChange w:id="897" w:author="Sgouris Sgouridis [2]" w:date="2018-02-01T13:25:00Z">
              <w:tcPr>
                <w:tcW w:w="1687" w:type="dxa"/>
                <w:shd w:val="clear" w:color="auto" w:fill="BFBFBF" w:themeFill="background1" w:themeFillShade="BF"/>
              </w:tcPr>
            </w:tcPrChange>
          </w:tcPr>
          <w:p w14:paraId="06066200" w14:textId="48A4BE8A" w:rsidR="003E75E9" w:rsidRPr="009E3AEF" w:rsidRDefault="003E75E9" w:rsidP="003E75E9">
            <w:pPr>
              <w:pStyle w:val="BodyText"/>
              <w:spacing w:line="240" w:lineRule="auto"/>
              <w:ind w:firstLine="0"/>
              <w:jc w:val="center"/>
              <w:rPr>
                <w:b/>
                <w:sz w:val="18"/>
                <w:szCs w:val="18"/>
              </w:rPr>
            </w:pPr>
            <w:r w:rsidRPr="009E3AEF">
              <w:rPr>
                <w:b/>
                <w:sz w:val="18"/>
                <w:szCs w:val="18"/>
              </w:rPr>
              <w:t>ERO</w:t>
            </w:r>
            <w:r>
              <w:rPr>
                <w:b/>
                <w:sz w:val="18"/>
                <w:szCs w:val="18"/>
              </w:rPr>
              <w:t>E</w:t>
            </w:r>
            <w:r w:rsidRPr="009E3AEF">
              <w:rPr>
                <w:b/>
                <w:sz w:val="18"/>
                <w:szCs w:val="18"/>
              </w:rPr>
              <w:t>I</w:t>
            </w:r>
            <w:r w:rsidRPr="009E3AEF">
              <w:rPr>
                <w:b/>
                <w:sz w:val="18"/>
                <w:szCs w:val="18"/>
                <w:vertAlign w:val="subscript"/>
              </w:rPr>
              <w:t>th</w:t>
            </w:r>
          </w:p>
        </w:tc>
        <w:tc>
          <w:tcPr>
            <w:tcW w:w="1740" w:type="dxa"/>
            <w:shd w:val="clear" w:color="auto" w:fill="BFBFBF" w:themeFill="background1" w:themeFillShade="BF"/>
            <w:tcPrChange w:id="898" w:author="Sgouris Sgouridis [2]" w:date="2018-02-01T13:25:00Z">
              <w:tcPr>
                <w:tcW w:w="1740" w:type="dxa"/>
                <w:shd w:val="clear" w:color="auto" w:fill="BFBFBF" w:themeFill="background1" w:themeFillShade="BF"/>
              </w:tcPr>
            </w:tcPrChange>
          </w:tcPr>
          <w:p w14:paraId="780C7362" w14:textId="7E6DA882" w:rsidR="003E75E9" w:rsidRPr="009E3AEF" w:rsidRDefault="003E75E9" w:rsidP="003E75E9">
            <w:pPr>
              <w:pStyle w:val="BodyText"/>
              <w:spacing w:line="240" w:lineRule="auto"/>
              <w:ind w:firstLine="0"/>
              <w:jc w:val="center"/>
              <w:rPr>
                <w:b/>
                <w:sz w:val="18"/>
                <w:szCs w:val="18"/>
              </w:rPr>
            </w:pPr>
            <w:ins w:id="899" w:author="Sgouris Sgouridis [2]" w:date="2018-02-01T13:25:00Z">
              <w:r>
                <w:rPr>
                  <w:b/>
                  <w:sz w:val="18"/>
                  <w:szCs w:val="18"/>
                </w:rPr>
                <w:t>Technology</w:t>
              </w:r>
            </w:ins>
          </w:p>
        </w:tc>
        <w:tc>
          <w:tcPr>
            <w:tcW w:w="1740" w:type="dxa"/>
            <w:shd w:val="clear" w:color="auto" w:fill="BFBFBF" w:themeFill="background1" w:themeFillShade="BF"/>
            <w:tcPrChange w:id="900" w:author="Sgouris Sgouridis [2]" w:date="2018-02-01T13:25:00Z">
              <w:tcPr>
                <w:tcW w:w="1740" w:type="dxa"/>
                <w:shd w:val="clear" w:color="auto" w:fill="BFBFBF" w:themeFill="background1" w:themeFillShade="BF"/>
              </w:tcPr>
            </w:tcPrChange>
          </w:tcPr>
          <w:p w14:paraId="05BC2785" w14:textId="4D98C00C" w:rsidR="003E75E9" w:rsidRPr="009E3AEF" w:rsidDel="00EF1ABE" w:rsidRDefault="003E75E9" w:rsidP="003E75E9">
            <w:pPr>
              <w:pStyle w:val="BodyText"/>
              <w:spacing w:line="240" w:lineRule="auto"/>
              <w:ind w:firstLine="0"/>
              <w:jc w:val="center"/>
              <w:rPr>
                <w:b/>
                <w:sz w:val="18"/>
                <w:szCs w:val="18"/>
              </w:rPr>
            </w:pPr>
            <w:ins w:id="901" w:author="Sgouris Sgouridis [2]" w:date="2018-02-01T13:25:00Z">
              <w:r w:rsidRPr="009E3AEF">
                <w:rPr>
                  <w:b/>
                  <w:sz w:val="18"/>
                  <w:szCs w:val="18"/>
                </w:rPr>
                <w:t>ERO</w:t>
              </w:r>
              <w:r>
                <w:rPr>
                  <w:b/>
                  <w:sz w:val="18"/>
                  <w:szCs w:val="18"/>
                </w:rPr>
                <w:t>E</w:t>
              </w:r>
              <w:r w:rsidRPr="009E3AEF">
                <w:rPr>
                  <w:b/>
                  <w:sz w:val="18"/>
                  <w:szCs w:val="18"/>
                </w:rPr>
                <w:t>I</w:t>
              </w:r>
              <w:r w:rsidRPr="009E3AEF">
                <w:rPr>
                  <w:b/>
                  <w:sz w:val="18"/>
                  <w:szCs w:val="18"/>
                  <w:vertAlign w:val="subscript"/>
                </w:rPr>
                <w:t>e</w:t>
              </w:r>
            </w:ins>
          </w:p>
        </w:tc>
        <w:tc>
          <w:tcPr>
            <w:tcW w:w="1321" w:type="dxa"/>
            <w:shd w:val="clear" w:color="auto" w:fill="BFBFBF" w:themeFill="background1" w:themeFillShade="BF"/>
            <w:tcPrChange w:id="902" w:author="Sgouris Sgouridis [2]" w:date="2018-02-01T13:25:00Z">
              <w:tcPr>
                <w:tcW w:w="1321" w:type="dxa"/>
                <w:shd w:val="clear" w:color="auto" w:fill="BFBFBF" w:themeFill="background1" w:themeFillShade="BF"/>
              </w:tcPr>
            </w:tcPrChange>
          </w:tcPr>
          <w:p w14:paraId="622961CA" w14:textId="14553391" w:rsidR="003E75E9" w:rsidRPr="009E3AEF" w:rsidRDefault="003E75E9" w:rsidP="003E75E9">
            <w:pPr>
              <w:pStyle w:val="BodyText"/>
              <w:spacing w:line="240" w:lineRule="auto"/>
              <w:ind w:firstLine="0"/>
              <w:jc w:val="center"/>
              <w:rPr>
                <w:b/>
                <w:sz w:val="18"/>
                <w:szCs w:val="18"/>
              </w:rPr>
            </w:pPr>
            <w:r w:rsidRPr="009E3AEF">
              <w:rPr>
                <w:b/>
                <w:sz w:val="18"/>
                <w:szCs w:val="18"/>
              </w:rPr>
              <w:t>ERO</w:t>
            </w:r>
            <w:r>
              <w:rPr>
                <w:b/>
                <w:sz w:val="18"/>
                <w:szCs w:val="18"/>
              </w:rPr>
              <w:t>E</w:t>
            </w:r>
            <w:r w:rsidRPr="009E3AEF">
              <w:rPr>
                <w:b/>
                <w:sz w:val="18"/>
                <w:szCs w:val="18"/>
              </w:rPr>
              <w:t>I</w:t>
            </w:r>
            <w:r w:rsidRPr="009E3AEF">
              <w:rPr>
                <w:b/>
                <w:sz w:val="18"/>
                <w:szCs w:val="18"/>
                <w:vertAlign w:val="subscript"/>
              </w:rPr>
              <w:t>CCS</w:t>
            </w:r>
          </w:p>
        </w:tc>
      </w:tr>
      <w:tr w:rsidR="003E75E9" w:rsidRPr="00505B09" w14:paraId="47CFB76E" w14:textId="77777777" w:rsidTr="003E75E9">
        <w:trPr>
          <w:jc w:val="center"/>
          <w:trPrChange w:id="903" w:author="Sgouris Sgouridis [2]" w:date="2018-02-01T13:25:00Z">
            <w:trPr>
              <w:jc w:val="center"/>
            </w:trPr>
          </w:trPrChange>
        </w:trPr>
        <w:tc>
          <w:tcPr>
            <w:tcW w:w="634" w:type="dxa"/>
            <w:tcPrChange w:id="904" w:author="Sgouris Sgouridis [2]" w:date="2018-02-01T13:25:00Z">
              <w:tcPr>
                <w:tcW w:w="634" w:type="dxa"/>
              </w:tcPr>
            </w:tcPrChange>
          </w:tcPr>
          <w:p w14:paraId="70423939" w14:textId="78FA9C48" w:rsidR="003E75E9" w:rsidRPr="009E3AEF" w:rsidRDefault="003E75E9" w:rsidP="003E75E9">
            <w:pPr>
              <w:pStyle w:val="BodyText"/>
              <w:spacing w:line="240" w:lineRule="auto"/>
              <w:ind w:firstLine="0"/>
              <w:rPr>
                <w:b/>
                <w:i/>
                <w:sz w:val="18"/>
                <w:szCs w:val="18"/>
              </w:rPr>
            </w:pPr>
            <w:r w:rsidRPr="009E3AEF">
              <w:rPr>
                <w:b/>
                <w:i/>
                <w:sz w:val="18"/>
                <w:szCs w:val="18"/>
              </w:rPr>
              <w:t>A</w:t>
            </w:r>
            <w:ins w:id="905" w:author="Sgouris Sgouridis [2]" w:date="2018-02-01T13:24:00Z">
              <w:r>
                <w:rPr>
                  <w:b/>
                  <w:i/>
                  <w:sz w:val="18"/>
                  <w:szCs w:val="18"/>
                </w:rPr>
                <w:t>1</w:t>
              </w:r>
            </w:ins>
            <w:r w:rsidRPr="009E3AEF">
              <w:rPr>
                <w:b/>
                <w:i/>
                <w:sz w:val="18"/>
                <w:szCs w:val="18"/>
              </w:rPr>
              <w:br/>
            </w:r>
            <w:ins w:id="906" w:author="Sgouris Sgouridis [2]" w:date="2018-02-01T13:24:00Z">
              <w:r>
                <w:rPr>
                  <w:b/>
                  <w:i/>
                  <w:sz w:val="18"/>
                  <w:szCs w:val="18"/>
                </w:rPr>
                <w:t>A2</w:t>
              </w:r>
            </w:ins>
          </w:p>
        </w:tc>
        <w:tc>
          <w:tcPr>
            <w:tcW w:w="2317" w:type="dxa"/>
            <w:vMerge w:val="restart"/>
            <w:vAlign w:val="center"/>
            <w:tcPrChange w:id="907" w:author="Sgouris Sgouridis [2]" w:date="2018-02-01T13:25:00Z">
              <w:tcPr>
                <w:tcW w:w="2317" w:type="dxa"/>
                <w:vMerge w:val="restart"/>
                <w:vAlign w:val="center"/>
              </w:tcPr>
            </w:tcPrChange>
          </w:tcPr>
          <w:p w14:paraId="3F998960" w14:textId="309C1E46" w:rsidR="003E75E9" w:rsidRPr="009E3AEF" w:rsidRDefault="003E75E9" w:rsidP="003E75E9">
            <w:pPr>
              <w:pStyle w:val="BodyText"/>
              <w:spacing w:line="240" w:lineRule="auto"/>
              <w:ind w:firstLine="0"/>
              <w:jc w:val="left"/>
              <w:rPr>
                <w:i/>
                <w:sz w:val="18"/>
                <w:szCs w:val="18"/>
              </w:rPr>
            </w:pPr>
            <w:r w:rsidRPr="009E3AEF">
              <w:rPr>
                <w:i/>
                <w:sz w:val="18"/>
                <w:szCs w:val="18"/>
              </w:rPr>
              <w:t>Conventional Canadian Gas (Freise 2011)</w:t>
            </w:r>
          </w:p>
        </w:tc>
        <w:tc>
          <w:tcPr>
            <w:tcW w:w="1687" w:type="dxa"/>
            <w:tcPrChange w:id="908" w:author="Sgouris Sgouridis [2]" w:date="2018-02-01T13:25:00Z">
              <w:tcPr>
                <w:tcW w:w="1687" w:type="dxa"/>
              </w:tcPr>
            </w:tcPrChange>
          </w:tcPr>
          <w:p w14:paraId="00380983" w14:textId="77777777" w:rsidR="003E75E9" w:rsidRPr="009E3AEF" w:rsidRDefault="003E75E9" w:rsidP="003E75E9">
            <w:pPr>
              <w:pStyle w:val="BodyText"/>
              <w:spacing w:line="240" w:lineRule="auto"/>
              <w:ind w:firstLine="0"/>
              <w:jc w:val="center"/>
              <w:rPr>
                <w:b/>
                <w:i/>
                <w:sz w:val="18"/>
                <w:szCs w:val="18"/>
              </w:rPr>
            </w:pPr>
            <w:r w:rsidRPr="009E3AEF">
              <w:rPr>
                <w:b/>
                <w:i/>
                <w:sz w:val="18"/>
                <w:szCs w:val="18"/>
              </w:rPr>
              <w:t>20 (2009)</w:t>
            </w:r>
          </w:p>
          <w:p w14:paraId="00D18DB5" w14:textId="23DA06D0" w:rsidR="003E75E9" w:rsidRPr="009E3AEF" w:rsidRDefault="003E75E9" w:rsidP="003E75E9">
            <w:pPr>
              <w:pStyle w:val="BodyText"/>
              <w:spacing w:line="240" w:lineRule="auto"/>
              <w:ind w:firstLine="0"/>
              <w:jc w:val="center"/>
              <w:rPr>
                <w:b/>
                <w:i/>
                <w:sz w:val="18"/>
                <w:szCs w:val="18"/>
              </w:rPr>
            </w:pPr>
          </w:p>
        </w:tc>
        <w:tc>
          <w:tcPr>
            <w:tcW w:w="1740" w:type="dxa"/>
            <w:tcPrChange w:id="909" w:author="Sgouris Sgouridis [2]" w:date="2018-02-01T13:25:00Z">
              <w:tcPr>
                <w:tcW w:w="1740" w:type="dxa"/>
              </w:tcPr>
            </w:tcPrChange>
          </w:tcPr>
          <w:p w14:paraId="1B4EC7E1" w14:textId="09C990C5" w:rsidR="003E75E9" w:rsidRDefault="003E75E9" w:rsidP="003E75E9">
            <w:pPr>
              <w:pStyle w:val="BodyText"/>
              <w:spacing w:line="240" w:lineRule="auto"/>
              <w:ind w:firstLine="0"/>
              <w:jc w:val="center"/>
              <w:rPr>
                <w:ins w:id="910" w:author="Sgouris Sgouridis [2]" w:date="2018-02-01T13:25:00Z"/>
                <w:sz w:val="18"/>
                <w:szCs w:val="18"/>
              </w:rPr>
            </w:pPr>
            <w:ins w:id="911" w:author="Sgouris Sgouridis [2]" w:date="2018-02-01T13:25:00Z">
              <w:r>
                <w:rPr>
                  <w:sz w:val="18"/>
                  <w:szCs w:val="18"/>
                </w:rPr>
                <w:t>6a, CF=85%</w:t>
              </w:r>
            </w:ins>
          </w:p>
          <w:p w14:paraId="4E7A3ED3" w14:textId="6CB4809F" w:rsidR="003E75E9" w:rsidRPr="009E3AEF" w:rsidRDefault="003E75E9" w:rsidP="003E75E9">
            <w:pPr>
              <w:pStyle w:val="BodyText"/>
              <w:spacing w:line="240" w:lineRule="auto"/>
              <w:ind w:firstLine="0"/>
              <w:jc w:val="center"/>
              <w:rPr>
                <w:sz w:val="18"/>
                <w:szCs w:val="18"/>
              </w:rPr>
            </w:pPr>
            <w:ins w:id="912" w:author="Sgouris Sgouridis [2]" w:date="2018-02-01T13:25:00Z">
              <w:r>
                <w:rPr>
                  <w:sz w:val="18"/>
                  <w:szCs w:val="18"/>
                </w:rPr>
                <w:t>6a, CF=45%</w:t>
              </w:r>
            </w:ins>
          </w:p>
        </w:tc>
        <w:tc>
          <w:tcPr>
            <w:tcW w:w="1740" w:type="dxa"/>
            <w:tcPrChange w:id="913" w:author="Sgouris Sgouridis [2]" w:date="2018-02-01T13:25:00Z">
              <w:tcPr>
                <w:tcW w:w="1740" w:type="dxa"/>
              </w:tcPr>
            </w:tcPrChange>
          </w:tcPr>
          <w:p w14:paraId="562B2078" w14:textId="10B36D71" w:rsidR="003E75E9" w:rsidRPr="009E3AEF" w:rsidRDefault="003E75E9" w:rsidP="003E75E9">
            <w:pPr>
              <w:pStyle w:val="BodyText"/>
              <w:spacing w:line="240" w:lineRule="auto"/>
              <w:ind w:firstLine="0"/>
              <w:jc w:val="center"/>
              <w:rPr>
                <w:ins w:id="914" w:author="Sgouris Sgouridis [2]" w:date="2018-02-01T13:25:00Z"/>
                <w:sz w:val="18"/>
                <w:szCs w:val="18"/>
              </w:rPr>
            </w:pPr>
            <w:ins w:id="915" w:author="Sgouris Sgouridis [2]" w:date="2018-02-01T13:25:00Z">
              <w:r w:rsidRPr="009E3AEF">
                <w:rPr>
                  <w:sz w:val="18"/>
                  <w:szCs w:val="18"/>
                </w:rPr>
                <w:t>9.1</w:t>
              </w:r>
            </w:ins>
          </w:p>
          <w:p w14:paraId="5245E456" w14:textId="5DAC7C62" w:rsidR="003E75E9" w:rsidRPr="009E3AEF" w:rsidDel="003E75E9" w:rsidRDefault="003E75E9" w:rsidP="003E75E9">
            <w:pPr>
              <w:pStyle w:val="BodyText"/>
              <w:spacing w:line="240" w:lineRule="auto"/>
              <w:ind w:firstLine="0"/>
              <w:jc w:val="center"/>
              <w:rPr>
                <w:sz w:val="18"/>
                <w:szCs w:val="18"/>
              </w:rPr>
            </w:pPr>
            <w:ins w:id="916" w:author="Sgouris Sgouridis [2]" w:date="2018-02-01T13:26:00Z">
              <w:r>
                <w:rPr>
                  <w:sz w:val="18"/>
                  <w:szCs w:val="18"/>
                </w:rPr>
                <w:t>8.5</w:t>
              </w:r>
            </w:ins>
          </w:p>
        </w:tc>
        <w:tc>
          <w:tcPr>
            <w:tcW w:w="1321" w:type="dxa"/>
            <w:tcPrChange w:id="917" w:author="Sgouris Sgouridis [2]" w:date="2018-02-01T13:25:00Z">
              <w:tcPr>
                <w:tcW w:w="1321" w:type="dxa"/>
              </w:tcPr>
            </w:tcPrChange>
          </w:tcPr>
          <w:p w14:paraId="449D3D2B" w14:textId="28790198" w:rsidR="003E75E9" w:rsidRPr="009E3AEF" w:rsidRDefault="003E75E9" w:rsidP="003E75E9">
            <w:pPr>
              <w:pStyle w:val="BodyText"/>
              <w:spacing w:line="240" w:lineRule="auto"/>
              <w:ind w:firstLine="0"/>
              <w:jc w:val="center"/>
              <w:rPr>
                <w:sz w:val="18"/>
                <w:szCs w:val="18"/>
              </w:rPr>
            </w:pPr>
            <w:r w:rsidRPr="009E3AEF">
              <w:rPr>
                <w:sz w:val="18"/>
                <w:szCs w:val="18"/>
              </w:rPr>
              <w:t>7.2</w:t>
            </w:r>
          </w:p>
          <w:p w14:paraId="5F407A01" w14:textId="2F784B3B" w:rsidR="003E75E9" w:rsidRPr="009E3AEF" w:rsidRDefault="003E75E9" w:rsidP="003E75E9">
            <w:pPr>
              <w:pStyle w:val="BodyText"/>
              <w:spacing w:line="240" w:lineRule="auto"/>
              <w:ind w:firstLine="0"/>
              <w:jc w:val="center"/>
              <w:rPr>
                <w:sz w:val="18"/>
                <w:szCs w:val="18"/>
              </w:rPr>
            </w:pPr>
            <w:ins w:id="918" w:author="Sgouris Sgouridis [2]" w:date="2018-02-01T13:26:00Z">
              <w:r>
                <w:rPr>
                  <w:sz w:val="18"/>
                  <w:szCs w:val="18"/>
                </w:rPr>
                <w:t>6.4</w:t>
              </w:r>
            </w:ins>
          </w:p>
        </w:tc>
      </w:tr>
      <w:tr w:rsidR="003E75E9" w:rsidRPr="00505B09" w14:paraId="5D5344AD" w14:textId="77777777" w:rsidTr="003E75E9">
        <w:trPr>
          <w:jc w:val="center"/>
          <w:trPrChange w:id="919" w:author="Sgouris Sgouridis [2]" w:date="2018-02-01T13:25:00Z">
            <w:trPr>
              <w:jc w:val="center"/>
            </w:trPr>
          </w:trPrChange>
        </w:trPr>
        <w:tc>
          <w:tcPr>
            <w:tcW w:w="634" w:type="dxa"/>
            <w:tcPrChange w:id="920" w:author="Sgouris Sgouridis [2]" w:date="2018-02-01T13:25:00Z">
              <w:tcPr>
                <w:tcW w:w="634" w:type="dxa"/>
              </w:tcPr>
            </w:tcPrChange>
          </w:tcPr>
          <w:p w14:paraId="797A7443" w14:textId="77777777" w:rsidR="003E75E9" w:rsidRDefault="003E75E9" w:rsidP="003E75E9">
            <w:pPr>
              <w:pStyle w:val="BodyText"/>
              <w:spacing w:line="240" w:lineRule="auto"/>
              <w:ind w:firstLine="0"/>
              <w:rPr>
                <w:ins w:id="921" w:author="Sgouris Sgouridis [2]" w:date="2018-02-01T13:35:00Z"/>
                <w:b/>
                <w:i/>
                <w:sz w:val="18"/>
                <w:szCs w:val="18"/>
              </w:rPr>
            </w:pPr>
            <w:r w:rsidRPr="009E3AEF">
              <w:rPr>
                <w:b/>
                <w:i/>
                <w:sz w:val="18"/>
                <w:szCs w:val="18"/>
              </w:rPr>
              <w:t>B</w:t>
            </w:r>
            <w:ins w:id="922" w:author="Sgouris Sgouridis [2]" w:date="2018-02-01T13:35:00Z">
              <w:r w:rsidR="00364BC6">
                <w:rPr>
                  <w:b/>
                  <w:i/>
                  <w:sz w:val="18"/>
                  <w:szCs w:val="18"/>
                </w:rPr>
                <w:t>1</w:t>
              </w:r>
            </w:ins>
          </w:p>
          <w:p w14:paraId="26178365" w14:textId="597313D3" w:rsidR="00364BC6" w:rsidRPr="009E3AEF" w:rsidRDefault="00364BC6" w:rsidP="003E75E9">
            <w:pPr>
              <w:pStyle w:val="BodyText"/>
              <w:spacing w:line="240" w:lineRule="auto"/>
              <w:ind w:firstLine="0"/>
              <w:rPr>
                <w:b/>
                <w:i/>
                <w:sz w:val="18"/>
                <w:szCs w:val="18"/>
              </w:rPr>
            </w:pPr>
            <w:ins w:id="923" w:author="Sgouris Sgouridis [2]" w:date="2018-02-01T13:35:00Z">
              <w:r>
                <w:rPr>
                  <w:b/>
                  <w:i/>
                  <w:sz w:val="18"/>
                  <w:szCs w:val="18"/>
                </w:rPr>
                <w:t>B2</w:t>
              </w:r>
            </w:ins>
          </w:p>
        </w:tc>
        <w:tc>
          <w:tcPr>
            <w:tcW w:w="2317" w:type="dxa"/>
            <w:vMerge/>
            <w:tcPrChange w:id="924" w:author="Sgouris Sgouridis [2]" w:date="2018-02-01T13:25:00Z">
              <w:tcPr>
                <w:tcW w:w="2317" w:type="dxa"/>
                <w:vMerge/>
              </w:tcPr>
            </w:tcPrChange>
          </w:tcPr>
          <w:p w14:paraId="6F188E6F" w14:textId="77777777" w:rsidR="003E75E9" w:rsidRPr="009E3AEF" w:rsidRDefault="003E75E9" w:rsidP="003E75E9">
            <w:pPr>
              <w:pStyle w:val="BodyText"/>
              <w:spacing w:line="240" w:lineRule="auto"/>
              <w:ind w:firstLine="0"/>
              <w:rPr>
                <w:i/>
                <w:sz w:val="18"/>
                <w:szCs w:val="18"/>
              </w:rPr>
            </w:pPr>
          </w:p>
        </w:tc>
        <w:tc>
          <w:tcPr>
            <w:tcW w:w="1687" w:type="dxa"/>
            <w:tcPrChange w:id="925" w:author="Sgouris Sgouridis [2]" w:date="2018-02-01T13:25:00Z">
              <w:tcPr>
                <w:tcW w:w="1687" w:type="dxa"/>
              </w:tcPr>
            </w:tcPrChange>
          </w:tcPr>
          <w:p w14:paraId="1C1D22E0" w14:textId="22FBBD87" w:rsidR="003E75E9" w:rsidRPr="009E3AEF" w:rsidRDefault="003E75E9" w:rsidP="003E75E9">
            <w:pPr>
              <w:pStyle w:val="BodyText"/>
              <w:spacing w:line="240" w:lineRule="auto"/>
              <w:ind w:firstLine="0"/>
              <w:jc w:val="center"/>
              <w:rPr>
                <w:b/>
                <w:i/>
                <w:sz w:val="18"/>
                <w:szCs w:val="18"/>
              </w:rPr>
            </w:pPr>
            <w:r w:rsidRPr="009E3AEF">
              <w:rPr>
                <w:b/>
                <w:i/>
                <w:sz w:val="18"/>
                <w:szCs w:val="18"/>
              </w:rPr>
              <w:t>80 (1970)</w:t>
            </w:r>
          </w:p>
        </w:tc>
        <w:tc>
          <w:tcPr>
            <w:tcW w:w="1740" w:type="dxa"/>
            <w:tcPrChange w:id="926" w:author="Sgouris Sgouridis [2]" w:date="2018-02-01T13:25:00Z">
              <w:tcPr>
                <w:tcW w:w="1740" w:type="dxa"/>
              </w:tcPr>
            </w:tcPrChange>
          </w:tcPr>
          <w:p w14:paraId="116B4BEC" w14:textId="77777777" w:rsidR="003E75E9" w:rsidRDefault="003E75E9" w:rsidP="003E75E9">
            <w:pPr>
              <w:pStyle w:val="BodyText"/>
              <w:spacing w:line="240" w:lineRule="auto"/>
              <w:ind w:firstLine="0"/>
              <w:jc w:val="center"/>
              <w:rPr>
                <w:ins w:id="927" w:author="Sgouris Sgouridis [2]" w:date="2018-02-01T13:27:00Z"/>
                <w:sz w:val="18"/>
                <w:szCs w:val="18"/>
              </w:rPr>
            </w:pPr>
            <w:ins w:id="928" w:author="Sgouris Sgouridis [2]" w:date="2018-02-01T13:27:00Z">
              <w:r>
                <w:rPr>
                  <w:sz w:val="18"/>
                  <w:szCs w:val="18"/>
                </w:rPr>
                <w:t>6a, CF=85%</w:t>
              </w:r>
            </w:ins>
          </w:p>
          <w:p w14:paraId="3293280F" w14:textId="5C4C6796" w:rsidR="003E75E9" w:rsidRPr="009E3AEF" w:rsidRDefault="003E75E9" w:rsidP="003E75E9">
            <w:pPr>
              <w:pStyle w:val="BodyText"/>
              <w:spacing w:line="240" w:lineRule="auto"/>
              <w:ind w:firstLine="0"/>
              <w:jc w:val="center"/>
              <w:rPr>
                <w:sz w:val="18"/>
                <w:szCs w:val="18"/>
              </w:rPr>
            </w:pPr>
            <w:ins w:id="929" w:author="Sgouris Sgouridis [2]" w:date="2018-02-01T13:27:00Z">
              <w:r>
                <w:rPr>
                  <w:sz w:val="18"/>
                  <w:szCs w:val="18"/>
                </w:rPr>
                <w:t>6a, CF=45%</w:t>
              </w:r>
            </w:ins>
          </w:p>
        </w:tc>
        <w:tc>
          <w:tcPr>
            <w:tcW w:w="1740" w:type="dxa"/>
            <w:tcPrChange w:id="930" w:author="Sgouris Sgouridis [2]" w:date="2018-02-01T13:25:00Z">
              <w:tcPr>
                <w:tcW w:w="1740" w:type="dxa"/>
              </w:tcPr>
            </w:tcPrChange>
          </w:tcPr>
          <w:p w14:paraId="41BA9FF8" w14:textId="77777777" w:rsidR="003E75E9" w:rsidRDefault="003E75E9" w:rsidP="003E75E9">
            <w:pPr>
              <w:pStyle w:val="BodyText"/>
              <w:spacing w:line="240" w:lineRule="auto"/>
              <w:ind w:firstLine="0"/>
              <w:jc w:val="center"/>
              <w:rPr>
                <w:ins w:id="931" w:author="Sgouris Sgouridis [2]" w:date="2018-02-01T13:28:00Z"/>
                <w:sz w:val="18"/>
                <w:szCs w:val="18"/>
              </w:rPr>
            </w:pPr>
            <w:ins w:id="932" w:author="Sgouris Sgouridis [2]" w:date="2018-02-01T13:25:00Z">
              <w:r w:rsidRPr="009E3AEF">
                <w:rPr>
                  <w:sz w:val="18"/>
                  <w:szCs w:val="18"/>
                </w:rPr>
                <w:t>29.1</w:t>
              </w:r>
            </w:ins>
          </w:p>
          <w:p w14:paraId="166BE49E" w14:textId="54F877F5" w:rsidR="003E75E9" w:rsidRPr="009E3AEF" w:rsidRDefault="00364BC6" w:rsidP="003E75E9">
            <w:pPr>
              <w:pStyle w:val="BodyText"/>
              <w:spacing w:line="240" w:lineRule="auto"/>
              <w:ind w:firstLine="0"/>
              <w:jc w:val="center"/>
              <w:rPr>
                <w:sz w:val="18"/>
                <w:szCs w:val="18"/>
              </w:rPr>
            </w:pPr>
            <w:ins w:id="933" w:author="Sgouris Sgouridis [2]" w:date="2018-02-01T13:28:00Z">
              <w:r>
                <w:rPr>
                  <w:sz w:val="18"/>
                  <w:szCs w:val="18"/>
                </w:rPr>
                <w:t>2</w:t>
              </w:r>
            </w:ins>
            <w:ins w:id="934" w:author="Sgouris Sgouridis [2]" w:date="2018-02-01T13:33:00Z">
              <w:r>
                <w:rPr>
                  <w:sz w:val="18"/>
                  <w:szCs w:val="18"/>
                </w:rPr>
                <w:t>3</w:t>
              </w:r>
            </w:ins>
            <w:ins w:id="935" w:author="Sgouris Sgouridis [2]" w:date="2018-02-01T13:28:00Z">
              <w:r w:rsidR="003E75E9">
                <w:rPr>
                  <w:sz w:val="18"/>
                  <w:szCs w:val="18"/>
                </w:rPr>
                <w:t>.</w:t>
              </w:r>
            </w:ins>
            <w:ins w:id="936" w:author="Sgouris Sgouridis [2]" w:date="2018-02-01T13:33:00Z">
              <w:r>
                <w:rPr>
                  <w:sz w:val="18"/>
                  <w:szCs w:val="18"/>
                </w:rPr>
                <w:t>7</w:t>
              </w:r>
            </w:ins>
          </w:p>
        </w:tc>
        <w:tc>
          <w:tcPr>
            <w:tcW w:w="1321" w:type="dxa"/>
            <w:tcPrChange w:id="937" w:author="Sgouris Sgouridis [2]" w:date="2018-02-01T13:25:00Z">
              <w:tcPr>
                <w:tcW w:w="1321" w:type="dxa"/>
              </w:tcPr>
            </w:tcPrChange>
          </w:tcPr>
          <w:p w14:paraId="3CEED13E" w14:textId="77777777" w:rsidR="003E75E9" w:rsidRDefault="003E75E9" w:rsidP="003E75E9">
            <w:pPr>
              <w:pStyle w:val="BodyText"/>
              <w:spacing w:line="240" w:lineRule="auto"/>
              <w:ind w:firstLine="0"/>
              <w:jc w:val="center"/>
              <w:rPr>
                <w:ins w:id="938" w:author="Sgouris Sgouridis [2]" w:date="2018-02-01T13:28:00Z"/>
                <w:sz w:val="18"/>
                <w:szCs w:val="18"/>
              </w:rPr>
            </w:pPr>
            <w:r w:rsidRPr="009E3AEF">
              <w:rPr>
                <w:sz w:val="18"/>
                <w:szCs w:val="18"/>
              </w:rPr>
              <w:t>20.2</w:t>
            </w:r>
          </w:p>
          <w:p w14:paraId="4594176B" w14:textId="2E1753E8" w:rsidR="003E75E9" w:rsidRPr="009E3AEF" w:rsidRDefault="00364BC6" w:rsidP="003E75E9">
            <w:pPr>
              <w:pStyle w:val="BodyText"/>
              <w:spacing w:line="240" w:lineRule="auto"/>
              <w:ind w:firstLine="0"/>
              <w:jc w:val="center"/>
              <w:rPr>
                <w:sz w:val="18"/>
                <w:szCs w:val="18"/>
              </w:rPr>
            </w:pPr>
            <w:ins w:id="939" w:author="Sgouris Sgouridis [2]" w:date="2018-02-01T13:28:00Z">
              <w:r>
                <w:rPr>
                  <w:sz w:val="18"/>
                  <w:szCs w:val="18"/>
                </w:rPr>
                <w:t>1</w:t>
              </w:r>
            </w:ins>
            <w:ins w:id="940" w:author="Sgouris Sgouridis [2]" w:date="2018-02-01T13:33:00Z">
              <w:r>
                <w:rPr>
                  <w:sz w:val="18"/>
                  <w:szCs w:val="18"/>
                </w:rPr>
                <w:t>4</w:t>
              </w:r>
            </w:ins>
            <w:ins w:id="941" w:author="Sgouris Sgouridis [2]" w:date="2018-02-01T13:28:00Z">
              <w:r w:rsidR="003E75E9">
                <w:rPr>
                  <w:sz w:val="18"/>
                  <w:szCs w:val="18"/>
                </w:rPr>
                <w:t>.</w:t>
              </w:r>
            </w:ins>
            <w:ins w:id="942" w:author="Sgouris Sgouridis [2]" w:date="2018-02-01T13:34:00Z">
              <w:r>
                <w:rPr>
                  <w:sz w:val="18"/>
                  <w:szCs w:val="18"/>
                </w:rPr>
                <w:t>9</w:t>
              </w:r>
            </w:ins>
          </w:p>
        </w:tc>
      </w:tr>
      <w:tr w:rsidR="003E75E9" w:rsidRPr="00505B09" w14:paraId="631985C8" w14:textId="77777777" w:rsidTr="003E75E9">
        <w:trPr>
          <w:jc w:val="center"/>
          <w:trPrChange w:id="943" w:author="Sgouris Sgouridis [2]" w:date="2018-02-01T13:25:00Z">
            <w:trPr>
              <w:jc w:val="center"/>
            </w:trPr>
          </w:trPrChange>
        </w:trPr>
        <w:tc>
          <w:tcPr>
            <w:tcW w:w="634" w:type="dxa"/>
            <w:tcPrChange w:id="944" w:author="Sgouris Sgouridis [2]" w:date="2018-02-01T13:25:00Z">
              <w:tcPr>
                <w:tcW w:w="634" w:type="dxa"/>
              </w:tcPr>
            </w:tcPrChange>
          </w:tcPr>
          <w:p w14:paraId="3322B72F" w14:textId="77777777" w:rsidR="003E75E9" w:rsidRDefault="003E75E9" w:rsidP="003E75E9">
            <w:pPr>
              <w:pStyle w:val="BodyText"/>
              <w:spacing w:line="240" w:lineRule="auto"/>
              <w:ind w:firstLine="0"/>
              <w:jc w:val="left"/>
              <w:rPr>
                <w:ins w:id="945" w:author="Sgouris Sgouridis [2]" w:date="2018-02-01T13:35:00Z"/>
                <w:b/>
                <w:i/>
                <w:sz w:val="18"/>
                <w:szCs w:val="18"/>
              </w:rPr>
            </w:pPr>
            <w:r w:rsidRPr="009E3AEF">
              <w:rPr>
                <w:b/>
                <w:i/>
                <w:sz w:val="18"/>
                <w:szCs w:val="18"/>
              </w:rPr>
              <w:t>C</w:t>
            </w:r>
            <w:ins w:id="946" w:author="Sgouris Sgouridis [2]" w:date="2018-02-01T13:35:00Z">
              <w:r w:rsidR="00364BC6">
                <w:rPr>
                  <w:b/>
                  <w:i/>
                  <w:sz w:val="18"/>
                  <w:szCs w:val="18"/>
                </w:rPr>
                <w:t>1</w:t>
              </w:r>
            </w:ins>
          </w:p>
          <w:p w14:paraId="2F6C7F24" w14:textId="44EC8647" w:rsidR="00364BC6" w:rsidRPr="009E3AEF" w:rsidRDefault="00364BC6" w:rsidP="003E75E9">
            <w:pPr>
              <w:pStyle w:val="BodyText"/>
              <w:spacing w:line="240" w:lineRule="auto"/>
              <w:ind w:firstLine="0"/>
              <w:jc w:val="left"/>
              <w:rPr>
                <w:b/>
                <w:i/>
                <w:sz w:val="18"/>
                <w:szCs w:val="18"/>
              </w:rPr>
            </w:pPr>
            <w:ins w:id="947" w:author="Sgouris Sgouridis [2]" w:date="2018-02-01T13:35:00Z">
              <w:r>
                <w:rPr>
                  <w:b/>
                  <w:i/>
                  <w:sz w:val="18"/>
                  <w:szCs w:val="18"/>
                </w:rPr>
                <w:t>C2</w:t>
              </w:r>
            </w:ins>
          </w:p>
        </w:tc>
        <w:tc>
          <w:tcPr>
            <w:tcW w:w="2317" w:type="dxa"/>
            <w:tcPrChange w:id="948" w:author="Sgouris Sgouridis [2]" w:date="2018-02-01T13:25:00Z">
              <w:tcPr>
                <w:tcW w:w="2317" w:type="dxa"/>
              </w:tcPr>
            </w:tcPrChange>
          </w:tcPr>
          <w:p w14:paraId="7890B152" w14:textId="66CB254D" w:rsidR="003E75E9" w:rsidRPr="009E3AEF" w:rsidRDefault="003E75E9" w:rsidP="003E75E9">
            <w:pPr>
              <w:pStyle w:val="BodyText"/>
              <w:spacing w:line="240" w:lineRule="auto"/>
              <w:ind w:firstLine="0"/>
              <w:jc w:val="left"/>
              <w:rPr>
                <w:i/>
                <w:sz w:val="18"/>
                <w:szCs w:val="18"/>
              </w:rPr>
            </w:pPr>
            <w:r w:rsidRPr="009E3AEF">
              <w:rPr>
                <w:i/>
                <w:sz w:val="18"/>
                <w:szCs w:val="18"/>
              </w:rPr>
              <w:t xml:space="preserve">Tight Gas Indiana </w:t>
            </w:r>
          </w:p>
          <w:p w14:paraId="06BCE0EA" w14:textId="61EF8C33" w:rsidR="003E75E9" w:rsidRPr="009E3AEF" w:rsidRDefault="003E75E9" w:rsidP="003E75E9">
            <w:pPr>
              <w:pStyle w:val="BodyText"/>
              <w:spacing w:line="240" w:lineRule="auto"/>
              <w:ind w:firstLine="0"/>
              <w:jc w:val="left"/>
              <w:rPr>
                <w:i/>
                <w:sz w:val="18"/>
                <w:szCs w:val="18"/>
              </w:rPr>
            </w:pPr>
            <w:r w:rsidRPr="009E3AEF">
              <w:rPr>
                <w:i/>
                <w:sz w:val="18"/>
                <w:szCs w:val="18"/>
              </w:rPr>
              <w:t>(Sell et al. 2011)</w:t>
            </w:r>
          </w:p>
        </w:tc>
        <w:tc>
          <w:tcPr>
            <w:tcW w:w="1687" w:type="dxa"/>
            <w:tcPrChange w:id="949" w:author="Sgouris Sgouridis [2]" w:date="2018-02-01T13:25:00Z">
              <w:tcPr>
                <w:tcW w:w="1687" w:type="dxa"/>
              </w:tcPr>
            </w:tcPrChange>
          </w:tcPr>
          <w:p w14:paraId="170D1E58" w14:textId="77777777" w:rsidR="003E75E9" w:rsidRPr="009E3AEF" w:rsidRDefault="003E75E9" w:rsidP="003E75E9">
            <w:pPr>
              <w:pStyle w:val="BodyText"/>
              <w:spacing w:line="240" w:lineRule="auto"/>
              <w:ind w:firstLine="0"/>
              <w:jc w:val="center"/>
              <w:rPr>
                <w:b/>
                <w:i/>
                <w:sz w:val="18"/>
                <w:szCs w:val="18"/>
              </w:rPr>
            </w:pPr>
            <w:r w:rsidRPr="009E3AEF">
              <w:rPr>
                <w:b/>
                <w:i/>
                <w:sz w:val="18"/>
                <w:szCs w:val="18"/>
              </w:rPr>
              <w:t>87 (2003)</w:t>
            </w:r>
          </w:p>
        </w:tc>
        <w:tc>
          <w:tcPr>
            <w:tcW w:w="1740" w:type="dxa"/>
            <w:tcPrChange w:id="950" w:author="Sgouris Sgouridis [2]" w:date="2018-02-01T13:25:00Z">
              <w:tcPr>
                <w:tcW w:w="1740" w:type="dxa"/>
              </w:tcPr>
            </w:tcPrChange>
          </w:tcPr>
          <w:p w14:paraId="7CAC7F0D" w14:textId="77777777" w:rsidR="00EA2F53" w:rsidRDefault="00EA2F53" w:rsidP="00EA2F53">
            <w:pPr>
              <w:pStyle w:val="BodyText"/>
              <w:spacing w:line="240" w:lineRule="auto"/>
              <w:ind w:firstLine="0"/>
              <w:jc w:val="center"/>
              <w:rPr>
                <w:ins w:id="951" w:author="Sgouris Sgouridis [2]" w:date="2018-02-01T13:32:00Z"/>
                <w:sz w:val="18"/>
                <w:szCs w:val="18"/>
              </w:rPr>
            </w:pPr>
            <w:ins w:id="952" w:author="Sgouris Sgouridis [2]" w:date="2018-02-01T13:32:00Z">
              <w:r>
                <w:rPr>
                  <w:sz w:val="18"/>
                  <w:szCs w:val="18"/>
                </w:rPr>
                <w:t>6a, CF=85%</w:t>
              </w:r>
            </w:ins>
          </w:p>
          <w:p w14:paraId="60173D26" w14:textId="00931E05" w:rsidR="003E75E9" w:rsidRPr="009E3AEF" w:rsidRDefault="00EA2F53" w:rsidP="00EA2F53">
            <w:pPr>
              <w:pStyle w:val="BodyText"/>
              <w:spacing w:line="240" w:lineRule="auto"/>
              <w:ind w:firstLine="0"/>
              <w:jc w:val="center"/>
              <w:rPr>
                <w:sz w:val="18"/>
                <w:szCs w:val="18"/>
              </w:rPr>
            </w:pPr>
            <w:ins w:id="953" w:author="Sgouris Sgouridis [2]" w:date="2018-02-01T13:32:00Z">
              <w:r>
                <w:rPr>
                  <w:sz w:val="18"/>
                  <w:szCs w:val="18"/>
                </w:rPr>
                <w:t>6a, CF=45%</w:t>
              </w:r>
            </w:ins>
          </w:p>
        </w:tc>
        <w:tc>
          <w:tcPr>
            <w:tcW w:w="1740" w:type="dxa"/>
            <w:tcPrChange w:id="954" w:author="Sgouris Sgouridis [2]" w:date="2018-02-01T13:25:00Z">
              <w:tcPr>
                <w:tcW w:w="1740" w:type="dxa"/>
              </w:tcPr>
            </w:tcPrChange>
          </w:tcPr>
          <w:p w14:paraId="6856AA64" w14:textId="5274A628" w:rsidR="003E75E9" w:rsidRPr="009E3AEF" w:rsidRDefault="003E75E9" w:rsidP="003E75E9">
            <w:pPr>
              <w:pStyle w:val="BodyText"/>
              <w:spacing w:line="240" w:lineRule="auto"/>
              <w:ind w:firstLine="0"/>
              <w:jc w:val="center"/>
              <w:rPr>
                <w:ins w:id="955" w:author="Sgouris Sgouridis [2]" w:date="2018-02-01T13:25:00Z"/>
                <w:sz w:val="18"/>
                <w:szCs w:val="18"/>
              </w:rPr>
            </w:pPr>
            <w:ins w:id="956" w:author="Sgouris Sgouridis [2]" w:date="2018-02-01T13:25:00Z">
              <w:r w:rsidRPr="009E3AEF">
                <w:rPr>
                  <w:sz w:val="18"/>
                  <w:szCs w:val="18"/>
                </w:rPr>
                <w:t>31.0</w:t>
              </w:r>
            </w:ins>
          </w:p>
          <w:p w14:paraId="3F893AB0" w14:textId="6005F3A0" w:rsidR="003E75E9" w:rsidRPr="009E3AEF" w:rsidRDefault="00364BC6" w:rsidP="003E75E9">
            <w:pPr>
              <w:pStyle w:val="BodyText"/>
              <w:spacing w:line="240" w:lineRule="auto"/>
              <w:ind w:firstLine="0"/>
              <w:jc w:val="center"/>
              <w:rPr>
                <w:sz w:val="18"/>
                <w:szCs w:val="18"/>
              </w:rPr>
            </w:pPr>
            <w:ins w:id="957" w:author="Sgouris Sgouridis [2]" w:date="2018-02-01T13:35:00Z">
              <w:r>
                <w:rPr>
                  <w:sz w:val="18"/>
                  <w:szCs w:val="18"/>
                </w:rPr>
                <w:t>24.9</w:t>
              </w:r>
            </w:ins>
          </w:p>
        </w:tc>
        <w:tc>
          <w:tcPr>
            <w:tcW w:w="1321" w:type="dxa"/>
            <w:tcPrChange w:id="958" w:author="Sgouris Sgouridis [2]" w:date="2018-02-01T13:25:00Z">
              <w:tcPr>
                <w:tcW w:w="1321" w:type="dxa"/>
              </w:tcPr>
            </w:tcPrChange>
          </w:tcPr>
          <w:p w14:paraId="61B22178" w14:textId="625EDE1D" w:rsidR="003E75E9" w:rsidRPr="009E3AEF" w:rsidRDefault="003E75E9" w:rsidP="003E75E9">
            <w:pPr>
              <w:pStyle w:val="BodyText"/>
              <w:spacing w:line="240" w:lineRule="auto"/>
              <w:ind w:firstLine="0"/>
              <w:jc w:val="center"/>
              <w:rPr>
                <w:sz w:val="18"/>
                <w:szCs w:val="18"/>
              </w:rPr>
            </w:pPr>
            <w:r w:rsidRPr="009E3AEF">
              <w:rPr>
                <w:sz w:val="18"/>
                <w:szCs w:val="18"/>
              </w:rPr>
              <w:t>21.2</w:t>
            </w:r>
          </w:p>
          <w:p w14:paraId="09BADFA0" w14:textId="3290EB07" w:rsidR="003E75E9" w:rsidRPr="009E3AEF" w:rsidRDefault="00364BC6" w:rsidP="003E75E9">
            <w:pPr>
              <w:pStyle w:val="BodyText"/>
              <w:spacing w:line="240" w:lineRule="auto"/>
              <w:ind w:firstLine="0"/>
              <w:jc w:val="center"/>
              <w:rPr>
                <w:sz w:val="18"/>
                <w:szCs w:val="18"/>
              </w:rPr>
            </w:pPr>
            <w:ins w:id="959" w:author="Sgouris Sgouridis [2]" w:date="2018-02-01T13:35:00Z">
              <w:r>
                <w:rPr>
                  <w:sz w:val="18"/>
                  <w:szCs w:val="18"/>
                </w:rPr>
                <w:t>15.4</w:t>
              </w:r>
            </w:ins>
          </w:p>
        </w:tc>
      </w:tr>
      <w:tr w:rsidR="003E75E9" w:rsidRPr="00505B09" w14:paraId="35B5C4D2" w14:textId="77777777" w:rsidTr="003E75E9">
        <w:trPr>
          <w:jc w:val="center"/>
          <w:trPrChange w:id="960" w:author="Sgouris Sgouridis [2]" w:date="2018-02-01T13:25:00Z">
            <w:trPr>
              <w:jc w:val="center"/>
            </w:trPr>
          </w:trPrChange>
        </w:trPr>
        <w:tc>
          <w:tcPr>
            <w:tcW w:w="634" w:type="dxa"/>
            <w:tcPrChange w:id="961" w:author="Sgouris Sgouridis [2]" w:date="2018-02-01T13:25:00Z">
              <w:tcPr>
                <w:tcW w:w="634" w:type="dxa"/>
              </w:tcPr>
            </w:tcPrChange>
          </w:tcPr>
          <w:p w14:paraId="14F334E1" w14:textId="5AAAE435" w:rsidR="003E75E9" w:rsidRPr="009E3AEF" w:rsidRDefault="003E75E9" w:rsidP="003E75E9">
            <w:pPr>
              <w:pStyle w:val="BodyText"/>
              <w:spacing w:line="240" w:lineRule="auto"/>
              <w:ind w:firstLine="0"/>
              <w:rPr>
                <w:b/>
                <w:i/>
                <w:sz w:val="18"/>
                <w:szCs w:val="18"/>
              </w:rPr>
            </w:pPr>
            <w:r w:rsidRPr="009E3AEF">
              <w:rPr>
                <w:b/>
                <w:i/>
                <w:sz w:val="18"/>
                <w:szCs w:val="18"/>
              </w:rPr>
              <w:t>D</w:t>
            </w:r>
          </w:p>
        </w:tc>
        <w:tc>
          <w:tcPr>
            <w:tcW w:w="2317" w:type="dxa"/>
            <w:tcPrChange w:id="962" w:author="Sgouris Sgouridis [2]" w:date="2018-02-01T13:25:00Z">
              <w:tcPr>
                <w:tcW w:w="2317" w:type="dxa"/>
              </w:tcPr>
            </w:tcPrChange>
          </w:tcPr>
          <w:p w14:paraId="5140629F" w14:textId="60B85D18" w:rsidR="003E75E9" w:rsidRPr="009E3AEF" w:rsidRDefault="003E75E9" w:rsidP="003E75E9">
            <w:pPr>
              <w:pStyle w:val="BodyText"/>
              <w:spacing w:line="240" w:lineRule="auto"/>
              <w:ind w:firstLine="0"/>
              <w:rPr>
                <w:i/>
                <w:sz w:val="18"/>
                <w:szCs w:val="18"/>
              </w:rPr>
            </w:pPr>
            <w:r w:rsidRPr="009E3AEF">
              <w:rPr>
                <w:i/>
                <w:sz w:val="18"/>
                <w:szCs w:val="18"/>
              </w:rPr>
              <w:t>Coal (Kong 2015)</w:t>
            </w:r>
          </w:p>
        </w:tc>
        <w:tc>
          <w:tcPr>
            <w:tcW w:w="1687" w:type="dxa"/>
            <w:tcPrChange w:id="963" w:author="Sgouris Sgouridis [2]" w:date="2018-02-01T13:25:00Z">
              <w:tcPr>
                <w:tcW w:w="1687" w:type="dxa"/>
              </w:tcPr>
            </w:tcPrChange>
          </w:tcPr>
          <w:p w14:paraId="2E144F87" w14:textId="69BDF741" w:rsidR="003E75E9" w:rsidRPr="009E3AEF" w:rsidRDefault="003E75E9" w:rsidP="003E75E9">
            <w:pPr>
              <w:pStyle w:val="BodyText"/>
              <w:spacing w:line="240" w:lineRule="auto"/>
              <w:ind w:firstLine="0"/>
              <w:jc w:val="center"/>
              <w:rPr>
                <w:b/>
                <w:i/>
                <w:sz w:val="18"/>
                <w:szCs w:val="18"/>
              </w:rPr>
            </w:pPr>
            <w:r w:rsidRPr="009E3AEF">
              <w:rPr>
                <w:b/>
                <w:i/>
                <w:sz w:val="18"/>
                <w:szCs w:val="18"/>
              </w:rPr>
              <w:t>23</w:t>
            </w:r>
          </w:p>
        </w:tc>
        <w:tc>
          <w:tcPr>
            <w:tcW w:w="1740" w:type="dxa"/>
            <w:tcPrChange w:id="964" w:author="Sgouris Sgouridis [2]" w:date="2018-02-01T13:25:00Z">
              <w:tcPr>
                <w:tcW w:w="1740" w:type="dxa"/>
              </w:tcPr>
            </w:tcPrChange>
          </w:tcPr>
          <w:p w14:paraId="4ED48F3A" w14:textId="4BB06F4D" w:rsidR="003E75E9" w:rsidRPr="009E3AEF" w:rsidRDefault="003E75E9" w:rsidP="003E75E9">
            <w:pPr>
              <w:pStyle w:val="BodyText"/>
              <w:spacing w:line="240" w:lineRule="auto"/>
              <w:ind w:firstLine="0"/>
              <w:jc w:val="center"/>
              <w:rPr>
                <w:sz w:val="18"/>
                <w:szCs w:val="18"/>
              </w:rPr>
            </w:pPr>
            <w:ins w:id="965" w:author="Sgouris Sgouridis [2]" w:date="2018-02-01T13:25:00Z">
              <w:r w:rsidRPr="009E3AEF">
                <w:rPr>
                  <w:sz w:val="18"/>
                  <w:szCs w:val="18"/>
                </w:rPr>
                <w:t>7</w:t>
              </w:r>
            </w:ins>
          </w:p>
        </w:tc>
        <w:tc>
          <w:tcPr>
            <w:tcW w:w="1740" w:type="dxa"/>
            <w:tcPrChange w:id="966" w:author="Sgouris Sgouridis [2]" w:date="2018-02-01T13:25:00Z">
              <w:tcPr>
                <w:tcW w:w="1740" w:type="dxa"/>
              </w:tcPr>
            </w:tcPrChange>
          </w:tcPr>
          <w:p w14:paraId="4442B986" w14:textId="7691B4DE" w:rsidR="003E75E9" w:rsidRPr="009E3AEF" w:rsidRDefault="003E75E9" w:rsidP="003E75E9">
            <w:pPr>
              <w:pStyle w:val="BodyText"/>
              <w:spacing w:line="240" w:lineRule="auto"/>
              <w:ind w:firstLine="0"/>
              <w:jc w:val="center"/>
              <w:rPr>
                <w:sz w:val="18"/>
                <w:szCs w:val="18"/>
              </w:rPr>
            </w:pPr>
            <w:ins w:id="967" w:author="Sgouris Sgouridis [2]" w:date="2018-02-01T13:25:00Z">
              <w:r w:rsidRPr="009E3AEF">
                <w:rPr>
                  <w:sz w:val="18"/>
                  <w:szCs w:val="18"/>
                </w:rPr>
                <w:t>7</w:t>
              </w:r>
            </w:ins>
          </w:p>
        </w:tc>
        <w:tc>
          <w:tcPr>
            <w:tcW w:w="1321" w:type="dxa"/>
            <w:tcPrChange w:id="968" w:author="Sgouris Sgouridis [2]" w:date="2018-02-01T13:25:00Z">
              <w:tcPr>
                <w:tcW w:w="1321" w:type="dxa"/>
              </w:tcPr>
            </w:tcPrChange>
          </w:tcPr>
          <w:p w14:paraId="28C8AD86" w14:textId="31E3ED39" w:rsidR="003E75E9" w:rsidRPr="009E3AEF" w:rsidRDefault="003E75E9" w:rsidP="003E75E9">
            <w:pPr>
              <w:pStyle w:val="BodyText"/>
              <w:spacing w:line="240" w:lineRule="auto"/>
              <w:ind w:firstLine="0"/>
              <w:jc w:val="center"/>
              <w:rPr>
                <w:sz w:val="18"/>
                <w:szCs w:val="18"/>
              </w:rPr>
            </w:pPr>
            <w:r w:rsidRPr="009E3AEF">
              <w:rPr>
                <w:sz w:val="18"/>
                <w:szCs w:val="18"/>
              </w:rPr>
              <w:t>4.7</w:t>
            </w:r>
          </w:p>
        </w:tc>
      </w:tr>
      <w:tr w:rsidR="003E75E9" w:rsidRPr="00505B09" w14:paraId="7B74723B" w14:textId="77777777" w:rsidTr="003E75E9">
        <w:trPr>
          <w:jc w:val="center"/>
          <w:trPrChange w:id="969" w:author="Sgouris Sgouridis [2]" w:date="2018-02-01T13:25:00Z">
            <w:trPr>
              <w:jc w:val="center"/>
            </w:trPr>
          </w:trPrChange>
        </w:trPr>
        <w:tc>
          <w:tcPr>
            <w:tcW w:w="634" w:type="dxa"/>
            <w:tcPrChange w:id="970" w:author="Sgouris Sgouridis [2]" w:date="2018-02-01T13:25:00Z">
              <w:tcPr>
                <w:tcW w:w="634" w:type="dxa"/>
              </w:tcPr>
            </w:tcPrChange>
          </w:tcPr>
          <w:p w14:paraId="3BA6F52D" w14:textId="09454CED" w:rsidR="003E75E9" w:rsidRPr="009E3AEF" w:rsidRDefault="003E75E9" w:rsidP="003E75E9">
            <w:pPr>
              <w:pStyle w:val="BodyText"/>
              <w:spacing w:line="240" w:lineRule="auto"/>
              <w:ind w:firstLine="0"/>
              <w:rPr>
                <w:b/>
                <w:i/>
                <w:sz w:val="18"/>
                <w:szCs w:val="18"/>
              </w:rPr>
            </w:pPr>
            <w:r w:rsidRPr="009E3AEF">
              <w:rPr>
                <w:b/>
                <w:i/>
                <w:sz w:val="18"/>
                <w:szCs w:val="18"/>
              </w:rPr>
              <w:t>E</w:t>
            </w:r>
          </w:p>
        </w:tc>
        <w:tc>
          <w:tcPr>
            <w:tcW w:w="2317" w:type="dxa"/>
            <w:tcPrChange w:id="971" w:author="Sgouris Sgouridis [2]" w:date="2018-02-01T13:25:00Z">
              <w:tcPr>
                <w:tcW w:w="2317" w:type="dxa"/>
              </w:tcPr>
            </w:tcPrChange>
          </w:tcPr>
          <w:p w14:paraId="652E3374" w14:textId="4370A8B8" w:rsidR="003E75E9" w:rsidRPr="009E3AEF" w:rsidRDefault="003E75E9" w:rsidP="003E75E9">
            <w:pPr>
              <w:pStyle w:val="BodyText"/>
              <w:spacing w:line="240" w:lineRule="auto"/>
              <w:ind w:firstLine="0"/>
              <w:rPr>
                <w:i/>
                <w:sz w:val="18"/>
                <w:szCs w:val="18"/>
              </w:rPr>
            </w:pPr>
            <w:r w:rsidRPr="009E3AEF">
              <w:rPr>
                <w:i/>
                <w:sz w:val="18"/>
                <w:szCs w:val="18"/>
              </w:rPr>
              <w:t>Coal (Hall et al. 2014)</w:t>
            </w:r>
          </w:p>
        </w:tc>
        <w:tc>
          <w:tcPr>
            <w:tcW w:w="1687" w:type="dxa"/>
            <w:tcPrChange w:id="972" w:author="Sgouris Sgouridis [2]" w:date="2018-02-01T13:25:00Z">
              <w:tcPr>
                <w:tcW w:w="1687" w:type="dxa"/>
              </w:tcPr>
            </w:tcPrChange>
          </w:tcPr>
          <w:p w14:paraId="0E9A494E" w14:textId="77777777" w:rsidR="003E75E9" w:rsidRPr="009E3AEF" w:rsidRDefault="003E75E9" w:rsidP="003E75E9">
            <w:pPr>
              <w:pStyle w:val="BodyText"/>
              <w:spacing w:line="240" w:lineRule="auto"/>
              <w:ind w:firstLine="0"/>
              <w:jc w:val="center"/>
              <w:rPr>
                <w:b/>
                <w:i/>
                <w:sz w:val="18"/>
                <w:szCs w:val="18"/>
              </w:rPr>
            </w:pPr>
            <w:r w:rsidRPr="009E3AEF">
              <w:rPr>
                <w:b/>
                <w:i/>
                <w:sz w:val="18"/>
                <w:szCs w:val="18"/>
              </w:rPr>
              <w:t>58</w:t>
            </w:r>
          </w:p>
        </w:tc>
        <w:tc>
          <w:tcPr>
            <w:tcW w:w="1740" w:type="dxa"/>
            <w:tcPrChange w:id="973" w:author="Sgouris Sgouridis [2]" w:date="2018-02-01T13:25:00Z">
              <w:tcPr>
                <w:tcW w:w="1740" w:type="dxa"/>
              </w:tcPr>
            </w:tcPrChange>
          </w:tcPr>
          <w:p w14:paraId="260D7B4E" w14:textId="4AAABDEE" w:rsidR="003E75E9" w:rsidRPr="009E3AEF" w:rsidRDefault="003E75E9" w:rsidP="003E75E9">
            <w:pPr>
              <w:pStyle w:val="BodyText"/>
              <w:spacing w:line="240" w:lineRule="auto"/>
              <w:ind w:firstLine="0"/>
              <w:jc w:val="center"/>
              <w:rPr>
                <w:sz w:val="18"/>
                <w:szCs w:val="18"/>
              </w:rPr>
            </w:pPr>
            <w:ins w:id="974" w:author="Sgouris Sgouridis [2]" w:date="2018-02-01T13:25:00Z">
              <w:r w:rsidRPr="009E3AEF">
                <w:rPr>
                  <w:sz w:val="18"/>
                  <w:szCs w:val="18"/>
                </w:rPr>
                <w:t>13.8</w:t>
              </w:r>
            </w:ins>
          </w:p>
        </w:tc>
        <w:tc>
          <w:tcPr>
            <w:tcW w:w="1740" w:type="dxa"/>
            <w:tcPrChange w:id="975" w:author="Sgouris Sgouridis [2]" w:date="2018-02-01T13:25:00Z">
              <w:tcPr>
                <w:tcW w:w="1740" w:type="dxa"/>
              </w:tcPr>
            </w:tcPrChange>
          </w:tcPr>
          <w:p w14:paraId="3C3B0D4A" w14:textId="4B87712C" w:rsidR="003E75E9" w:rsidRPr="009E3AEF" w:rsidRDefault="003E75E9" w:rsidP="003E75E9">
            <w:pPr>
              <w:pStyle w:val="BodyText"/>
              <w:spacing w:line="240" w:lineRule="auto"/>
              <w:ind w:firstLine="0"/>
              <w:jc w:val="center"/>
              <w:rPr>
                <w:sz w:val="18"/>
                <w:szCs w:val="18"/>
              </w:rPr>
            </w:pPr>
            <w:ins w:id="976" w:author="Sgouris Sgouridis [2]" w:date="2018-02-01T13:25:00Z">
              <w:r w:rsidRPr="009E3AEF">
                <w:rPr>
                  <w:sz w:val="18"/>
                  <w:szCs w:val="18"/>
                </w:rPr>
                <w:t>13.8</w:t>
              </w:r>
            </w:ins>
          </w:p>
        </w:tc>
        <w:tc>
          <w:tcPr>
            <w:tcW w:w="1321" w:type="dxa"/>
            <w:tcPrChange w:id="977" w:author="Sgouris Sgouridis [2]" w:date="2018-02-01T13:25:00Z">
              <w:tcPr>
                <w:tcW w:w="1321" w:type="dxa"/>
              </w:tcPr>
            </w:tcPrChange>
          </w:tcPr>
          <w:p w14:paraId="176A908D" w14:textId="63F5124C" w:rsidR="003E75E9" w:rsidRPr="009E3AEF" w:rsidRDefault="003E75E9" w:rsidP="003E75E9">
            <w:pPr>
              <w:pStyle w:val="BodyText"/>
              <w:spacing w:line="240" w:lineRule="auto"/>
              <w:ind w:firstLine="0"/>
              <w:jc w:val="center"/>
              <w:rPr>
                <w:sz w:val="18"/>
                <w:szCs w:val="18"/>
              </w:rPr>
            </w:pPr>
            <w:r w:rsidRPr="009E3AEF">
              <w:rPr>
                <w:sz w:val="18"/>
                <w:szCs w:val="18"/>
              </w:rPr>
              <w:t>8.6</w:t>
            </w:r>
          </w:p>
        </w:tc>
      </w:tr>
      <w:tr w:rsidR="003E75E9" w:rsidRPr="00505B09" w14:paraId="589D6CBE" w14:textId="77777777" w:rsidTr="003E75E9">
        <w:trPr>
          <w:jc w:val="center"/>
          <w:trPrChange w:id="978" w:author="Sgouris Sgouridis [2]" w:date="2018-02-01T13:25:00Z">
            <w:trPr>
              <w:jc w:val="center"/>
            </w:trPr>
          </w:trPrChange>
        </w:trPr>
        <w:tc>
          <w:tcPr>
            <w:tcW w:w="634" w:type="dxa"/>
            <w:shd w:val="clear" w:color="auto" w:fill="BFBFBF" w:themeFill="background1" w:themeFillShade="BF"/>
            <w:tcPrChange w:id="979" w:author="Sgouris Sgouridis [2]" w:date="2018-02-01T13:25:00Z">
              <w:tcPr>
                <w:tcW w:w="634" w:type="dxa"/>
                <w:shd w:val="clear" w:color="auto" w:fill="BFBFBF" w:themeFill="background1" w:themeFillShade="BF"/>
              </w:tcPr>
            </w:tcPrChange>
          </w:tcPr>
          <w:p w14:paraId="3B2FF556" w14:textId="77777777" w:rsidR="003E75E9" w:rsidRPr="009E3AEF" w:rsidRDefault="003E75E9" w:rsidP="003E75E9">
            <w:pPr>
              <w:pStyle w:val="BodyText"/>
              <w:spacing w:line="240" w:lineRule="auto"/>
              <w:ind w:firstLine="0"/>
              <w:rPr>
                <w:b/>
                <w:i/>
                <w:sz w:val="18"/>
                <w:szCs w:val="18"/>
              </w:rPr>
            </w:pPr>
          </w:p>
        </w:tc>
        <w:tc>
          <w:tcPr>
            <w:tcW w:w="2317" w:type="dxa"/>
            <w:shd w:val="clear" w:color="auto" w:fill="BFBFBF" w:themeFill="background1" w:themeFillShade="BF"/>
            <w:tcPrChange w:id="980" w:author="Sgouris Sgouridis [2]" w:date="2018-02-01T13:25:00Z">
              <w:tcPr>
                <w:tcW w:w="2317" w:type="dxa"/>
                <w:shd w:val="clear" w:color="auto" w:fill="BFBFBF" w:themeFill="background1" w:themeFillShade="BF"/>
              </w:tcPr>
            </w:tcPrChange>
          </w:tcPr>
          <w:p w14:paraId="1612BC3A" w14:textId="62F5EA44" w:rsidR="003E75E9" w:rsidRPr="009E3AEF" w:rsidRDefault="003E75E9" w:rsidP="003E75E9">
            <w:pPr>
              <w:pStyle w:val="BodyText"/>
              <w:spacing w:line="240" w:lineRule="auto"/>
              <w:ind w:firstLine="0"/>
              <w:rPr>
                <w:b/>
                <w:bCs/>
                <w:iCs/>
                <w:sz w:val="18"/>
                <w:szCs w:val="18"/>
              </w:rPr>
            </w:pPr>
            <w:r w:rsidRPr="009E3AEF">
              <w:rPr>
                <w:b/>
                <w:bCs/>
                <w:iCs/>
                <w:sz w:val="18"/>
                <w:szCs w:val="18"/>
              </w:rPr>
              <w:t>Renewables</w:t>
            </w:r>
          </w:p>
        </w:tc>
        <w:tc>
          <w:tcPr>
            <w:tcW w:w="1687" w:type="dxa"/>
            <w:shd w:val="clear" w:color="auto" w:fill="BFBFBF" w:themeFill="background1" w:themeFillShade="BF"/>
            <w:tcPrChange w:id="981" w:author="Sgouris Sgouridis [2]" w:date="2018-02-01T13:25:00Z">
              <w:tcPr>
                <w:tcW w:w="1687" w:type="dxa"/>
                <w:shd w:val="clear" w:color="auto" w:fill="BFBFBF" w:themeFill="background1" w:themeFillShade="BF"/>
              </w:tcPr>
            </w:tcPrChange>
          </w:tcPr>
          <w:p w14:paraId="67CBC66C" w14:textId="77777777" w:rsidR="003E75E9" w:rsidRPr="009E3AEF" w:rsidRDefault="003E75E9" w:rsidP="003E75E9">
            <w:pPr>
              <w:pStyle w:val="BodyText"/>
              <w:spacing w:line="240" w:lineRule="auto"/>
              <w:ind w:firstLine="0"/>
              <w:jc w:val="center"/>
              <w:rPr>
                <w:sz w:val="18"/>
                <w:szCs w:val="18"/>
              </w:rPr>
            </w:pPr>
          </w:p>
        </w:tc>
        <w:tc>
          <w:tcPr>
            <w:tcW w:w="1740" w:type="dxa"/>
            <w:shd w:val="clear" w:color="auto" w:fill="BFBFBF" w:themeFill="background1" w:themeFillShade="BF"/>
            <w:tcPrChange w:id="982" w:author="Sgouris Sgouridis [2]" w:date="2018-02-01T13:25:00Z">
              <w:tcPr>
                <w:tcW w:w="1740" w:type="dxa"/>
                <w:shd w:val="clear" w:color="auto" w:fill="BFBFBF" w:themeFill="background1" w:themeFillShade="BF"/>
              </w:tcPr>
            </w:tcPrChange>
          </w:tcPr>
          <w:p w14:paraId="2C8E76AF" w14:textId="77777777" w:rsidR="003E75E9" w:rsidRPr="009E3AEF" w:rsidRDefault="003E75E9" w:rsidP="003E75E9">
            <w:pPr>
              <w:pStyle w:val="BodyText"/>
              <w:spacing w:line="240" w:lineRule="auto"/>
              <w:ind w:firstLine="0"/>
              <w:jc w:val="center"/>
              <w:rPr>
                <w:b/>
                <w:i/>
                <w:sz w:val="18"/>
                <w:szCs w:val="18"/>
              </w:rPr>
            </w:pPr>
          </w:p>
        </w:tc>
        <w:tc>
          <w:tcPr>
            <w:tcW w:w="1740" w:type="dxa"/>
            <w:shd w:val="clear" w:color="auto" w:fill="BFBFBF" w:themeFill="background1" w:themeFillShade="BF"/>
            <w:tcPrChange w:id="983" w:author="Sgouris Sgouridis [2]" w:date="2018-02-01T13:25:00Z">
              <w:tcPr>
                <w:tcW w:w="1740" w:type="dxa"/>
                <w:shd w:val="clear" w:color="auto" w:fill="BFBFBF" w:themeFill="background1" w:themeFillShade="BF"/>
              </w:tcPr>
            </w:tcPrChange>
          </w:tcPr>
          <w:p w14:paraId="160C5468" w14:textId="6E401C66" w:rsidR="003E75E9" w:rsidRPr="009E3AEF" w:rsidRDefault="003E75E9" w:rsidP="003E75E9">
            <w:pPr>
              <w:pStyle w:val="BodyText"/>
              <w:spacing w:line="240" w:lineRule="auto"/>
              <w:ind w:firstLine="0"/>
              <w:jc w:val="center"/>
              <w:rPr>
                <w:b/>
                <w:i/>
                <w:sz w:val="18"/>
                <w:szCs w:val="18"/>
              </w:rPr>
            </w:pPr>
          </w:p>
        </w:tc>
        <w:tc>
          <w:tcPr>
            <w:tcW w:w="1321" w:type="dxa"/>
            <w:shd w:val="clear" w:color="auto" w:fill="BFBFBF" w:themeFill="background1" w:themeFillShade="BF"/>
            <w:tcPrChange w:id="984" w:author="Sgouris Sgouridis [2]" w:date="2018-02-01T13:25:00Z">
              <w:tcPr>
                <w:tcW w:w="1321" w:type="dxa"/>
                <w:shd w:val="clear" w:color="auto" w:fill="BFBFBF" w:themeFill="background1" w:themeFillShade="BF"/>
              </w:tcPr>
            </w:tcPrChange>
          </w:tcPr>
          <w:p w14:paraId="72DE4EDE" w14:textId="2F477068" w:rsidR="003E75E9" w:rsidRPr="009E3AEF" w:rsidRDefault="003E75E9" w:rsidP="003E75E9">
            <w:pPr>
              <w:pStyle w:val="BodyText"/>
              <w:spacing w:line="240" w:lineRule="auto"/>
              <w:ind w:firstLine="0"/>
              <w:jc w:val="center"/>
              <w:rPr>
                <w:sz w:val="18"/>
                <w:szCs w:val="18"/>
              </w:rPr>
            </w:pPr>
            <w:r w:rsidRPr="009E3AEF">
              <w:rPr>
                <w:b/>
                <w:sz w:val="18"/>
                <w:szCs w:val="18"/>
              </w:rPr>
              <w:t>EROI</w:t>
            </w:r>
            <w:r w:rsidRPr="009E3AEF">
              <w:rPr>
                <w:b/>
                <w:sz w:val="18"/>
                <w:szCs w:val="18"/>
                <w:vertAlign w:val="subscript"/>
              </w:rPr>
              <w:t>disp</w:t>
            </w:r>
          </w:p>
        </w:tc>
      </w:tr>
      <w:tr w:rsidR="003E75E9" w:rsidRPr="00505B09" w14:paraId="6F8C40A6" w14:textId="77777777" w:rsidTr="003E75E9">
        <w:trPr>
          <w:jc w:val="center"/>
          <w:trPrChange w:id="985" w:author="Sgouris Sgouridis [2]" w:date="2018-02-01T13:25:00Z">
            <w:trPr>
              <w:jc w:val="center"/>
            </w:trPr>
          </w:trPrChange>
        </w:trPr>
        <w:tc>
          <w:tcPr>
            <w:tcW w:w="634" w:type="dxa"/>
            <w:tcPrChange w:id="986" w:author="Sgouris Sgouridis [2]" w:date="2018-02-01T13:25:00Z">
              <w:tcPr>
                <w:tcW w:w="634" w:type="dxa"/>
              </w:tcPr>
            </w:tcPrChange>
          </w:tcPr>
          <w:p w14:paraId="6D5A36EA" w14:textId="3128ECD5" w:rsidR="003E75E9" w:rsidRPr="009E3AEF" w:rsidRDefault="003E75E9" w:rsidP="003E75E9">
            <w:pPr>
              <w:pStyle w:val="BodyText"/>
              <w:spacing w:line="240" w:lineRule="auto"/>
              <w:ind w:firstLine="0"/>
              <w:rPr>
                <w:b/>
                <w:i/>
                <w:sz w:val="18"/>
                <w:szCs w:val="18"/>
                <w:lang w:val="it-IT"/>
              </w:rPr>
            </w:pPr>
            <w:r w:rsidRPr="009E3AEF">
              <w:rPr>
                <w:b/>
                <w:i/>
                <w:sz w:val="18"/>
                <w:szCs w:val="18"/>
                <w:lang w:val="it-IT"/>
              </w:rPr>
              <w:t>F</w:t>
            </w:r>
          </w:p>
        </w:tc>
        <w:tc>
          <w:tcPr>
            <w:tcW w:w="2317" w:type="dxa"/>
            <w:tcPrChange w:id="987" w:author="Sgouris Sgouridis [2]" w:date="2018-02-01T13:25:00Z">
              <w:tcPr>
                <w:tcW w:w="2317" w:type="dxa"/>
              </w:tcPr>
            </w:tcPrChange>
          </w:tcPr>
          <w:p w14:paraId="6B9BDF76" w14:textId="77777777" w:rsidR="003E75E9" w:rsidRPr="009E3AEF" w:rsidRDefault="003E75E9" w:rsidP="003E75E9">
            <w:pPr>
              <w:pStyle w:val="BodyText"/>
              <w:spacing w:line="240" w:lineRule="auto"/>
              <w:ind w:firstLine="0"/>
              <w:rPr>
                <w:i/>
                <w:sz w:val="18"/>
                <w:szCs w:val="18"/>
                <w:lang w:val="it-IT"/>
              </w:rPr>
            </w:pPr>
            <w:r w:rsidRPr="009E3AEF">
              <w:rPr>
                <w:i/>
                <w:sz w:val="18"/>
                <w:szCs w:val="18"/>
                <w:lang w:val="it-IT"/>
              </w:rPr>
              <w:t>PV</w:t>
            </w:r>
          </w:p>
          <w:p w14:paraId="38F9B009" w14:textId="313939EF" w:rsidR="003E75E9" w:rsidRPr="009E3AEF" w:rsidRDefault="003E75E9" w:rsidP="003E75E9">
            <w:pPr>
              <w:pStyle w:val="BodyText"/>
              <w:spacing w:line="240" w:lineRule="auto"/>
              <w:ind w:firstLine="0"/>
              <w:rPr>
                <w:i/>
                <w:sz w:val="18"/>
                <w:szCs w:val="18"/>
                <w:lang w:val="it-IT"/>
              </w:rPr>
            </w:pPr>
            <w:r w:rsidRPr="009E3AEF">
              <w:rPr>
                <w:i/>
                <w:sz w:val="18"/>
                <w:szCs w:val="18"/>
                <w:lang w:val="it-IT"/>
              </w:rPr>
              <w:t>(Bhandari et al. 2015)</w:t>
            </w:r>
          </w:p>
        </w:tc>
        <w:tc>
          <w:tcPr>
            <w:tcW w:w="1687" w:type="dxa"/>
            <w:tcPrChange w:id="988" w:author="Sgouris Sgouridis [2]" w:date="2018-02-01T13:25:00Z">
              <w:tcPr>
                <w:tcW w:w="1687" w:type="dxa"/>
              </w:tcPr>
            </w:tcPrChange>
          </w:tcPr>
          <w:p w14:paraId="5DE31B04" w14:textId="77777777" w:rsidR="003E75E9" w:rsidRPr="009E3AEF" w:rsidRDefault="003E75E9" w:rsidP="003E75E9">
            <w:pPr>
              <w:pStyle w:val="BodyText"/>
              <w:spacing w:line="240" w:lineRule="auto"/>
              <w:ind w:firstLine="0"/>
              <w:jc w:val="center"/>
              <w:rPr>
                <w:sz w:val="18"/>
                <w:szCs w:val="18"/>
                <w:lang w:val="it-IT"/>
              </w:rPr>
            </w:pPr>
          </w:p>
        </w:tc>
        <w:tc>
          <w:tcPr>
            <w:tcW w:w="1740" w:type="dxa"/>
            <w:tcPrChange w:id="989" w:author="Sgouris Sgouridis [2]" w:date="2018-02-01T13:25:00Z">
              <w:tcPr>
                <w:tcW w:w="1740" w:type="dxa"/>
              </w:tcPr>
            </w:tcPrChange>
          </w:tcPr>
          <w:p w14:paraId="73BDF35B" w14:textId="13452EF4" w:rsidR="003E75E9" w:rsidRPr="009E3AEF" w:rsidRDefault="003E75E9" w:rsidP="003E75E9">
            <w:pPr>
              <w:pStyle w:val="BodyText"/>
              <w:spacing w:line="240" w:lineRule="auto"/>
              <w:ind w:firstLine="0"/>
              <w:jc w:val="center"/>
              <w:rPr>
                <w:b/>
                <w:i/>
                <w:sz w:val="18"/>
                <w:szCs w:val="18"/>
              </w:rPr>
            </w:pPr>
            <w:ins w:id="990" w:author="Sgouris Sgouridis [2]" w:date="2018-02-01T13:25:00Z">
              <w:r w:rsidRPr="009E3AEF">
                <w:rPr>
                  <w:b/>
                  <w:i/>
                  <w:sz w:val="18"/>
                  <w:szCs w:val="18"/>
                </w:rPr>
                <w:t>10</w:t>
              </w:r>
            </w:ins>
          </w:p>
        </w:tc>
        <w:tc>
          <w:tcPr>
            <w:tcW w:w="1740" w:type="dxa"/>
            <w:tcPrChange w:id="991" w:author="Sgouris Sgouridis [2]" w:date="2018-02-01T13:25:00Z">
              <w:tcPr>
                <w:tcW w:w="1740" w:type="dxa"/>
              </w:tcPr>
            </w:tcPrChange>
          </w:tcPr>
          <w:p w14:paraId="41321D1E" w14:textId="706BD457" w:rsidR="003E75E9" w:rsidRPr="009E3AEF" w:rsidRDefault="003E75E9" w:rsidP="003E75E9">
            <w:pPr>
              <w:pStyle w:val="BodyText"/>
              <w:spacing w:line="240" w:lineRule="auto"/>
              <w:ind w:firstLine="0"/>
              <w:jc w:val="center"/>
              <w:rPr>
                <w:b/>
                <w:i/>
                <w:sz w:val="18"/>
                <w:szCs w:val="18"/>
              </w:rPr>
            </w:pPr>
            <w:ins w:id="992" w:author="Sgouris Sgouridis [2]" w:date="2018-02-01T13:25:00Z">
              <w:r w:rsidRPr="009E3AEF">
                <w:rPr>
                  <w:b/>
                  <w:i/>
                  <w:sz w:val="18"/>
                  <w:szCs w:val="18"/>
                </w:rPr>
                <w:t>10</w:t>
              </w:r>
            </w:ins>
          </w:p>
        </w:tc>
        <w:tc>
          <w:tcPr>
            <w:tcW w:w="1321" w:type="dxa"/>
            <w:tcPrChange w:id="993" w:author="Sgouris Sgouridis [2]" w:date="2018-02-01T13:25:00Z">
              <w:tcPr>
                <w:tcW w:w="1321" w:type="dxa"/>
              </w:tcPr>
            </w:tcPrChange>
          </w:tcPr>
          <w:p w14:paraId="7AECF552" w14:textId="6DEA80C5" w:rsidR="003E75E9" w:rsidRPr="009E3AEF" w:rsidRDefault="003E75E9" w:rsidP="003E75E9">
            <w:pPr>
              <w:pStyle w:val="BodyText"/>
              <w:spacing w:line="240" w:lineRule="auto"/>
              <w:ind w:firstLine="0"/>
              <w:jc w:val="center"/>
              <w:rPr>
                <w:sz w:val="18"/>
                <w:szCs w:val="18"/>
              </w:rPr>
            </w:pPr>
            <w:r w:rsidRPr="009E3AEF">
              <w:rPr>
                <w:sz w:val="18"/>
                <w:szCs w:val="18"/>
              </w:rPr>
              <w:t>7.6</w:t>
            </w:r>
          </w:p>
        </w:tc>
      </w:tr>
      <w:tr w:rsidR="003E75E9" w:rsidRPr="00505B09" w14:paraId="46463827" w14:textId="77777777" w:rsidTr="003E75E9">
        <w:trPr>
          <w:jc w:val="center"/>
          <w:trPrChange w:id="994" w:author="Sgouris Sgouridis [2]" w:date="2018-02-01T13:25:00Z">
            <w:trPr>
              <w:jc w:val="center"/>
            </w:trPr>
          </w:trPrChange>
        </w:trPr>
        <w:tc>
          <w:tcPr>
            <w:tcW w:w="634" w:type="dxa"/>
            <w:tcPrChange w:id="995" w:author="Sgouris Sgouridis [2]" w:date="2018-02-01T13:25:00Z">
              <w:tcPr>
                <w:tcW w:w="634" w:type="dxa"/>
              </w:tcPr>
            </w:tcPrChange>
          </w:tcPr>
          <w:p w14:paraId="7286EBB6" w14:textId="0DE4DB8B" w:rsidR="003E75E9" w:rsidRPr="009E3AEF" w:rsidRDefault="003E75E9" w:rsidP="003E75E9">
            <w:pPr>
              <w:pStyle w:val="BodyText"/>
              <w:spacing w:line="240" w:lineRule="auto"/>
              <w:ind w:firstLine="0"/>
              <w:rPr>
                <w:b/>
                <w:i/>
                <w:sz w:val="18"/>
                <w:szCs w:val="18"/>
                <w:lang w:val="it-IT"/>
              </w:rPr>
            </w:pPr>
            <w:r w:rsidRPr="009E3AEF">
              <w:rPr>
                <w:b/>
                <w:i/>
                <w:sz w:val="18"/>
                <w:szCs w:val="18"/>
                <w:lang w:val="it-IT"/>
              </w:rPr>
              <w:t>G</w:t>
            </w:r>
          </w:p>
        </w:tc>
        <w:tc>
          <w:tcPr>
            <w:tcW w:w="2317" w:type="dxa"/>
            <w:tcPrChange w:id="996" w:author="Sgouris Sgouridis [2]" w:date="2018-02-01T13:25:00Z">
              <w:tcPr>
                <w:tcW w:w="2317" w:type="dxa"/>
              </w:tcPr>
            </w:tcPrChange>
          </w:tcPr>
          <w:p w14:paraId="3D4F32F3" w14:textId="656CE467" w:rsidR="003E75E9" w:rsidRPr="009E3AEF" w:rsidRDefault="003E75E9" w:rsidP="003E75E9">
            <w:pPr>
              <w:pStyle w:val="BodyText"/>
              <w:spacing w:line="240" w:lineRule="auto"/>
              <w:ind w:firstLine="0"/>
              <w:rPr>
                <w:i/>
                <w:sz w:val="18"/>
                <w:szCs w:val="18"/>
                <w:lang w:val="it-IT"/>
              </w:rPr>
            </w:pPr>
            <w:r w:rsidRPr="009E3AEF" w:rsidDel="00DE768E">
              <w:rPr>
                <w:i/>
                <w:sz w:val="18"/>
                <w:szCs w:val="18"/>
                <w:lang w:val="it-IT"/>
              </w:rPr>
              <w:t xml:space="preserve"> </w:t>
            </w:r>
            <w:r w:rsidRPr="009E3AEF">
              <w:rPr>
                <w:i/>
                <w:sz w:val="18"/>
                <w:szCs w:val="18"/>
                <w:lang w:val="it-IT"/>
              </w:rPr>
              <w:t>PV (Raugei et al. 2017)</w:t>
            </w:r>
          </w:p>
        </w:tc>
        <w:tc>
          <w:tcPr>
            <w:tcW w:w="1687" w:type="dxa"/>
            <w:tcPrChange w:id="997" w:author="Sgouris Sgouridis [2]" w:date="2018-02-01T13:25:00Z">
              <w:tcPr>
                <w:tcW w:w="1687" w:type="dxa"/>
              </w:tcPr>
            </w:tcPrChange>
          </w:tcPr>
          <w:p w14:paraId="22627550" w14:textId="5EB9EADA" w:rsidR="003E75E9" w:rsidRPr="009E3AEF" w:rsidRDefault="003E75E9" w:rsidP="003E75E9">
            <w:pPr>
              <w:pStyle w:val="BodyText"/>
              <w:spacing w:line="240" w:lineRule="auto"/>
              <w:ind w:firstLine="0"/>
              <w:jc w:val="center"/>
              <w:rPr>
                <w:sz w:val="18"/>
                <w:szCs w:val="18"/>
                <w:lang w:val="it-IT"/>
              </w:rPr>
            </w:pPr>
            <w:r w:rsidRPr="009E3AEF">
              <w:rPr>
                <w:sz w:val="18"/>
                <w:szCs w:val="18"/>
                <w:lang w:val="it-IT"/>
              </w:rPr>
              <w:t>N/A</w:t>
            </w:r>
          </w:p>
        </w:tc>
        <w:tc>
          <w:tcPr>
            <w:tcW w:w="1740" w:type="dxa"/>
            <w:tcPrChange w:id="998" w:author="Sgouris Sgouridis [2]" w:date="2018-02-01T13:25:00Z">
              <w:tcPr>
                <w:tcW w:w="1740" w:type="dxa"/>
              </w:tcPr>
            </w:tcPrChange>
          </w:tcPr>
          <w:p w14:paraId="4F9DF3D0" w14:textId="6026F1CC" w:rsidR="003E75E9" w:rsidRPr="009E3AEF" w:rsidRDefault="003E75E9" w:rsidP="003E75E9">
            <w:pPr>
              <w:pStyle w:val="BodyText"/>
              <w:spacing w:line="240" w:lineRule="auto"/>
              <w:ind w:firstLine="0"/>
              <w:jc w:val="center"/>
              <w:rPr>
                <w:b/>
                <w:i/>
                <w:sz w:val="18"/>
                <w:szCs w:val="18"/>
              </w:rPr>
            </w:pPr>
            <w:ins w:id="999" w:author="Sgouris Sgouridis [2]" w:date="2018-02-01T13:25:00Z">
              <w:r w:rsidRPr="009E3AEF">
                <w:rPr>
                  <w:b/>
                  <w:i/>
                  <w:sz w:val="18"/>
                  <w:szCs w:val="18"/>
                </w:rPr>
                <w:t>40</w:t>
              </w:r>
            </w:ins>
          </w:p>
        </w:tc>
        <w:tc>
          <w:tcPr>
            <w:tcW w:w="1740" w:type="dxa"/>
            <w:tcPrChange w:id="1000" w:author="Sgouris Sgouridis [2]" w:date="2018-02-01T13:25:00Z">
              <w:tcPr>
                <w:tcW w:w="1740" w:type="dxa"/>
              </w:tcPr>
            </w:tcPrChange>
          </w:tcPr>
          <w:p w14:paraId="5567AB6B" w14:textId="592DDDAC" w:rsidR="003E75E9" w:rsidRPr="009E3AEF" w:rsidRDefault="003E75E9" w:rsidP="003E75E9">
            <w:pPr>
              <w:pStyle w:val="BodyText"/>
              <w:spacing w:line="240" w:lineRule="auto"/>
              <w:ind w:firstLine="0"/>
              <w:jc w:val="center"/>
              <w:rPr>
                <w:b/>
                <w:i/>
                <w:sz w:val="18"/>
                <w:szCs w:val="18"/>
              </w:rPr>
            </w:pPr>
            <w:ins w:id="1001" w:author="Sgouris Sgouridis [2]" w:date="2018-02-01T13:25:00Z">
              <w:r w:rsidRPr="009E3AEF">
                <w:rPr>
                  <w:b/>
                  <w:i/>
                  <w:sz w:val="18"/>
                  <w:szCs w:val="18"/>
                </w:rPr>
                <w:t>40</w:t>
              </w:r>
            </w:ins>
          </w:p>
        </w:tc>
        <w:tc>
          <w:tcPr>
            <w:tcW w:w="1321" w:type="dxa"/>
            <w:tcPrChange w:id="1002" w:author="Sgouris Sgouridis [2]" w:date="2018-02-01T13:25:00Z">
              <w:tcPr>
                <w:tcW w:w="1321" w:type="dxa"/>
              </w:tcPr>
            </w:tcPrChange>
          </w:tcPr>
          <w:p w14:paraId="6C0F0A9C" w14:textId="1D832A39" w:rsidR="003E75E9" w:rsidRPr="009E3AEF" w:rsidRDefault="003E75E9" w:rsidP="003E75E9">
            <w:pPr>
              <w:pStyle w:val="BodyText"/>
              <w:spacing w:line="240" w:lineRule="auto"/>
              <w:ind w:firstLine="0"/>
              <w:jc w:val="center"/>
              <w:rPr>
                <w:sz w:val="18"/>
                <w:szCs w:val="18"/>
              </w:rPr>
            </w:pPr>
            <w:r w:rsidRPr="009E3AEF">
              <w:rPr>
                <w:sz w:val="18"/>
                <w:szCs w:val="18"/>
              </w:rPr>
              <w:t>20</w:t>
            </w:r>
          </w:p>
        </w:tc>
      </w:tr>
      <w:tr w:rsidR="003E75E9" w:rsidRPr="00505B09" w14:paraId="1A79BBE0" w14:textId="77777777" w:rsidTr="003E75E9">
        <w:trPr>
          <w:jc w:val="center"/>
          <w:trPrChange w:id="1003" w:author="Sgouris Sgouridis [2]" w:date="2018-02-01T13:25:00Z">
            <w:trPr>
              <w:jc w:val="center"/>
            </w:trPr>
          </w:trPrChange>
        </w:trPr>
        <w:tc>
          <w:tcPr>
            <w:tcW w:w="634" w:type="dxa"/>
            <w:tcPrChange w:id="1004" w:author="Sgouris Sgouridis [2]" w:date="2018-02-01T13:25:00Z">
              <w:tcPr>
                <w:tcW w:w="634" w:type="dxa"/>
              </w:tcPr>
            </w:tcPrChange>
          </w:tcPr>
          <w:p w14:paraId="48D016BE" w14:textId="77777777" w:rsidR="003E75E9" w:rsidRPr="009E3AEF" w:rsidRDefault="003E75E9" w:rsidP="003E75E9">
            <w:pPr>
              <w:pStyle w:val="BodyText"/>
              <w:spacing w:line="240" w:lineRule="auto"/>
              <w:ind w:firstLine="0"/>
              <w:rPr>
                <w:b/>
                <w:i/>
                <w:sz w:val="18"/>
                <w:szCs w:val="18"/>
              </w:rPr>
            </w:pPr>
          </w:p>
        </w:tc>
        <w:tc>
          <w:tcPr>
            <w:tcW w:w="2317" w:type="dxa"/>
            <w:tcPrChange w:id="1005" w:author="Sgouris Sgouridis [2]" w:date="2018-02-01T13:25:00Z">
              <w:tcPr>
                <w:tcW w:w="2317" w:type="dxa"/>
              </w:tcPr>
            </w:tcPrChange>
          </w:tcPr>
          <w:p w14:paraId="72055E6C" w14:textId="77777777" w:rsidR="003E75E9" w:rsidRPr="009E3AEF" w:rsidRDefault="003E75E9" w:rsidP="003E75E9">
            <w:pPr>
              <w:pStyle w:val="BodyText"/>
              <w:spacing w:line="240" w:lineRule="auto"/>
              <w:ind w:firstLine="0"/>
              <w:rPr>
                <w:i/>
                <w:sz w:val="18"/>
                <w:szCs w:val="18"/>
              </w:rPr>
            </w:pPr>
          </w:p>
        </w:tc>
        <w:tc>
          <w:tcPr>
            <w:tcW w:w="1687" w:type="dxa"/>
            <w:tcPrChange w:id="1006" w:author="Sgouris Sgouridis [2]" w:date="2018-02-01T13:25:00Z">
              <w:tcPr>
                <w:tcW w:w="1687" w:type="dxa"/>
              </w:tcPr>
            </w:tcPrChange>
          </w:tcPr>
          <w:p w14:paraId="5304488C" w14:textId="77777777" w:rsidR="003E75E9" w:rsidRPr="009E3AEF" w:rsidRDefault="003E75E9" w:rsidP="003E75E9">
            <w:pPr>
              <w:pStyle w:val="BodyText"/>
              <w:spacing w:line="240" w:lineRule="auto"/>
              <w:ind w:firstLine="0"/>
              <w:jc w:val="center"/>
              <w:rPr>
                <w:sz w:val="18"/>
                <w:szCs w:val="18"/>
              </w:rPr>
            </w:pPr>
          </w:p>
        </w:tc>
        <w:tc>
          <w:tcPr>
            <w:tcW w:w="1740" w:type="dxa"/>
            <w:tcPrChange w:id="1007" w:author="Sgouris Sgouridis [2]" w:date="2018-02-01T13:25:00Z">
              <w:tcPr>
                <w:tcW w:w="1740" w:type="dxa"/>
              </w:tcPr>
            </w:tcPrChange>
          </w:tcPr>
          <w:p w14:paraId="7081EEBB" w14:textId="77777777" w:rsidR="003E75E9" w:rsidRPr="009E3AEF" w:rsidRDefault="003E75E9" w:rsidP="003E75E9">
            <w:pPr>
              <w:pStyle w:val="BodyText"/>
              <w:spacing w:line="240" w:lineRule="auto"/>
              <w:ind w:firstLine="0"/>
              <w:jc w:val="center"/>
              <w:rPr>
                <w:b/>
                <w:i/>
                <w:sz w:val="18"/>
                <w:szCs w:val="18"/>
              </w:rPr>
            </w:pPr>
          </w:p>
        </w:tc>
        <w:tc>
          <w:tcPr>
            <w:tcW w:w="1740" w:type="dxa"/>
            <w:tcPrChange w:id="1008" w:author="Sgouris Sgouridis [2]" w:date="2018-02-01T13:25:00Z">
              <w:tcPr>
                <w:tcW w:w="1740" w:type="dxa"/>
              </w:tcPr>
            </w:tcPrChange>
          </w:tcPr>
          <w:p w14:paraId="6CF2DC79" w14:textId="799F54B7" w:rsidR="003E75E9" w:rsidRPr="009E3AEF" w:rsidRDefault="003E75E9" w:rsidP="003E75E9">
            <w:pPr>
              <w:pStyle w:val="BodyText"/>
              <w:spacing w:line="240" w:lineRule="auto"/>
              <w:ind w:firstLine="0"/>
              <w:jc w:val="center"/>
              <w:rPr>
                <w:b/>
                <w:i/>
                <w:sz w:val="18"/>
                <w:szCs w:val="18"/>
              </w:rPr>
            </w:pPr>
          </w:p>
        </w:tc>
        <w:tc>
          <w:tcPr>
            <w:tcW w:w="1321" w:type="dxa"/>
            <w:tcPrChange w:id="1009" w:author="Sgouris Sgouridis [2]" w:date="2018-02-01T13:25:00Z">
              <w:tcPr>
                <w:tcW w:w="1321" w:type="dxa"/>
              </w:tcPr>
            </w:tcPrChange>
          </w:tcPr>
          <w:p w14:paraId="3A52EDCE" w14:textId="77777777" w:rsidR="003E75E9" w:rsidRPr="009E3AEF" w:rsidRDefault="003E75E9" w:rsidP="003E75E9">
            <w:pPr>
              <w:pStyle w:val="BodyText"/>
              <w:spacing w:line="240" w:lineRule="auto"/>
              <w:ind w:firstLine="0"/>
              <w:jc w:val="center"/>
              <w:rPr>
                <w:sz w:val="18"/>
                <w:szCs w:val="18"/>
              </w:rPr>
            </w:pPr>
          </w:p>
        </w:tc>
      </w:tr>
      <w:tr w:rsidR="003E75E9" w:rsidRPr="00505B09" w14:paraId="70B70322" w14:textId="77777777" w:rsidTr="003E75E9">
        <w:trPr>
          <w:jc w:val="center"/>
          <w:trPrChange w:id="1010" w:author="Sgouris Sgouridis [2]" w:date="2018-02-01T13:25:00Z">
            <w:trPr>
              <w:jc w:val="center"/>
            </w:trPr>
          </w:trPrChange>
        </w:trPr>
        <w:tc>
          <w:tcPr>
            <w:tcW w:w="634" w:type="dxa"/>
            <w:tcPrChange w:id="1011" w:author="Sgouris Sgouridis [2]" w:date="2018-02-01T13:25:00Z">
              <w:tcPr>
                <w:tcW w:w="634" w:type="dxa"/>
              </w:tcPr>
            </w:tcPrChange>
          </w:tcPr>
          <w:p w14:paraId="7A5070E5" w14:textId="1F1B9DB1" w:rsidR="003E75E9" w:rsidRPr="009E3AEF" w:rsidRDefault="003E75E9" w:rsidP="003E75E9">
            <w:pPr>
              <w:pStyle w:val="BodyText"/>
              <w:spacing w:line="240" w:lineRule="auto"/>
              <w:ind w:firstLine="0"/>
              <w:rPr>
                <w:b/>
                <w:i/>
                <w:sz w:val="18"/>
                <w:szCs w:val="18"/>
              </w:rPr>
            </w:pPr>
            <w:r w:rsidRPr="009E3AEF">
              <w:rPr>
                <w:b/>
                <w:i/>
                <w:sz w:val="18"/>
                <w:szCs w:val="18"/>
              </w:rPr>
              <w:t>H</w:t>
            </w:r>
          </w:p>
        </w:tc>
        <w:tc>
          <w:tcPr>
            <w:tcW w:w="2317" w:type="dxa"/>
            <w:vMerge w:val="restart"/>
            <w:tcPrChange w:id="1012" w:author="Sgouris Sgouridis [2]" w:date="2018-02-01T13:25:00Z">
              <w:tcPr>
                <w:tcW w:w="2317" w:type="dxa"/>
                <w:vMerge w:val="restart"/>
              </w:tcPr>
            </w:tcPrChange>
          </w:tcPr>
          <w:p w14:paraId="7B07F7A6" w14:textId="4BF78846" w:rsidR="003E75E9" w:rsidRPr="009E3AEF" w:rsidRDefault="003E75E9" w:rsidP="003E75E9">
            <w:pPr>
              <w:pStyle w:val="BodyText"/>
              <w:spacing w:line="240" w:lineRule="auto"/>
              <w:rPr>
                <w:i/>
                <w:sz w:val="18"/>
                <w:szCs w:val="18"/>
              </w:rPr>
            </w:pPr>
            <w:r w:rsidRPr="009E3AEF">
              <w:rPr>
                <w:i/>
                <w:sz w:val="18"/>
                <w:szCs w:val="18"/>
              </w:rPr>
              <w:t>Wind(Davidsson et al. 2012)</w:t>
            </w:r>
          </w:p>
        </w:tc>
        <w:tc>
          <w:tcPr>
            <w:tcW w:w="1687" w:type="dxa"/>
            <w:tcPrChange w:id="1013" w:author="Sgouris Sgouridis [2]" w:date="2018-02-01T13:25:00Z">
              <w:tcPr>
                <w:tcW w:w="1687" w:type="dxa"/>
              </w:tcPr>
            </w:tcPrChange>
          </w:tcPr>
          <w:p w14:paraId="7BB4A23F" w14:textId="77777777" w:rsidR="003E75E9" w:rsidRPr="009E3AEF" w:rsidRDefault="003E75E9" w:rsidP="003E75E9">
            <w:pPr>
              <w:pStyle w:val="BodyText"/>
              <w:spacing w:line="240" w:lineRule="auto"/>
              <w:ind w:firstLine="0"/>
              <w:jc w:val="center"/>
              <w:rPr>
                <w:sz w:val="18"/>
                <w:szCs w:val="18"/>
              </w:rPr>
            </w:pPr>
          </w:p>
        </w:tc>
        <w:tc>
          <w:tcPr>
            <w:tcW w:w="1740" w:type="dxa"/>
            <w:tcPrChange w:id="1014" w:author="Sgouris Sgouridis [2]" w:date="2018-02-01T13:25:00Z">
              <w:tcPr>
                <w:tcW w:w="1740" w:type="dxa"/>
              </w:tcPr>
            </w:tcPrChange>
          </w:tcPr>
          <w:p w14:paraId="64F8D810" w14:textId="511710ED" w:rsidR="003E75E9" w:rsidRPr="009E3AEF" w:rsidRDefault="003E75E9" w:rsidP="003E75E9">
            <w:pPr>
              <w:pStyle w:val="BodyText"/>
              <w:spacing w:line="240" w:lineRule="auto"/>
              <w:ind w:firstLine="0"/>
              <w:jc w:val="center"/>
              <w:rPr>
                <w:b/>
                <w:i/>
                <w:sz w:val="18"/>
                <w:szCs w:val="18"/>
              </w:rPr>
            </w:pPr>
            <w:ins w:id="1015" w:author="Sgouris Sgouridis [2]" w:date="2018-02-01T13:25:00Z">
              <w:r w:rsidRPr="009E3AEF">
                <w:rPr>
                  <w:b/>
                  <w:i/>
                  <w:sz w:val="18"/>
                  <w:szCs w:val="18"/>
                </w:rPr>
                <w:t>10</w:t>
              </w:r>
            </w:ins>
          </w:p>
        </w:tc>
        <w:tc>
          <w:tcPr>
            <w:tcW w:w="1740" w:type="dxa"/>
            <w:tcPrChange w:id="1016" w:author="Sgouris Sgouridis [2]" w:date="2018-02-01T13:25:00Z">
              <w:tcPr>
                <w:tcW w:w="1740" w:type="dxa"/>
              </w:tcPr>
            </w:tcPrChange>
          </w:tcPr>
          <w:p w14:paraId="0E585A5A" w14:textId="43B07EAF" w:rsidR="003E75E9" w:rsidRPr="009E3AEF" w:rsidRDefault="003E75E9" w:rsidP="003E75E9">
            <w:pPr>
              <w:pStyle w:val="BodyText"/>
              <w:spacing w:line="240" w:lineRule="auto"/>
              <w:ind w:firstLine="0"/>
              <w:jc w:val="center"/>
              <w:rPr>
                <w:b/>
                <w:i/>
                <w:sz w:val="18"/>
                <w:szCs w:val="18"/>
              </w:rPr>
            </w:pPr>
            <w:ins w:id="1017" w:author="Sgouris Sgouridis [2]" w:date="2018-02-01T13:25:00Z">
              <w:r w:rsidRPr="009E3AEF">
                <w:rPr>
                  <w:b/>
                  <w:i/>
                  <w:sz w:val="18"/>
                  <w:szCs w:val="18"/>
                </w:rPr>
                <w:t>10</w:t>
              </w:r>
            </w:ins>
          </w:p>
        </w:tc>
        <w:tc>
          <w:tcPr>
            <w:tcW w:w="1321" w:type="dxa"/>
            <w:tcPrChange w:id="1018" w:author="Sgouris Sgouridis [2]" w:date="2018-02-01T13:25:00Z">
              <w:tcPr>
                <w:tcW w:w="1321" w:type="dxa"/>
              </w:tcPr>
            </w:tcPrChange>
          </w:tcPr>
          <w:p w14:paraId="35755127" w14:textId="3E5BE027" w:rsidR="003E75E9" w:rsidRPr="009E3AEF" w:rsidRDefault="003E75E9" w:rsidP="003E75E9">
            <w:pPr>
              <w:pStyle w:val="BodyText"/>
              <w:spacing w:line="240" w:lineRule="auto"/>
              <w:ind w:firstLine="0"/>
              <w:jc w:val="center"/>
              <w:rPr>
                <w:sz w:val="18"/>
                <w:szCs w:val="18"/>
              </w:rPr>
            </w:pPr>
            <w:r w:rsidRPr="009E3AEF">
              <w:rPr>
                <w:sz w:val="18"/>
                <w:szCs w:val="18"/>
              </w:rPr>
              <w:t>9</w:t>
            </w:r>
          </w:p>
        </w:tc>
      </w:tr>
      <w:tr w:rsidR="003E75E9" w:rsidRPr="00505B09" w14:paraId="467281F8" w14:textId="77777777" w:rsidTr="003E75E9">
        <w:trPr>
          <w:jc w:val="center"/>
          <w:trPrChange w:id="1019" w:author="Sgouris Sgouridis [2]" w:date="2018-02-01T13:25:00Z">
            <w:trPr>
              <w:jc w:val="center"/>
            </w:trPr>
          </w:trPrChange>
        </w:trPr>
        <w:tc>
          <w:tcPr>
            <w:tcW w:w="634" w:type="dxa"/>
            <w:tcPrChange w:id="1020" w:author="Sgouris Sgouridis [2]" w:date="2018-02-01T13:25:00Z">
              <w:tcPr>
                <w:tcW w:w="634" w:type="dxa"/>
              </w:tcPr>
            </w:tcPrChange>
          </w:tcPr>
          <w:p w14:paraId="4BF9F5A9" w14:textId="31052302" w:rsidR="003E75E9" w:rsidRPr="009E3AEF" w:rsidRDefault="003E75E9" w:rsidP="003E75E9">
            <w:pPr>
              <w:pStyle w:val="BodyText"/>
              <w:spacing w:line="240" w:lineRule="auto"/>
              <w:ind w:firstLine="0"/>
              <w:rPr>
                <w:b/>
                <w:i/>
                <w:sz w:val="18"/>
                <w:szCs w:val="18"/>
              </w:rPr>
            </w:pPr>
            <w:r w:rsidRPr="009E3AEF">
              <w:rPr>
                <w:b/>
                <w:i/>
                <w:sz w:val="18"/>
                <w:szCs w:val="18"/>
              </w:rPr>
              <w:t>I</w:t>
            </w:r>
          </w:p>
        </w:tc>
        <w:tc>
          <w:tcPr>
            <w:tcW w:w="2317" w:type="dxa"/>
            <w:vMerge/>
            <w:tcPrChange w:id="1021" w:author="Sgouris Sgouridis [2]" w:date="2018-02-01T13:25:00Z">
              <w:tcPr>
                <w:tcW w:w="2317" w:type="dxa"/>
                <w:vMerge/>
              </w:tcPr>
            </w:tcPrChange>
          </w:tcPr>
          <w:p w14:paraId="0EE5103B" w14:textId="49EB1E6C" w:rsidR="003E75E9" w:rsidRPr="009E3AEF" w:rsidRDefault="003E75E9" w:rsidP="003E75E9">
            <w:pPr>
              <w:pStyle w:val="BodyText"/>
              <w:spacing w:line="240" w:lineRule="auto"/>
              <w:ind w:firstLine="0"/>
              <w:rPr>
                <w:i/>
                <w:sz w:val="18"/>
                <w:szCs w:val="18"/>
              </w:rPr>
            </w:pPr>
          </w:p>
        </w:tc>
        <w:tc>
          <w:tcPr>
            <w:tcW w:w="1687" w:type="dxa"/>
            <w:tcPrChange w:id="1022" w:author="Sgouris Sgouridis [2]" w:date="2018-02-01T13:25:00Z">
              <w:tcPr>
                <w:tcW w:w="1687" w:type="dxa"/>
              </w:tcPr>
            </w:tcPrChange>
          </w:tcPr>
          <w:p w14:paraId="04AC55AB" w14:textId="3B70ABFC" w:rsidR="003E75E9" w:rsidRPr="009E3AEF" w:rsidRDefault="003E75E9" w:rsidP="003E75E9">
            <w:pPr>
              <w:pStyle w:val="BodyText"/>
              <w:spacing w:line="240" w:lineRule="auto"/>
              <w:ind w:firstLine="0"/>
              <w:jc w:val="center"/>
              <w:rPr>
                <w:sz w:val="18"/>
                <w:szCs w:val="18"/>
              </w:rPr>
            </w:pPr>
            <w:r w:rsidRPr="009E3AEF">
              <w:rPr>
                <w:sz w:val="18"/>
                <w:szCs w:val="18"/>
              </w:rPr>
              <w:t>N/A</w:t>
            </w:r>
          </w:p>
        </w:tc>
        <w:tc>
          <w:tcPr>
            <w:tcW w:w="1740" w:type="dxa"/>
            <w:tcPrChange w:id="1023" w:author="Sgouris Sgouridis [2]" w:date="2018-02-01T13:25:00Z">
              <w:tcPr>
                <w:tcW w:w="1740" w:type="dxa"/>
              </w:tcPr>
            </w:tcPrChange>
          </w:tcPr>
          <w:p w14:paraId="5CDD1111" w14:textId="7CF12A90" w:rsidR="003E75E9" w:rsidRPr="009E3AEF" w:rsidRDefault="003E75E9" w:rsidP="003E75E9">
            <w:pPr>
              <w:pStyle w:val="BodyText"/>
              <w:spacing w:line="240" w:lineRule="auto"/>
              <w:ind w:firstLine="0"/>
              <w:jc w:val="center"/>
              <w:rPr>
                <w:b/>
                <w:i/>
                <w:sz w:val="18"/>
                <w:szCs w:val="18"/>
              </w:rPr>
            </w:pPr>
            <w:ins w:id="1024" w:author="Sgouris Sgouridis [2]" w:date="2018-02-01T13:25:00Z">
              <w:r w:rsidRPr="009E3AEF">
                <w:rPr>
                  <w:b/>
                  <w:i/>
                  <w:sz w:val="18"/>
                  <w:szCs w:val="18"/>
                </w:rPr>
                <w:t>33</w:t>
              </w:r>
            </w:ins>
          </w:p>
        </w:tc>
        <w:tc>
          <w:tcPr>
            <w:tcW w:w="1740" w:type="dxa"/>
            <w:tcPrChange w:id="1025" w:author="Sgouris Sgouridis [2]" w:date="2018-02-01T13:25:00Z">
              <w:tcPr>
                <w:tcW w:w="1740" w:type="dxa"/>
              </w:tcPr>
            </w:tcPrChange>
          </w:tcPr>
          <w:p w14:paraId="7DBABECB" w14:textId="3985CB82" w:rsidR="003E75E9" w:rsidRPr="009E3AEF" w:rsidRDefault="003E75E9" w:rsidP="003E75E9">
            <w:pPr>
              <w:pStyle w:val="BodyText"/>
              <w:spacing w:line="240" w:lineRule="auto"/>
              <w:ind w:firstLine="0"/>
              <w:jc w:val="center"/>
              <w:rPr>
                <w:b/>
                <w:i/>
                <w:sz w:val="18"/>
                <w:szCs w:val="18"/>
              </w:rPr>
            </w:pPr>
            <w:ins w:id="1026" w:author="Sgouris Sgouridis [2]" w:date="2018-02-01T13:25:00Z">
              <w:r w:rsidRPr="009E3AEF">
                <w:rPr>
                  <w:b/>
                  <w:i/>
                  <w:sz w:val="18"/>
                  <w:szCs w:val="18"/>
                </w:rPr>
                <w:t>33</w:t>
              </w:r>
            </w:ins>
          </w:p>
        </w:tc>
        <w:tc>
          <w:tcPr>
            <w:tcW w:w="1321" w:type="dxa"/>
            <w:tcPrChange w:id="1027" w:author="Sgouris Sgouridis [2]" w:date="2018-02-01T13:25:00Z">
              <w:tcPr>
                <w:tcW w:w="1321" w:type="dxa"/>
              </w:tcPr>
            </w:tcPrChange>
          </w:tcPr>
          <w:p w14:paraId="2343623E" w14:textId="489090F8" w:rsidR="003E75E9" w:rsidRPr="009E3AEF" w:rsidRDefault="003E75E9" w:rsidP="003E75E9">
            <w:pPr>
              <w:pStyle w:val="BodyText"/>
              <w:spacing w:line="240" w:lineRule="auto"/>
              <w:ind w:firstLine="0"/>
              <w:jc w:val="center"/>
              <w:rPr>
                <w:sz w:val="18"/>
                <w:szCs w:val="18"/>
              </w:rPr>
            </w:pPr>
            <w:r w:rsidRPr="009E3AEF">
              <w:rPr>
                <w:sz w:val="18"/>
                <w:szCs w:val="18"/>
              </w:rPr>
              <w:t>29.3</w:t>
            </w:r>
          </w:p>
        </w:tc>
      </w:tr>
    </w:tbl>
    <w:p w14:paraId="6846B818" w14:textId="0C0B9A0C" w:rsidR="00EE23C1" w:rsidRDefault="00EE23C1" w:rsidP="00944204">
      <w:pPr>
        <w:pStyle w:val="BodyText"/>
      </w:pPr>
    </w:p>
    <w:p w14:paraId="5929A3A5" w14:textId="6D164A7D" w:rsidR="006C660B" w:rsidRDefault="006C660B" w:rsidP="00A453DF">
      <w:pPr>
        <w:pStyle w:val="BodyText"/>
        <w:ind w:firstLine="0"/>
        <w:jc w:val="center"/>
      </w:pPr>
    </w:p>
    <w:p w14:paraId="33E5B85E" w14:textId="28A0C698" w:rsidR="00DE2C84" w:rsidRDefault="00DE2C84" w:rsidP="00A453DF">
      <w:pPr>
        <w:pStyle w:val="BodyText"/>
        <w:ind w:firstLine="0"/>
        <w:jc w:val="center"/>
      </w:pPr>
      <w:r>
        <w:rPr>
          <w:noProof/>
        </w:rPr>
        <w:lastRenderedPageBreak/>
        <w:drawing>
          <wp:inline distT="0" distB="0" distL="0" distR="0" wp14:anchorId="3AEF8731" wp14:editId="2D977045">
            <wp:extent cx="5205096" cy="4231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1945" cy="4237536"/>
                    </a:xfrm>
                    <a:prstGeom prst="rect">
                      <a:avLst/>
                    </a:prstGeom>
                  </pic:spPr>
                </pic:pic>
              </a:graphicData>
            </a:graphic>
          </wp:inline>
        </w:drawing>
      </w:r>
    </w:p>
    <w:p w14:paraId="427ED8D3" w14:textId="4FC12E79" w:rsidR="00526B5E" w:rsidRDefault="00526B5E" w:rsidP="004D0053">
      <w:pPr>
        <w:pStyle w:val="Caption"/>
      </w:pPr>
      <w:r>
        <w:t xml:space="preserve">Figure </w:t>
      </w:r>
      <w:r w:rsidR="00DA7938">
        <w:fldChar w:fldCharType="begin"/>
      </w:r>
      <w:r w:rsidR="00DA7938">
        <w:instrText xml:space="preserve"> SEQ Figure \* ARABIC </w:instrText>
      </w:r>
      <w:r w:rsidR="00DA7938">
        <w:fldChar w:fldCharType="separate"/>
      </w:r>
      <w:ins w:id="1028" w:author="Sgouris Sgouridis [2]" w:date="2018-02-01T13:15:00Z">
        <w:r w:rsidR="006661F1">
          <w:rPr>
            <w:noProof/>
          </w:rPr>
          <w:t>2</w:t>
        </w:r>
      </w:ins>
      <w:del w:id="1029" w:author="Sgouris Sgouridis [2]" w:date="2018-02-01T13:15:00Z">
        <w:r w:rsidR="00F561B8" w:rsidDel="006661F1">
          <w:rPr>
            <w:noProof/>
          </w:rPr>
          <w:delText>3</w:delText>
        </w:r>
      </w:del>
      <w:r w:rsidR="00DA7938">
        <w:rPr>
          <w:noProof/>
        </w:rPr>
        <w:fldChar w:fldCharType="end"/>
      </w:r>
      <w:r>
        <w:t xml:space="preserve"> Parametric Relationship of EROI</w:t>
      </w:r>
      <w:r w:rsidRPr="00526B5E">
        <w:rPr>
          <w:vertAlign w:val="subscript"/>
        </w:rPr>
        <w:t>CCS</w:t>
      </w:r>
      <w:r>
        <w:t xml:space="preserve"> with </w:t>
      </w:r>
      <w:commentRangeStart w:id="1030"/>
      <w:r>
        <w:t>EROI</w:t>
      </w:r>
      <w:r w:rsidRPr="00526B5E">
        <w:rPr>
          <w:vertAlign w:val="subscript"/>
        </w:rPr>
        <w:t>disp</w:t>
      </w:r>
      <w:commentRangeEnd w:id="1030"/>
      <w:r w:rsidR="00E61966">
        <w:rPr>
          <w:rStyle w:val="CommentReference"/>
          <w:b w:val="0"/>
          <w:i w:val="0"/>
        </w:rPr>
        <w:commentReference w:id="1030"/>
      </w:r>
      <w:r>
        <w:t>.</w:t>
      </w:r>
    </w:p>
    <w:p w14:paraId="64DC2803" w14:textId="7A9E6EFE" w:rsidR="007166CC" w:rsidRDefault="00C359C1" w:rsidP="001432EB">
      <w:pPr>
        <w:rPr>
          <w:ins w:id="1031" w:author="Sgouris Sgouridis [2]" w:date="2018-02-01T13:42:00Z"/>
        </w:rPr>
      </w:pPr>
      <w:r>
        <w:t xml:space="preserve">Since the values </w:t>
      </w:r>
      <w:r w:rsidR="007A473D">
        <w:t xml:space="preserve">in Table 1 </w:t>
      </w:r>
      <w:r>
        <w:t xml:space="preserve">are estimated based on an assumption of 90% CR, it is still useful to consider </w:t>
      </w:r>
      <w:r w:rsidR="00E521CF">
        <w:t>how</w:t>
      </w:r>
      <w:r>
        <w:t xml:space="preserve"> </w:t>
      </w:r>
      <w:r w:rsidR="001424DE">
        <w:t xml:space="preserve">different </w:t>
      </w:r>
      <w:r>
        <w:t xml:space="preserve">CR </w:t>
      </w:r>
      <w:r w:rsidR="001424DE">
        <w:t xml:space="preserve">and </w:t>
      </w:r>
      <w:r w:rsidR="00076EEB">
        <w:t>CF</w:t>
      </w:r>
      <w:r w:rsidR="001424DE">
        <w:t xml:space="preserve"> </w:t>
      </w:r>
      <w:r>
        <w:t xml:space="preserve">ratios </w:t>
      </w:r>
      <w:r w:rsidR="00E521CF">
        <w:t xml:space="preserve">impact the EROI. </w:t>
      </w:r>
      <w:r w:rsidR="00F42BF6">
        <w:t xml:space="preserve">For this analysis, we use the electricity penalty data to define the operational energy requirement for CCS reported across </w:t>
      </w:r>
      <w:r w:rsidR="00076EEB">
        <w:t xml:space="preserve">different </w:t>
      </w:r>
      <w:r w:rsidR="00F42BF6">
        <w:t>possible capture ratios from 0 to 100% CO</w:t>
      </w:r>
      <w:r w:rsidR="00F42BF6" w:rsidRPr="006103FE">
        <w:rPr>
          <w:vertAlign w:val="subscript"/>
        </w:rPr>
        <w:t>2</w:t>
      </w:r>
      <w:r w:rsidR="00F42BF6">
        <w:t xml:space="preserve"> capture </w:t>
      </w:r>
      <w:r w:rsidR="000520C0">
        <w:fldChar w:fldCharType="begin"/>
      </w:r>
      <w:r w:rsidR="0000276F">
        <w:instrText xml:space="preserve"> ADDIN PAPERS2_CITATIONS &lt;citation&gt;&lt;uuid&gt;C1C31654-AF12-4CD9-A91E-1E486BBC3550&lt;/uuid&gt;&lt;priority&gt;43&lt;/priority&gt;&lt;publications&gt;&lt;publication&gt;&lt;uuid&gt;3A277E2B-03DC-45B7-93D8-89E1B9D9DF8B&lt;/uuid&gt;&lt;volume&gt;4&lt;/volume&gt;&lt;doi&gt;10.1016/j.ijggc.2009.12.005&lt;/doi&gt;&lt;startpage&gt;499&lt;/startpage&gt;&lt;publication_date&gt;99201005011200000000222000&lt;/publication_date&gt;&lt;url&gt;http://dx.doi.org/10.1016/j.ijggc.2009.12.005&lt;/url&gt;&lt;citekey&gt;Sanpasertparnich:2010gj&lt;/citekey&gt;&lt;type&gt;400&lt;/type&gt;&lt;title&gt;Integration of post-combustion capture and storage into a pulverized coal-fired power plant&lt;/title&gt;&lt;publisher&gt;Elsevier Ltd&lt;/publisher&gt;&lt;number&gt;3&lt;/number&gt;&lt;subtype&gt;400&lt;/subtype&gt;&lt;endpage&gt;510&lt;/endpage&gt;&lt;bundle&gt;&lt;publication&gt;&lt;publisher&gt;Elsevier Ltd&lt;/publisher&gt;&lt;title&gt;International Journal of Greenhouse Gas Control&lt;/title&gt;&lt;type&gt;-100&lt;/type&gt;&lt;subtype&gt;-100&lt;/subtype&gt;&lt;uuid&gt;C62801F0-E5CB-4D9F-90A7-0822E67C5460&lt;/uuid&gt;&lt;/publication&gt;&lt;/bundle&gt;&lt;authors&gt;&lt;author&gt;&lt;firstName&gt;Teerawat&lt;/firstName&gt;&lt;lastName&gt;Sanpasertparnich&lt;/lastName&gt;&lt;/author&gt;&lt;author&gt;&lt;firstName&gt;Raphael&lt;/firstName&gt;&lt;lastName&gt;Idem&lt;/lastName&gt;&lt;/author&gt;&lt;author&gt;&lt;firstName&gt;Irene&lt;/firstName&gt;&lt;lastName&gt;Bolea&lt;/lastName&gt;&lt;/author&gt;&lt;author&gt;&lt;firstName&gt;David&lt;/firstName&gt;&lt;lastName&gt;deMontigny&lt;/lastName&gt;&lt;/author&gt;&lt;author&gt;&lt;firstName&gt;Paitoon&lt;/firstName&gt;&lt;lastName&gt;Tontiwachwuthikul&lt;/lastName&gt;&lt;/author&gt;&lt;/authors&gt;&lt;/publication&gt;&lt;/publications&gt;&lt;cites&gt;&lt;/cites&gt;&lt;/citation&gt;</w:instrText>
      </w:r>
      <w:r w:rsidR="000520C0">
        <w:fldChar w:fldCharType="separate"/>
      </w:r>
      <w:r w:rsidR="000520C0">
        <w:rPr>
          <w:rFonts w:eastAsiaTheme="minorEastAsia"/>
          <w:szCs w:val="22"/>
          <w:vertAlign w:val="superscript"/>
        </w:rPr>
        <w:t>22</w:t>
      </w:r>
      <w:r w:rsidR="000520C0">
        <w:fldChar w:fldCharType="end"/>
      </w:r>
      <w:r w:rsidR="007166CC">
        <w:t xml:space="preserve"> </w:t>
      </w:r>
      <w:r w:rsidR="00076EEB">
        <w:t xml:space="preserve">and CF ratios from 50% to 90% </w:t>
      </w:r>
      <w:r w:rsidR="007166CC">
        <w:t>using otherwise the same information as Case 5a (cf. Table 2)</w:t>
      </w:r>
      <w:r w:rsidR="00F42BF6">
        <w:t xml:space="preserve">. </w:t>
      </w:r>
    </w:p>
    <w:p w14:paraId="2B150D98" w14:textId="77777777" w:rsidR="003D39AA" w:rsidRDefault="003D39AA" w:rsidP="001432EB"/>
    <w:p w14:paraId="455E3F98" w14:textId="77777777" w:rsidR="007166CC" w:rsidRDefault="007166CC" w:rsidP="001432EB">
      <w:commentRangeStart w:id="1032"/>
      <w:r w:rsidRPr="007166CC">
        <w:rPr>
          <w:noProof/>
        </w:rPr>
        <w:lastRenderedPageBreak/>
        <w:drawing>
          <wp:inline distT="0" distB="0" distL="0" distR="0" wp14:anchorId="1CE93082" wp14:editId="2D26D24B">
            <wp:extent cx="4680486" cy="3512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7425" cy="3518025"/>
                    </a:xfrm>
                    <a:prstGeom prst="rect">
                      <a:avLst/>
                    </a:prstGeom>
                  </pic:spPr>
                </pic:pic>
              </a:graphicData>
            </a:graphic>
          </wp:inline>
        </w:drawing>
      </w:r>
      <w:commentRangeEnd w:id="1032"/>
      <w:r w:rsidR="00505B09">
        <w:rPr>
          <w:rStyle w:val="CommentReference"/>
        </w:rPr>
        <w:commentReference w:id="1032"/>
      </w:r>
      <w:r w:rsidR="00F42BF6">
        <w:t xml:space="preserve"> </w:t>
      </w:r>
    </w:p>
    <w:p w14:paraId="06C18F4B" w14:textId="442B5270" w:rsidR="00E521CF" w:rsidRDefault="00F42BF6" w:rsidP="001432EB">
      <w:commentRangeStart w:id="1033"/>
      <w:r>
        <w:t>This was combined with an assumed 40,000 MJ/MW energy requirement for construction of the power plant [</w:t>
      </w:r>
      <w:commentRangeStart w:id="1034"/>
      <w:r>
        <w:t>REF</w:t>
      </w:r>
      <w:commentRangeEnd w:id="1034"/>
      <w:r>
        <w:rPr>
          <w:rStyle w:val="CommentReference"/>
        </w:rPr>
        <w:commentReference w:id="1034"/>
      </w:r>
      <w:r>
        <w:t>], CCS was assumed to be 20% of this, i.e., 8000 MJ/MW; a lifetime of 30 years for both power plant and CCS infrastructure; a 50% capacity factor [</w:t>
      </w:r>
      <w:commentRangeStart w:id="1035"/>
      <w:r>
        <w:t>REF</w:t>
      </w:r>
      <w:commentRangeEnd w:id="1035"/>
      <w:r>
        <w:rPr>
          <w:rStyle w:val="CommentReference"/>
        </w:rPr>
        <w:commentReference w:id="1035"/>
      </w:r>
      <w:r>
        <w:t>], and a carbon dioxide emission from combustion of coal of 0.09 kg/MJ [</w:t>
      </w:r>
      <w:commentRangeStart w:id="1036"/>
      <w:r>
        <w:t>REF</w:t>
      </w:r>
      <w:commentRangeEnd w:id="1036"/>
      <w:r>
        <w:rPr>
          <w:rStyle w:val="CommentReference"/>
        </w:rPr>
        <w:commentReference w:id="1036"/>
      </w:r>
      <w:r>
        <w:t xml:space="preserve">]. </w:t>
      </w:r>
    </w:p>
    <w:p w14:paraId="5F355E5B" w14:textId="77777777" w:rsidR="00E521CF" w:rsidRDefault="00E521CF" w:rsidP="001432EB"/>
    <w:p w14:paraId="77F58E24" w14:textId="7DE9558D" w:rsidR="00C359C1" w:rsidRDefault="00C47EF7" w:rsidP="001432EB">
      <w:r>
        <w:t>Figure 4</w:t>
      </w:r>
      <w:r w:rsidR="00E521CF">
        <w:t xml:space="preserve"> shows the parametric analysis of the relationship between capture ratio and EROI.</w:t>
      </w:r>
      <w:r>
        <w:t xml:space="preserve"> For a supercritical PC plant, a </w:t>
      </w:r>
      <w:r w:rsidRPr="009E3AEF">
        <w:rPr>
          <w:i/>
        </w:rPr>
        <w:t>CR</w:t>
      </w:r>
      <w:r>
        <w:t xml:space="preserve"> of 25% and above brings the ERO</w:t>
      </w:r>
      <w:r w:rsidR="00F02C57">
        <w:t>E</w:t>
      </w:r>
      <w:r>
        <w:t xml:space="preserve">I lower than the </w:t>
      </w:r>
      <w:commentRangeStart w:id="1037"/>
      <w:r>
        <w:t xml:space="preserve">CdTe </w:t>
      </w:r>
      <w:commentRangeEnd w:id="1037"/>
      <w:r w:rsidR="006A75FB">
        <w:rPr>
          <w:rStyle w:val="CommentReference"/>
        </w:rPr>
        <w:commentReference w:id="1037"/>
      </w:r>
      <w:r>
        <w:t>estimate,</w:t>
      </w:r>
      <w:r w:rsidR="006A75FB">
        <w:t xml:space="preserve"> and at 80% ratio lower than the multi-crystaline estimate.  </w:t>
      </w:r>
      <w:commentRangeEnd w:id="1033"/>
      <w:r w:rsidR="00F02C57">
        <w:rPr>
          <w:rStyle w:val="CommentReference"/>
        </w:rPr>
        <w:commentReference w:id="1033"/>
      </w:r>
    </w:p>
    <w:tbl>
      <w:tblPr>
        <w:tblStyle w:val="TableGrid"/>
        <w:tblW w:w="0" w:type="auto"/>
        <w:tblLook w:val="04A0" w:firstRow="1" w:lastRow="0" w:firstColumn="1" w:lastColumn="0" w:noHBand="0" w:noVBand="1"/>
      </w:tblPr>
      <w:tblGrid>
        <w:gridCol w:w="5270"/>
        <w:gridCol w:w="5232"/>
      </w:tblGrid>
      <w:tr w:rsidR="00E876A0" w14:paraId="64AC7C3E" w14:textId="77777777" w:rsidTr="00E876A0">
        <w:trPr>
          <w:ins w:id="1038" w:author="Sgouris Sgouridis [2]" w:date="2018-02-01T14:30:00Z"/>
        </w:trPr>
        <w:tc>
          <w:tcPr>
            <w:tcW w:w="5251" w:type="dxa"/>
          </w:tcPr>
          <w:p w14:paraId="2F7098D5" w14:textId="7FB0F1FB" w:rsidR="00E876A0" w:rsidRDefault="00E876A0" w:rsidP="001432EB">
            <w:pPr>
              <w:keepNext/>
              <w:ind w:firstLine="0"/>
              <w:rPr>
                <w:ins w:id="1039" w:author="Sgouris Sgouridis [2]" w:date="2018-02-01T14:30:00Z"/>
              </w:rPr>
            </w:pPr>
            <w:ins w:id="1040" w:author="Sgouris Sgouridis [2]" w:date="2018-02-01T14:31:00Z">
              <w:r>
                <w:rPr>
                  <w:rFonts w:ascii="Helvetica" w:eastAsiaTheme="minorEastAsia" w:hAnsi="Helvetica" w:cs="Helvetica"/>
                  <w:noProof/>
                  <w:sz w:val="24"/>
                </w:rPr>
                <w:lastRenderedPageBreak/>
                <w:drawing>
                  <wp:inline distT="0" distB="0" distL="0" distR="0" wp14:anchorId="5A2CEFA6" wp14:editId="1C40DED2">
                    <wp:extent cx="3711575" cy="184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575" cy="1846580"/>
                            </a:xfrm>
                            <a:prstGeom prst="rect">
                              <a:avLst/>
                            </a:prstGeom>
                            <a:noFill/>
                            <a:ln>
                              <a:noFill/>
                            </a:ln>
                          </pic:spPr>
                        </pic:pic>
                      </a:graphicData>
                    </a:graphic>
                  </wp:inline>
                </w:drawing>
              </w:r>
            </w:ins>
          </w:p>
        </w:tc>
        <w:tc>
          <w:tcPr>
            <w:tcW w:w="5251" w:type="dxa"/>
          </w:tcPr>
          <w:p w14:paraId="0DA3EC4A" w14:textId="3FBC0926" w:rsidR="00E876A0" w:rsidRDefault="00E876A0" w:rsidP="001432EB">
            <w:pPr>
              <w:keepNext/>
              <w:ind w:firstLine="0"/>
              <w:rPr>
                <w:ins w:id="1041" w:author="Sgouris Sgouridis [2]" w:date="2018-02-01T14:30:00Z"/>
              </w:rPr>
            </w:pPr>
            <w:ins w:id="1042" w:author="Sgouris Sgouridis [2]" w:date="2018-02-01T14:32:00Z">
              <w:r>
                <w:rPr>
                  <w:rFonts w:ascii="Helvetica" w:eastAsiaTheme="minorEastAsia" w:hAnsi="Helvetica" w:cs="Helvetica"/>
                  <w:noProof/>
                  <w:sz w:val="24"/>
                </w:rPr>
                <w:drawing>
                  <wp:inline distT="0" distB="0" distL="0" distR="0" wp14:anchorId="4F069D60" wp14:editId="73C74C03">
                    <wp:extent cx="3684270" cy="1837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4270" cy="1837690"/>
                            </a:xfrm>
                            <a:prstGeom prst="rect">
                              <a:avLst/>
                            </a:prstGeom>
                            <a:noFill/>
                            <a:ln>
                              <a:noFill/>
                            </a:ln>
                          </pic:spPr>
                        </pic:pic>
                      </a:graphicData>
                    </a:graphic>
                  </wp:inline>
                </w:drawing>
              </w:r>
            </w:ins>
          </w:p>
        </w:tc>
      </w:tr>
    </w:tbl>
    <w:p w14:paraId="42991B0C" w14:textId="4D066602" w:rsidR="00E521CF" w:rsidRDefault="00E521CF" w:rsidP="001432EB">
      <w:pPr>
        <w:keepNext/>
      </w:pPr>
    </w:p>
    <w:p w14:paraId="6499EC7B" w14:textId="204BE3FE" w:rsidR="00E521CF" w:rsidRDefault="00E521CF" w:rsidP="004D0053">
      <w:pPr>
        <w:pStyle w:val="Caption"/>
      </w:pPr>
      <w:r>
        <w:t xml:space="preserve">Figure </w:t>
      </w:r>
      <w:r w:rsidR="00DA7938">
        <w:fldChar w:fldCharType="begin"/>
      </w:r>
      <w:r w:rsidR="00DA7938">
        <w:instrText xml:space="preserve"> SEQ Figure \* ARABIC </w:instrText>
      </w:r>
      <w:r w:rsidR="00DA7938">
        <w:fldChar w:fldCharType="separate"/>
      </w:r>
      <w:ins w:id="1043" w:author="Sgouris Sgouridis [2]" w:date="2018-02-01T13:15:00Z">
        <w:r w:rsidR="006661F1">
          <w:rPr>
            <w:noProof/>
          </w:rPr>
          <w:t>3</w:t>
        </w:r>
      </w:ins>
      <w:del w:id="1044" w:author="Sgouris Sgouridis [2]" w:date="2018-02-01T13:15:00Z">
        <w:r w:rsidDel="006661F1">
          <w:rPr>
            <w:noProof/>
          </w:rPr>
          <w:delText>4</w:delText>
        </w:r>
      </w:del>
      <w:r w:rsidR="00DA7938">
        <w:rPr>
          <w:noProof/>
        </w:rPr>
        <w:fldChar w:fldCharType="end"/>
      </w:r>
      <w:r w:rsidR="00C47EF7">
        <w:t xml:space="preserve"> </w:t>
      </w:r>
      <w:del w:id="1045" w:author="Sgouris Sgouridis [2]" w:date="2018-02-01T14:32:00Z">
        <w:r w:rsidR="00C47EF7" w:rsidDel="00E876A0">
          <w:delText xml:space="preserve">Parametrical Analysis of Capture Ratio and EROI for PC </w:delText>
        </w:r>
        <w:commentRangeStart w:id="1046"/>
        <w:commentRangeStart w:id="1047"/>
        <w:r w:rsidR="00C47EF7" w:rsidDel="00E876A0">
          <w:delText>Plants</w:delText>
        </w:r>
        <w:commentRangeEnd w:id="1046"/>
        <w:r w:rsidR="00C47EF7" w:rsidDel="00E876A0">
          <w:rPr>
            <w:rStyle w:val="CommentReference"/>
            <w:b w:val="0"/>
            <w:i w:val="0"/>
          </w:rPr>
          <w:commentReference w:id="1046"/>
        </w:r>
        <w:commentRangeEnd w:id="1047"/>
        <w:r w:rsidR="00745734" w:rsidDel="00E876A0">
          <w:rPr>
            <w:rStyle w:val="CommentReference"/>
            <w:b w:val="0"/>
            <w:i w:val="0"/>
          </w:rPr>
          <w:commentReference w:id="1047"/>
        </w:r>
      </w:del>
      <w:ins w:id="1048" w:author="Sgouris Sgouridis [2]" w:date="2018-02-01T14:32:00Z">
        <w:r w:rsidR="00E876A0">
          <w:t xml:space="preserve">Fossil Plants Capacity </w:t>
        </w:r>
      </w:ins>
      <w:ins w:id="1049" w:author="Sgouris Sgouridis [2]" w:date="2018-02-01T14:33:00Z">
        <w:r w:rsidR="00E876A0">
          <w:t xml:space="preserve">Factors (source: </w:t>
        </w:r>
        <w:commentRangeStart w:id="1050"/>
        <w:r w:rsidR="00E876A0">
          <w:fldChar w:fldCharType="begin"/>
        </w:r>
        <w:r w:rsidR="00E876A0">
          <w:instrText xml:space="preserve"> HYPERLINK "</w:instrText>
        </w:r>
        <w:r w:rsidR="00E876A0" w:rsidRPr="00E876A0">
          <w:instrText>https://www.eia.gov/todayinenergy/detail.php?id=25652</w:instrText>
        </w:r>
        <w:r w:rsidR="00E876A0">
          <w:instrText xml:space="preserve">" </w:instrText>
        </w:r>
        <w:r w:rsidR="00E876A0">
          <w:fldChar w:fldCharType="separate"/>
        </w:r>
        <w:r w:rsidR="00E876A0" w:rsidRPr="00114DFF">
          <w:rPr>
            <w:rStyle w:val="Hyperlink"/>
          </w:rPr>
          <w:t>https://www.eia.gov/todayinenergy/detail.php?id=25652</w:t>
        </w:r>
        <w:r w:rsidR="00E876A0">
          <w:fldChar w:fldCharType="end"/>
        </w:r>
        <w:commentRangeEnd w:id="1050"/>
        <w:r w:rsidR="00E876A0">
          <w:rPr>
            <w:rStyle w:val="CommentReference"/>
            <w:b w:val="0"/>
            <w:i w:val="0"/>
          </w:rPr>
          <w:commentReference w:id="1050"/>
        </w:r>
        <w:r w:rsidR="00E876A0">
          <w:t xml:space="preserve"> )</w:t>
        </w:r>
      </w:ins>
    </w:p>
    <w:p w14:paraId="64EBC1FF" w14:textId="2506C211" w:rsidR="00E521CF" w:rsidRDefault="00E521CF" w:rsidP="009E3AEF">
      <w:pPr>
        <w:jc w:val="center"/>
      </w:pPr>
    </w:p>
    <w:p w14:paraId="7D459F42" w14:textId="77777777" w:rsidR="00E521CF" w:rsidRDefault="00E521CF" w:rsidP="001432EB"/>
    <w:p w14:paraId="3421811F" w14:textId="4D9010D3" w:rsidR="00C359C1" w:rsidRPr="00C359C1" w:rsidRDefault="00C359C1" w:rsidP="001432EB">
      <w:r>
        <w:t>In summary, from a net-energy perspective, the losses in the fossil primary energy resources from implementing CCS in power generation systems exceed the benefits of simply directing these resources towards building a self-sustaining renewable energy infrastructure, an approach termed the sower’s strategy</w:t>
      </w:r>
      <w:r w:rsidR="00DD0A53">
        <w:t xml:space="preserve"> in previous papers</w:t>
      </w:r>
      <w:r>
        <w:t xml:space="preserve"> </w:t>
      </w:r>
      <w:r>
        <w:fldChar w:fldCharType="begin"/>
      </w:r>
      <w:r w:rsidR="0000276F">
        <w:instrText xml:space="preserve"> ADDIN PAPERS2_CITATIONS &lt;citation&gt;&lt;uuid&gt;816C0751-4D30-4654-BF6F-78A2697FD7B2&lt;/uuid&gt;&lt;priority&gt;0&lt;/priority&gt;&lt;publications&gt;&lt;publication&gt;&lt;uuid&gt;F7E6D8DB-C27A-47BE-BD1D-8FBA53EAD30B&lt;/uuid&gt;&lt;volume&gt;11&lt;/volume&gt;&lt;doi&gt;10.1088/1748-9326/11/9/094009&lt;/doi&gt;&lt;startpage&gt;1&lt;/startpage&gt;&lt;publication_date&gt;99201609061200000000222000&lt;/publication_date&gt;&lt;url&gt;http://dx.doi.org/10.1088/1748-9326/11/9/094009&lt;/url&gt;&lt;citekey&gt;Sgouridis:2016fd&lt;/citekey&gt;&lt;type&gt;400&lt;/type&gt;&lt;title&gt;The sower’s way: quantifying the narrowing net-energy pathways to a global energy transition&lt;/title&gt;&lt;publisher&gt;IOP Publishing&lt;/publisher&gt;&lt;number&gt;9&lt;/number&gt;&lt;subtype&gt;400&lt;/subtype&gt;&lt;endpage&gt;8&lt;/endpage&gt;&lt;bundle&gt;&lt;publication&gt;&lt;publisher&gt;IOP Publishing&lt;/publisher&gt;&lt;title&gt;Environmental Research Letters&lt;/title&gt;&lt;type&gt;-100&lt;/type&gt;&lt;subtype&gt;-100&lt;/subtype&gt;&lt;uuid&gt;A8AB565D-AA5F-4CBB-A0B4-60BEF212121F&lt;/uuid&gt;&lt;/publication&gt;&lt;/bundle&gt;&lt;authors&gt;&lt;author&gt;&lt;firstName&gt;Sgouris&lt;/firstName&gt;&lt;lastName&gt;Sgouridis&lt;/lastName&gt;&lt;/author&gt;&lt;author&gt;&lt;firstName&gt;Denes&lt;/firstName&gt;&lt;lastName&gt;Csala&lt;/lastName&gt;&lt;/author&gt;&lt;author&gt;&lt;firstName&gt;Ugo&lt;/firstName&gt;&lt;lastName&gt;Bardi&lt;/lastName&gt;&lt;/author&gt;&lt;/authors&gt;&lt;/publication&gt;&lt;/publications&gt;&lt;cites&gt;&lt;/cites&gt;&lt;/citation&gt;</w:instrText>
      </w:r>
      <w:r>
        <w:fldChar w:fldCharType="separate"/>
      </w:r>
      <w:ins w:id="1051" w:author="Sgouris Sgouridis" w:date="2018-01-21T17:00:00Z">
        <w:r w:rsidR="0000276F">
          <w:rPr>
            <w:rFonts w:eastAsiaTheme="minorEastAsia"/>
            <w:szCs w:val="22"/>
            <w:vertAlign w:val="superscript"/>
          </w:rPr>
          <w:t>45</w:t>
        </w:r>
      </w:ins>
      <w:del w:id="1052" w:author="Sgouris Sgouridis" w:date="2018-01-21T15:42:00Z">
        <w:r w:rsidR="005C0C59" w:rsidDel="00E1002F">
          <w:rPr>
            <w:rFonts w:eastAsiaTheme="minorEastAsia"/>
            <w:szCs w:val="22"/>
            <w:vertAlign w:val="superscript"/>
          </w:rPr>
          <w:delText>39</w:delText>
        </w:r>
      </w:del>
      <w:r>
        <w:fldChar w:fldCharType="end"/>
      </w:r>
      <w:r>
        <w:t>.</w:t>
      </w:r>
    </w:p>
    <w:p w14:paraId="4CA97CA3" w14:textId="7852E369" w:rsidR="009E2D90" w:rsidRPr="00A816D6" w:rsidRDefault="004E3837" w:rsidP="009E2D90">
      <w:pPr>
        <w:pStyle w:val="Heading1"/>
      </w:pPr>
      <w:r>
        <w:t xml:space="preserve">Other </w:t>
      </w:r>
      <w:r w:rsidR="00526B5E">
        <w:t>biophysical considerations</w:t>
      </w:r>
      <w:r w:rsidR="00057C24">
        <w:t xml:space="preserve"> </w:t>
      </w:r>
      <w:r w:rsidR="00526B5E">
        <w:t>on</w:t>
      </w:r>
      <w:r w:rsidR="00057C24">
        <w:t xml:space="preserve"> CCS</w:t>
      </w:r>
    </w:p>
    <w:p w14:paraId="3B2E1439" w14:textId="27222208" w:rsidR="009203E3" w:rsidRDefault="00DB7AA4" w:rsidP="007F3EDC">
      <w:r>
        <w:t>While the n</w:t>
      </w:r>
      <w:r w:rsidR="009203E3">
        <w:t xml:space="preserve">et energy considerations </w:t>
      </w:r>
      <w:r>
        <w:t xml:space="preserve">form the most critical problem for CCS scaling, other impediments exist. </w:t>
      </w:r>
      <w:r w:rsidR="00526B5E">
        <w:t>A critical one is the fact that CCS in fossil fuel power generation</w:t>
      </w:r>
      <w:r w:rsidR="00DD0A53">
        <w:t>,</w:t>
      </w:r>
      <w:r w:rsidR="00526B5E">
        <w:t xml:space="preserve"> even in its best implementation</w:t>
      </w:r>
      <w:r w:rsidR="00DD0A53">
        <w:t>,</w:t>
      </w:r>
      <w:r w:rsidR="00526B5E">
        <w:t xml:space="preserve"> does not constitute a zero emissions system </w:t>
      </w:r>
      <w:r w:rsidR="00DD0A53">
        <w:t xml:space="preserve">since </w:t>
      </w:r>
      <w:r w:rsidR="00526B5E">
        <w:t xml:space="preserve">the capture ratio </w:t>
      </w:r>
      <w:r w:rsidR="00DD0A53">
        <w:t xml:space="preserve">never </w:t>
      </w:r>
      <w:r w:rsidR="00526B5E">
        <w:t>exceed</w:t>
      </w:r>
      <w:r w:rsidR="00DD0A53">
        <w:t>s</w:t>
      </w:r>
      <w:r w:rsidR="00526B5E">
        <w:t xml:space="preserve"> 90% of the carbon emissions.</w:t>
      </w:r>
      <w:r w:rsidR="009203E3">
        <w:t xml:space="preserve"> </w:t>
      </w:r>
      <w:r w:rsidR="00526B5E">
        <w:t>In addition, there is a</w:t>
      </w:r>
      <w:r w:rsidR="009203E3">
        <w:t xml:space="preserve"> </w:t>
      </w:r>
      <w:r w:rsidR="00526B5E">
        <w:t>lack</w:t>
      </w:r>
      <w:r w:rsidR="009203E3">
        <w:t xml:space="preserve"> of successful pilot projects </w:t>
      </w:r>
      <w:r w:rsidR="00526B5E">
        <w:t>in diverse geographic locations.</w:t>
      </w:r>
      <w:r w:rsidR="009203E3">
        <w:t xml:space="preserve"> </w:t>
      </w:r>
      <w:r w:rsidR="00526B5E">
        <w:t>The projects that do proceed face</w:t>
      </w:r>
      <w:r w:rsidR="009203E3">
        <w:t xml:space="preserve"> </w:t>
      </w:r>
      <w:r>
        <w:t xml:space="preserve">significant </w:t>
      </w:r>
      <w:r w:rsidR="009203E3">
        <w:t>cost overruns</w:t>
      </w:r>
      <w:r w:rsidR="00526B5E">
        <w:t>.</w:t>
      </w:r>
      <w:r w:rsidR="009203E3">
        <w:t xml:space="preserve"> </w:t>
      </w:r>
      <w:r w:rsidR="00526B5E">
        <w:t>Finally, there are limited</w:t>
      </w:r>
      <w:r>
        <w:t xml:space="preserve"> available </w:t>
      </w:r>
      <w:r w:rsidR="009203E3">
        <w:t xml:space="preserve">geologic </w:t>
      </w:r>
      <w:r>
        <w:t xml:space="preserve">locations and </w:t>
      </w:r>
      <w:r w:rsidR="00526B5E">
        <w:t xml:space="preserve">existing </w:t>
      </w:r>
      <w:r>
        <w:t>pipeline infrastructure dedicated to CO</w:t>
      </w:r>
      <w:r w:rsidRPr="009E3AEF">
        <w:rPr>
          <w:vertAlign w:val="subscript"/>
        </w:rPr>
        <w:t>2</w:t>
      </w:r>
      <w:r>
        <w:t xml:space="preserve"> transport</w:t>
      </w:r>
      <w:r w:rsidR="004F1345">
        <w:t xml:space="preserve">, </w:t>
      </w:r>
      <w:r w:rsidR="00526B5E">
        <w:t>to allow for several regions to implement CCS</w:t>
      </w:r>
      <w:r>
        <w:t>.</w:t>
      </w:r>
    </w:p>
    <w:p w14:paraId="63584B0A" w14:textId="3A130862" w:rsidR="00DB7AA4" w:rsidRDefault="00526B5E" w:rsidP="00DB7AA4">
      <w:r>
        <w:t>By 2016,</w:t>
      </w:r>
      <w:r w:rsidR="00DB7AA4">
        <w:t xml:space="preserve"> the only commercially operational coal-fired CCS plant (110 MW at Boundary Dam, Canada) cost $1.3 billion and registers technical issues, while the major 584MW US project at Kemper Mississipi is expected to cost $6.5 billion instead of the planned $2.4 billion</w:t>
      </w:r>
      <w:r w:rsidR="004246A4">
        <w:t xml:space="preserve"> and </w:t>
      </w:r>
      <w:r w:rsidR="009A0884">
        <w:t xml:space="preserve">faced </w:t>
      </w:r>
      <w:r w:rsidR="004246A4">
        <w:t>several cancellations</w:t>
      </w:r>
      <w:r w:rsidR="00071042">
        <w:t xml:space="preserve"> </w:t>
      </w:r>
      <w:r w:rsidR="00DB575B">
        <w:fldChar w:fldCharType="begin"/>
      </w:r>
      <w:r w:rsidR="0000276F">
        <w:instrText xml:space="preserve"> ADDIN PAPERS2_CITATIONS &lt;citation&gt;&lt;uuid&gt;0D1F8B45-0940-4C55-AFD2-E1949A40613F&lt;/uuid&gt;&lt;priority&gt;36&lt;/priority&gt;&lt;publications&gt;&lt;publication&gt;&lt;publication_date&gt;99201703021200000000222000&lt;/publication_date&gt;&lt;startpage&gt;1&lt;/startpage&gt;&lt;endpage&gt;2&lt;/endpage&gt;&lt;title&gt;Carbon Capture and Sequestration Project Database MIT&lt;/title&gt;&lt;uuid&gt;78EAABAE-6342-4077-9EB1-4A1F7C41C8B9&lt;/uuid&gt;&lt;subtype&gt;344&lt;/subtype&gt;&lt;publisher&gt;MIT&lt;/publisher&gt;&lt;type&gt;300&lt;/type&gt;&lt;place&gt;Cambridge, MA&lt;/place&gt;&lt;citekey&gt;CarbonCaptureandS:2017wl&lt;/citekey&gt;&lt;url&gt;https://sequestration.mit.edu/tools/projects/index_capture.html&lt;/url&gt;&lt;authors&gt;&lt;author&gt;&lt;lastName&gt;CSI&lt;/lastName&gt;&lt;/author&gt;&lt;/authors&gt;&lt;editors&gt;&lt;author&gt;&lt;firstName&gt;Howard&lt;/firstName&gt;&lt;lastName&gt;Herzog&lt;/lastName&gt;&lt;/author&gt;&lt;/editors&gt;&lt;/publication&gt;&lt;/publications&gt;&lt;cites&gt;&lt;/cites&gt;&lt;/citation&gt;</w:instrText>
      </w:r>
      <w:r w:rsidR="00DB575B">
        <w:fldChar w:fldCharType="separate"/>
      </w:r>
      <w:r w:rsidR="00DB575B">
        <w:rPr>
          <w:rFonts w:eastAsiaTheme="minorEastAsia"/>
          <w:szCs w:val="22"/>
          <w:vertAlign w:val="superscript"/>
        </w:rPr>
        <w:t>4</w:t>
      </w:r>
      <w:r w:rsidR="00DB575B">
        <w:fldChar w:fldCharType="end"/>
      </w:r>
      <w:r w:rsidR="00DB7AA4">
        <w:t xml:space="preserve">. We note that these values, adjusted for </w:t>
      </w:r>
      <w:r w:rsidR="00DB7AA4">
        <w:lastRenderedPageBreak/>
        <w:t xml:space="preserve">inflation, exceed </w:t>
      </w:r>
      <w:r w:rsidR="009A0884">
        <w:t xml:space="preserve">by </w:t>
      </w:r>
      <w:r w:rsidR="004246A4">
        <w:t xml:space="preserve">more than three times </w:t>
      </w:r>
      <w:r w:rsidR="00DB7AA4">
        <w:t xml:space="preserve">the </w:t>
      </w:r>
      <w:r w:rsidR="004246A4">
        <w:t>anticipated</w:t>
      </w:r>
      <w:r w:rsidR="00DB7AA4">
        <w:t xml:space="preserve"> estimates shown in Table 1</w:t>
      </w:r>
      <w:r w:rsidR="00231466">
        <w:t xml:space="preserve"> </w:t>
      </w:r>
      <w:r w:rsidR="004246A4">
        <w:t>at</w:t>
      </w:r>
      <w:r w:rsidR="00071042">
        <w:t xml:space="preserve"> $10,000/</w:t>
      </w:r>
      <w:r w:rsidR="00BF4A9A">
        <w:t>kW</w:t>
      </w:r>
      <w:r w:rsidR="00DB7AA4">
        <w:t>.</w:t>
      </w:r>
      <w:r w:rsidR="004246A4">
        <w:t xml:space="preserve"> </w:t>
      </w:r>
      <w:r w:rsidR="001F7B17">
        <w:t>Such</w:t>
      </w:r>
      <w:r w:rsidR="004F1345">
        <w:t xml:space="preserve"> achievements </w:t>
      </w:r>
      <w:r w:rsidR="009A0884">
        <w:t>significantly diverge</w:t>
      </w:r>
      <w:r w:rsidR="004F1345">
        <w:t xml:space="preserve"> from the </w:t>
      </w:r>
      <w:r w:rsidR="001F7B17">
        <w:t xml:space="preserve">suggested trajectories for a large scale implementation potential </w:t>
      </w:r>
      <w:r w:rsidR="000E1B00">
        <w:fldChar w:fldCharType="begin"/>
      </w:r>
      <w:r w:rsidR="0000276F">
        <w:instrText xml:space="preserve"> ADDIN PAPERS2_CITATIONS &lt;citation&gt;&lt;uuid&gt;CD671246-A517-40AE-86E1-10956E6A9277&lt;/uuid&gt;&lt;priority&gt;0&lt;/priority&gt;&lt;publications&gt;&lt;publication&gt;&lt;volume&gt;325&lt;/volume&gt;&lt;publication_date&gt;99200909241200000000222000&lt;/publication_date&gt;&lt;number&gt;5948&lt;/number&gt;&lt;doi&gt;10.1126/science.1172246&lt;/doi&gt;&lt;startpage&gt;1647&lt;/startpage&gt;&lt;title&gt;Carbon Capture and Storage: How Green Can Black Be?&lt;/title&gt;&lt;uuid&gt;D90DDCF0-AFC4-42F2-8C13-C09CD6496C90&lt;/uuid&gt;&lt;subtype&gt;400&lt;/subtype&gt;&lt;endpage&gt;1652&lt;/endpage&gt;&lt;type&gt;400&lt;/type&gt;&lt;url&gt;http://www.sciencemag.org/cgi/doi/10.1126/science.1172246&lt;/url&gt;&lt;bundle&gt;&lt;publication&gt;&lt;title&gt;science&lt;/title&gt;&lt;type&gt;-100&lt;/type&gt;&lt;subtype&gt;-100&lt;/subtype&gt;&lt;uuid&gt;D452CAF5-3EFB-438B-8980-AF957A614F1B&lt;/uuid&gt;&lt;/publication&gt;&lt;/bundle&gt;&lt;authors&gt;&lt;author&gt;&lt;firstName&gt;R&lt;/firstName&gt;&lt;middleNames&gt;S&lt;/middleNames&gt;&lt;lastName&gt;Haszeldine&lt;/lastName&gt;&lt;/author&gt;&lt;/authors&gt;&lt;/publication&gt;&lt;/publications&gt;&lt;cites&gt;&lt;/cites&gt;&lt;/citation&gt;</w:instrText>
      </w:r>
      <w:r w:rsidR="000E1B00">
        <w:fldChar w:fldCharType="separate"/>
      </w:r>
      <w:ins w:id="1053" w:author="Sgouris Sgouridis" w:date="2018-01-21T17:00:00Z">
        <w:r w:rsidR="0000276F">
          <w:rPr>
            <w:rFonts w:eastAsiaTheme="minorEastAsia"/>
            <w:szCs w:val="22"/>
            <w:vertAlign w:val="superscript"/>
          </w:rPr>
          <w:t>46</w:t>
        </w:r>
      </w:ins>
      <w:del w:id="1054" w:author="Sgouris Sgouridis" w:date="2018-01-21T15:42:00Z">
        <w:r w:rsidR="005C0C59" w:rsidDel="00E1002F">
          <w:rPr>
            <w:rFonts w:eastAsiaTheme="minorEastAsia"/>
            <w:szCs w:val="22"/>
            <w:vertAlign w:val="superscript"/>
          </w:rPr>
          <w:delText>40</w:delText>
        </w:r>
      </w:del>
      <w:r w:rsidR="000E1B00">
        <w:fldChar w:fldCharType="end"/>
      </w:r>
      <w:r w:rsidR="000E1B00">
        <w:t xml:space="preserve">, </w:t>
      </w:r>
      <w:r w:rsidR="000E1B00">
        <w:fldChar w:fldCharType="begin"/>
      </w:r>
      <w:r w:rsidR="0000276F">
        <w:instrText xml:space="preserve"> ADDIN PAPERS2_CITATIONS &lt;citation&gt;&lt;uuid&gt;6C35A892-5248-4F47-B7DA-A96DFCD0F4D3&lt;/uuid&gt;&lt;priority&gt;0&lt;/priority&gt;&lt;publications&gt;&lt;publication&gt;&lt;uuid&gt;E66F792B-4405-4A93-9F02-438BCECCA3F4&lt;/uuid&gt;&lt;volume&gt;1&lt;/volume&gt;&lt;doi&gt;10.1038/nenergy.2015.2&lt;/doi&gt;&lt;startpage&gt;15002&lt;/startpage&gt;&lt;publication_date&gt;99201601111200000000222000&lt;/publication_date&gt;&lt;url&gt;http://www.nature.com/articles/nenergy20152&lt;/url&gt;&lt;citekey&gt;Sanchez:2016jv&lt;/citekey&gt;&lt;type&gt;400&lt;/type&gt;&lt;title&gt;A commercialization strategy for carbon-negative energy&lt;/title&gt;&lt;number&gt;1&lt;/number&gt;&lt;subtype&gt;400&lt;/subtype&gt;&lt;endpage&gt;4&lt;/endpage&gt;&lt;bundle&gt;&lt;publication&gt;&lt;title&gt;Nature Energy&lt;/title&gt;&lt;type&gt;-100&lt;/type&gt;&lt;subtype&gt;-100&lt;/subtype&gt;&lt;uuid&gt;40B50365-0AF6-4B4C-8E3F-C2F8831E4459&lt;/uuid&gt;&lt;/publication&gt;&lt;/bundle&gt;&lt;authors&gt;&lt;author&gt;&lt;firstName&gt;Daniel&lt;/firstName&gt;&lt;middleNames&gt;L&lt;/middleNames&gt;&lt;lastName&gt;Sanchez&lt;/lastName&gt;&lt;/author&gt;&lt;author&gt;&lt;firstName&gt;Daniel&lt;/firstName&gt;&lt;middleNames&gt;M&lt;/middleNames&gt;&lt;lastName&gt;Kammen&lt;/lastName&gt;&lt;/author&gt;&lt;/authors&gt;&lt;/publication&gt;&lt;/publications&gt;&lt;cites&gt;&lt;/cites&gt;&lt;/citation&gt;</w:instrText>
      </w:r>
      <w:r w:rsidR="000E1B00">
        <w:fldChar w:fldCharType="separate"/>
      </w:r>
      <w:r w:rsidR="00DB575B">
        <w:rPr>
          <w:rFonts w:eastAsiaTheme="minorEastAsia"/>
          <w:szCs w:val="22"/>
          <w:vertAlign w:val="superscript"/>
        </w:rPr>
        <w:t>6</w:t>
      </w:r>
      <w:r w:rsidR="000E1B00">
        <w:fldChar w:fldCharType="end"/>
      </w:r>
      <w:r w:rsidR="000E1B00">
        <w:t>.</w:t>
      </w:r>
    </w:p>
    <w:p w14:paraId="7D835C9C" w14:textId="5E2E1E1E" w:rsidR="004246A4" w:rsidRDefault="00DA5493" w:rsidP="00DB7AA4">
      <w:r>
        <w:t xml:space="preserve">Given the </w:t>
      </w:r>
      <w:r w:rsidR="001349DE">
        <w:t>net-energy disadvantages</w:t>
      </w:r>
      <w:r>
        <w:t xml:space="preserve"> </w:t>
      </w:r>
      <w:r w:rsidR="001349DE">
        <w:t>of</w:t>
      </w:r>
      <w:r>
        <w:t xml:space="preserve"> coal</w:t>
      </w:r>
      <w:r w:rsidR="001349DE">
        <w:t>-fueled</w:t>
      </w:r>
      <w:r>
        <w:t xml:space="preserve"> CCS, </w:t>
      </w:r>
      <w:r w:rsidR="00B4022C">
        <w:t>natural gas</w:t>
      </w:r>
      <w:r w:rsidR="001349DE">
        <w:t xml:space="preserve"> </w:t>
      </w:r>
      <w:r w:rsidR="00B4022C">
        <w:t>carbon capture (</w:t>
      </w:r>
      <w:r>
        <w:t>NGCC</w:t>
      </w:r>
      <w:r w:rsidR="00B4022C">
        <w:t>)</w:t>
      </w:r>
      <w:r>
        <w:t xml:space="preserve"> </w:t>
      </w:r>
      <w:r w:rsidR="00DD0A53">
        <w:t xml:space="preserve">may be seen </w:t>
      </w:r>
      <w:r w:rsidR="00A85A84">
        <w:t xml:space="preserve">as a </w:t>
      </w:r>
      <w:r w:rsidR="001349DE">
        <w:t>more promising</w:t>
      </w:r>
      <w:r w:rsidR="00A85A84">
        <w:t xml:space="preserve"> option. Yet, this neglects the issue of </w:t>
      </w:r>
      <w:r w:rsidR="001349DE">
        <w:t xml:space="preserve">upstream </w:t>
      </w:r>
      <w:r w:rsidR="00A85A84">
        <w:t xml:space="preserve">fugitive emissions in the </w:t>
      </w:r>
      <w:r w:rsidR="009526C4">
        <w:t>natural gas</w:t>
      </w:r>
      <w:r w:rsidR="00A85A84">
        <w:t xml:space="preserve"> extraction and transportation </w:t>
      </w:r>
      <w:r w:rsidR="009526C4">
        <w:t>system</w:t>
      </w:r>
      <w:r w:rsidR="004F43C8">
        <w:t xml:space="preserve"> </w:t>
      </w:r>
      <w:r w:rsidR="00164FB1">
        <w:fldChar w:fldCharType="begin"/>
      </w:r>
      <w:r w:rsidR="0000276F">
        <w:instrText xml:space="preserve"> ADDIN PAPERS2_CITATIONS &lt;citation&gt;&lt;uuid&gt;79C6AB46-9F63-4F4A-91E6-78947E57267F&lt;/uuid&gt;&lt;priority&gt;30&lt;/priority&gt;&lt;publications&gt;&lt;publication&gt;&lt;uuid&gt;DDE271CE-D494-4C05-8963-91CE6B6B9801&lt;/uuid&gt;&lt;volume&gt;43&lt;/volume&gt;&lt;doi&gt;10.1002/2016GL068703&lt;/doi&gt;&lt;subtitle&gt;Ethane Emissions From the Bakken Shale&lt;/subtitle&gt;&lt;startpage&gt;4617&lt;/startpage&gt;&lt;publication_date&gt;99201605071200000000222000&lt;/publication_date&gt;&lt;url&gt;http://doi.wiley.com/10.1002/2016GL068703&lt;/url&gt;&lt;type&gt;400&lt;/type&gt;&lt;title&gt;Fugitive emissions from the Bakken shale illustrate role of shale production in global ethane shift&lt;/title&gt;&lt;number&gt;9&lt;/number&gt;&lt;subtype&gt;400&lt;/subtype&gt;&lt;endpage&gt;4623&lt;/endpage&gt;&lt;bundle&gt;&lt;publication&gt;&lt;title&gt;Geophysical Research Letters&lt;/title&gt;&lt;type&gt;-100&lt;/type&gt;&lt;subtype&gt;-100&lt;/subtype&gt;&lt;uuid&gt;3E21DB3D-6261-4C80-998D-5DB9EB4634F7&lt;/uuid&gt;&lt;/publication&gt;&lt;/bundle&gt;&lt;authors&gt;&lt;author&gt;&lt;firstName&gt;E&lt;/firstName&gt;&lt;middleNames&gt;A&lt;/middleNames&gt;&lt;lastName&gt;Kort&lt;/lastName&gt;&lt;/author&gt;&lt;author&gt;&lt;firstName&gt;M&lt;/firstName&gt;&lt;middleNames&gt;L&lt;/middleNames&gt;&lt;lastName&gt;Smith&lt;/lastName&gt;&lt;/author&gt;&lt;author&gt;&lt;firstName&gt;L&lt;/firstName&gt;&lt;middleNames&gt;T&lt;/middleNames&gt;&lt;lastName&gt;Murray&lt;/lastName&gt;&lt;/author&gt;&lt;author&gt;&lt;firstName&gt;A&lt;/firstName&gt;&lt;lastName&gt;Gvakharia&lt;/lastName&gt;&lt;/author&gt;&lt;author&gt;&lt;firstName&gt;A&lt;/firstName&gt;&lt;middleNames&gt;R&lt;/middleNames&gt;&lt;lastName&gt;Brandt&lt;/lastName&gt;&lt;/author&gt;&lt;author&gt;&lt;firstName&gt;J&lt;/firstName&gt;&lt;lastName&gt;Peischl&lt;/lastName&gt;&lt;/author&gt;&lt;author&gt;&lt;firstName&gt;T&lt;/firstName&gt;&lt;middleNames&gt;B&lt;/middleNames&gt;&lt;lastName&gt;Ryerson&lt;/lastName&gt;&lt;/author&gt;&lt;author&gt;&lt;firstName&gt;C&lt;/firstName&gt;&lt;lastName&gt;Sweeney&lt;/lastName&gt;&lt;/author&gt;&lt;author&gt;&lt;firstName&gt;K&lt;/firstName&gt;&lt;lastName&gt;Travis&lt;/lastName&gt;&lt;/author&gt;&lt;/authors&gt;&lt;/publication&gt;&lt;/publications&gt;&lt;cites&gt;&lt;/cites&gt;&lt;/citation&gt;</w:instrText>
      </w:r>
      <w:r w:rsidR="00164FB1">
        <w:fldChar w:fldCharType="separate"/>
      </w:r>
      <w:ins w:id="1055" w:author="Sgouris Sgouridis" w:date="2018-01-21T17:00:00Z">
        <w:r w:rsidR="0000276F">
          <w:rPr>
            <w:rFonts w:eastAsiaTheme="minorEastAsia"/>
            <w:szCs w:val="22"/>
            <w:vertAlign w:val="superscript"/>
          </w:rPr>
          <w:t>47</w:t>
        </w:r>
      </w:ins>
      <w:del w:id="1056" w:author="Sgouris Sgouridis" w:date="2018-01-21T15:42:00Z">
        <w:r w:rsidR="005C0C59" w:rsidDel="00E1002F">
          <w:rPr>
            <w:rFonts w:eastAsiaTheme="minorEastAsia"/>
            <w:szCs w:val="22"/>
            <w:vertAlign w:val="superscript"/>
          </w:rPr>
          <w:delText>41</w:delText>
        </w:r>
      </w:del>
      <w:r w:rsidR="00164FB1">
        <w:fldChar w:fldCharType="end"/>
      </w:r>
      <w:r w:rsidR="001349DE">
        <w:t>.</w:t>
      </w:r>
      <w:r w:rsidR="00A85A84">
        <w:t xml:space="preserve"> </w:t>
      </w:r>
      <w:r w:rsidR="001349DE">
        <w:t>Also,</w:t>
      </w:r>
      <w:r w:rsidR="00A85A84">
        <w:t xml:space="preserve"> if these plants are expected to support higher RE penetration </w:t>
      </w:r>
      <w:r w:rsidR="001349DE">
        <w:t>their economics</w:t>
      </w:r>
      <w:r w:rsidR="00A85A84">
        <w:t xml:space="preserve"> will be </w:t>
      </w:r>
      <w:r w:rsidR="004F43C8">
        <w:t>increasingly</w:t>
      </w:r>
      <w:r w:rsidR="00A85A84">
        <w:t xml:space="preserve"> affected as their </w:t>
      </w:r>
      <w:r w:rsidR="004F43C8">
        <w:t>utilization</w:t>
      </w:r>
      <w:r w:rsidR="00A85A84">
        <w:t xml:space="preserve"> factors </w:t>
      </w:r>
      <w:r w:rsidR="004F43C8">
        <w:t>would</w:t>
      </w:r>
      <w:r w:rsidR="00A85A84">
        <w:t xml:space="preserve"> drop</w:t>
      </w:r>
      <w:r w:rsidR="001349DE">
        <w:t xml:space="preserve"> and it would be hard to economically justify the additional expense of a CCS facility for a plant that operates as load-follower that fills in the gaps rather than baseload</w:t>
      </w:r>
      <w:r w:rsidR="00A85A84">
        <w:t>.</w:t>
      </w:r>
    </w:p>
    <w:p w14:paraId="732C03B6" w14:textId="59EBC4E5" w:rsidR="003C559F" w:rsidRDefault="00DD0A53" w:rsidP="003C559F">
      <w:r>
        <w:t xml:space="preserve">Carbon </w:t>
      </w:r>
      <w:r w:rsidR="00B4022C">
        <w:t xml:space="preserve">dioxide </w:t>
      </w:r>
      <w:r>
        <w:t>s</w:t>
      </w:r>
      <w:r w:rsidR="003C559F">
        <w:t>torage is in itself problematic for several reasons. The main technology proposed so far, geological sequestration of CO</w:t>
      </w:r>
      <w:r w:rsidR="003C559F" w:rsidRPr="009E3AEF">
        <w:rPr>
          <w:vertAlign w:val="subscript"/>
        </w:rPr>
        <w:t>2</w:t>
      </w:r>
      <w:r w:rsidR="003C559F">
        <w:t xml:space="preserve">, </w:t>
      </w:r>
      <w:r w:rsidR="00B4022C">
        <w:t xml:space="preserve">may </w:t>
      </w:r>
      <w:r w:rsidR="004F43C8">
        <w:t xml:space="preserve">create </w:t>
      </w:r>
      <w:r w:rsidR="003C559F">
        <w:t>a serious problem</w:t>
      </w:r>
      <w:r w:rsidR="00B4022C">
        <w:t xml:space="preserve">s since we are </w:t>
      </w:r>
      <w:r w:rsidR="000C6C1B">
        <w:t>replacing non-</w:t>
      </w:r>
      <w:r w:rsidR="003C559F">
        <w:t>reactive hydrocarbons with CO</w:t>
      </w:r>
      <w:r w:rsidR="003C559F" w:rsidRPr="00984134">
        <w:rPr>
          <w:vertAlign w:val="subscript"/>
        </w:rPr>
        <w:t>2</w:t>
      </w:r>
      <w:r w:rsidR="003C559F">
        <w:t xml:space="preserve"> which is a reactive (acidic) gas</w:t>
      </w:r>
      <w:r>
        <w:t>,</w:t>
      </w:r>
      <w:r w:rsidR="003C559F">
        <w:t xml:space="preserve"> </w:t>
      </w:r>
      <w:r w:rsidR="004F43C8">
        <w:t xml:space="preserve">potentially </w:t>
      </w:r>
      <w:r>
        <w:t>a</w:t>
      </w:r>
      <w:r w:rsidR="004F43C8">
        <w:t>ffecting</w:t>
      </w:r>
      <w:r w:rsidR="003C559F">
        <w:t xml:space="preserve"> the stability of the reservoir over long time spans. For this reason, it would be safer t</w:t>
      </w:r>
      <w:r w:rsidR="004F43C8">
        <w:t>o transform CO</w:t>
      </w:r>
      <w:r w:rsidR="004F43C8" w:rsidRPr="00984134">
        <w:rPr>
          <w:vertAlign w:val="subscript"/>
        </w:rPr>
        <w:t>2</w:t>
      </w:r>
      <w:r w:rsidR="004F43C8">
        <w:t xml:space="preserve"> into inert, non-</w:t>
      </w:r>
      <w:r w:rsidR="003C559F">
        <w:t>gaseous products. One such possibility is to transform CO</w:t>
      </w:r>
      <w:r w:rsidR="003C559F" w:rsidRPr="00984134">
        <w:rPr>
          <w:vertAlign w:val="subscript"/>
        </w:rPr>
        <w:t>2</w:t>
      </w:r>
      <w:r w:rsidR="003C559F">
        <w:t xml:space="preserve"> into solid carbon, which is technologically possible </w:t>
      </w:r>
      <w:r w:rsidR="004F43C8">
        <w:t xml:space="preserve">either by electrochemical methods </w:t>
      </w:r>
      <w:r w:rsidR="00164FB1">
        <w:fldChar w:fldCharType="begin"/>
      </w:r>
      <w:r w:rsidR="0000276F">
        <w:instrText xml:space="preserve"> ADDIN PAPERS2_CITATIONS &lt;citation&gt;&lt;uuid&gt;0A6CD523-8344-4590-B371-91229D5D612B&lt;/uuid&gt;&lt;priority&gt;31&lt;/priority&gt;&lt;publications&gt;&lt;publication&gt;&lt;volume&gt;119&lt;/volume&gt;&lt;publication_date&gt;99201510151200000000222000&lt;/publication_date&gt;&lt;number&gt;41&lt;/number&gt;&lt;doi&gt;10.1021/acs.jpcc.5b07026&lt;/doi&gt;&lt;startpage&gt;23342&lt;/startpage&gt;&lt;title&gt;The Minimum Electrolytic Energy Needed To Convert Carbon Dioxide to Carbon by Electrolysis in Carbonate Melts&lt;/title&gt;&lt;uuid&gt;4E04A1EE-2E24-4DE0-9170-4BB0F3477A10&lt;/uuid&gt;&lt;subtype&gt;400&lt;/subtype&gt;&lt;endpage&gt;23349&lt;/endpage&gt;&lt;type&gt;400&lt;/type&gt;&lt;url&gt;http://pubs.acs.org/doi/10.1021/acs.jpcc.5b07026&lt;/url&gt;&lt;bundle&gt;&lt;publication&gt;&lt;title&gt;The Journal of Physical Chemistry C&lt;/title&gt;&lt;type&gt;-100&lt;/type&gt;&lt;subtype&gt;-100&lt;/subtype&gt;&lt;uuid&gt;0BA84240-3205-44DF-9529-E6CDC75F4924&lt;/uuid&gt;&lt;/publication&gt;&lt;/bundle&gt;&lt;authors&gt;&lt;author&gt;&lt;firstName&gt;Jiawen&lt;/firstName&gt;&lt;lastName&gt;Ren&lt;/lastName&gt;&lt;/author&gt;&lt;author&gt;&lt;firstName&gt;Jason&lt;/firstName&gt;&lt;lastName&gt;Lau&lt;/lastName&gt;&lt;/author&gt;&lt;author&gt;&lt;firstName&gt;Matthew&lt;/firstName&gt;&lt;lastName&gt;Lefler&lt;/lastName&gt;&lt;/author&gt;&lt;author&gt;&lt;firstName&gt;Stuart&lt;/firstName&gt;&lt;lastName&gt;Licht&lt;/lastName&gt;&lt;/author&gt;&lt;/authors&gt;&lt;/publication&gt;&lt;/publications&gt;&lt;cites&gt;&lt;/cites&gt;&lt;/citation&gt;</w:instrText>
      </w:r>
      <w:r w:rsidR="00164FB1">
        <w:fldChar w:fldCharType="separate"/>
      </w:r>
      <w:ins w:id="1057" w:author="Sgouris Sgouridis" w:date="2018-01-21T17:00:00Z">
        <w:r w:rsidR="0000276F">
          <w:rPr>
            <w:rFonts w:eastAsiaTheme="minorEastAsia"/>
            <w:szCs w:val="22"/>
            <w:vertAlign w:val="superscript"/>
          </w:rPr>
          <w:t>48</w:t>
        </w:r>
      </w:ins>
      <w:del w:id="1058" w:author="Sgouris Sgouridis" w:date="2018-01-21T15:42:00Z">
        <w:r w:rsidR="005C0C59" w:rsidDel="00E1002F">
          <w:rPr>
            <w:rFonts w:eastAsiaTheme="minorEastAsia"/>
            <w:szCs w:val="22"/>
            <w:vertAlign w:val="superscript"/>
          </w:rPr>
          <w:delText>42</w:delText>
        </w:r>
      </w:del>
      <w:r w:rsidR="00164FB1">
        <w:fldChar w:fldCharType="end"/>
      </w:r>
      <w:r w:rsidR="004F43C8">
        <w:t xml:space="preserve"> or as bio-char</w:t>
      </w:r>
      <w:r w:rsidR="003C559F">
        <w:t xml:space="preserve">. The </w:t>
      </w:r>
      <w:r>
        <w:t xml:space="preserve">main </w:t>
      </w:r>
      <w:r w:rsidR="003C559F">
        <w:t xml:space="preserve">problem associated with this concept </w:t>
      </w:r>
      <w:r>
        <w:rPr>
          <w:rStyle w:val="CommentReference"/>
        </w:rPr>
        <w:commentReference w:id="1059"/>
      </w:r>
      <w:r w:rsidR="00B4022C">
        <w:rPr>
          <w:rStyle w:val="CommentReference"/>
        </w:rPr>
        <w:commentReference w:id="1060"/>
      </w:r>
      <w:r w:rsidR="003C559F">
        <w:t xml:space="preserve">is that solid carbon is a reactive solid that burns in air and, hence, it could </w:t>
      </w:r>
      <w:r w:rsidR="001349DE">
        <w:t>always present a tempting</w:t>
      </w:r>
      <w:r w:rsidR="003C559F">
        <w:t xml:space="preserve"> fuel </w:t>
      </w:r>
      <w:r w:rsidR="001349DE">
        <w:t xml:space="preserve">resource or be burned accidentally. These risks can only be mitigated by very deep burial, </w:t>
      </w:r>
      <w:r>
        <w:t>but the costs of burying a solid is much higher than pumping a gas in an existing reservoir</w:t>
      </w:r>
      <w:r w:rsidR="003C559F">
        <w:t>. The last possibility is to transform atmospheric CO</w:t>
      </w:r>
      <w:r w:rsidR="003C559F" w:rsidRPr="009E3AEF">
        <w:rPr>
          <w:vertAlign w:val="subscript"/>
        </w:rPr>
        <w:t>2</w:t>
      </w:r>
      <w:r w:rsidR="003C559F">
        <w:t xml:space="preserve"> into carbonates, wh</w:t>
      </w:r>
      <w:r w:rsidR="00B05B9B">
        <w:t>ich are stable and non-burnable,</w:t>
      </w:r>
      <w:r w:rsidR="003C559F">
        <w:t xml:space="preserve"> </w:t>
      </w:r>
      <w:r w:rsidR="001349DE">
        <w:t xml:space="preserve">imitating </w:t>
      </w:r>
      <w:r w:rsidR="003C559F">
        <w:t xml:space="preserve">a natural process </w:t>
      </w:r>
      <w:r w:rsidR="00B05B9B">
        <w:t>called</w:t>
      </w:r>
      <w:r w:rsidR="003C559F">
        <w:t xml:space="preserve"> “si</w:t>
      </w:r>
      <w:r w:rsidR="00B05B9B">
        <w:t xml:space="preserve">licate weathering” </w:t>
      </w:r>
      <w:r w:rsidR="00164FB1">
        <w:fldChar w:fldCharType="begin"/>
      </w:r>
      <w:r w:rsidR="0000276F">
        <w:instrText xml:space="preserve"> ADDIN PAPERS2_CITATIONS &lt;citation&gt;&lt;uuid&gt;8CAE8DC7-A845-4C3C-83C9-4EA19139F9A1&lt;/uuid&gt;&lt;priority&gt;32&lt;/priority&gt;&lt;publications&gt;&lt;publication&gt;&lt;uuid&gt;076CB61D-8873-4A0B-A847-2F6E43DFF685&lt;/uuid&gt;&lt;volume&gt;235&lt;/volume&gt;&lt;doi&gt;10.1016/j.epsl.2005.03.020&lt;/doi&gt;&lt;startpage&gt;211&lt;/startpage&gt;&lt;publication_date&gt;99200506301200000000222000&lt;/publication_date&gt;&lt;url&gt;http://linkinghub.elsevier.com/retrieve/pii/S0012821X05002116&lt;/url&gt;&lt;citekey&gt;WEST:2005bi&lt;/citekey&gt;&lt;type&gt;400&lt;/type&gt;&lt;title&gt;Tectonic and climatic controls on silicate weathering&lt;/title&gt;&lt;number&gt;1-2&lt;/number&gt;&lt;subtype&gt;400&lt;/subtype&gt;&lt;endpage&gt;228&lt;/endpage&gt;&lt;bundle&gt;&lt;publication&gt;&lt;title&gt;Earth and Planetary Science Letters&lt;/title&gt;&lt;type&gt;-100&lt;/type&gt;&lt;subtype&gt;-100&lt;/subtype&gt;&lt;uuid&gt;BC9770E7-FE46-4159-8587-AC42C4E4E65C&lt;/uuid&gt;&lt;/publication&gt;&lt;/bundle&gt;&lt;authors&gt;&lt;author&gt;&lt;firstName&gt;A&lt;/firstName&gt;&lt;lastName&gt;WEST&lt;/lastName&gt;&lt;/author&gt;&lt;author&gt;&lt;firstName&gt;A&lt;/firstName&gt;&lt;lastName&gt;GALY&lt;/lastName&gt;&lt;/author&gt;&lt;author&gt;&lt;firstName&gt;M&lt;/firstName&gt;&lt;lastName&gt;BICKLE&lt;/lastName&gt;&lt;/author&gt;&lt;/authors&gt;&lt;/publication&gt;&lt;/publications&gt;&lt;cites&gt;&lt;/cites&gt;&lt;/citation&gt;</w:instrText>
      </w:r>
      <w:r w:rsidR="00164FB1">
        <w:fldChar w:fldCharType="separate"/>
      </w:r>
      <w:ins w:id="1061" w:author="Sgouris Sgouridis" w:date="2018-01-21T17:00:00Z">
        <w:r w:rsidR="0000276F">
          <w:rPr>
            <w:rFonts w:eastAsiaTheme="minorEastAsia"/>
            <w:szCs w:val="22"/>
            <w:vertAlign w:val="superscript"/>
          </w:rPr>
          <w:t>49</w:t>
        </w:r>
      </w:ins>
      <w:del w:id="1062" w:author="Sgouris Sgouridis" w:date="2018-01-21T15:42:00Z">
        <w:r w:rsidR="005C0C59" w:rsidDel="00E1002F">
          <w:rPr>
            <w:rFonts w:eastAsiaTheme="minorEastAsia"/>
            <w:szCs w:val="22"/>
            <w:vertAlign w:val="superscript"/>
          </w:rPr>
          <w:delText>43</w:delText>
        </w:r>
      </w:del>
      <w:r w:rsidR="00164FB1">
        <w:fldChar w:fldCharType="end"/>
      </w:r>
      <w:r w:rsidR="003C559F">
        <w:t xml:space="preserve">. Unfortunately, </w:t>
      </w:r>
      <w:r w:rsidR="001349DE">
        <w:t xml:space="preserve">this process </w:t>
      </w:r>
      <w:r w:rsidR="003C559F">
        <w:t xml:space="preserve">occurs very slowly </w:t>
      </w:r>
      <w:r w:rsidR="001349DE">
        <w:t>in nature</w:t>
      </w:r>
      <w:r w:rsidR="003C559F">
        <w:t>. It could be accelerated by human intervention but, at present, there are only tentative proposals which appear v</w:t>
      </w:r>
      <w:r w:rsidR="00B05B9B">
        <w:t>ery expensive and whose large-</w:t>
      </w:r>
      <w:r w:rsidR="003C559F">
        <w:t xml:space="preserve">scale feasibility is </w:t>
      </w:r>
      <w:r w:rsidR="00B05B9B">
        <w:t>debatable</w:t>
      </w:r>
      <w:r w:rsidR="003C559F">
        <w:t xml:space="preserve">. </w:t>
      </w:r>
    </w:p>
    <w:p w14:paraId="20702E57" w14:textId="50B0D567" w:rsidR="003F1AE2" w:rsidRDefault="003F1AE2" w:rsidP="003F1AE2"/>
    <w:p w14:paraId="0EC50152" w14:textId="710CE0EB" w:rsidR="00276136" w:rsidRPr="00A816D6" w:rsidRDefault="00276136" w:rsidP="00276136">
      <w:pPr>
        <w:pStyle w:val="Heading1"/>
      </w:pPr>
      <w:r>
        <w:t>Conclusions</w:t>
      </w:r>
    </w:p>
    <w:p w14:paraId="7C4DC16B" w14:textId="48B0C6C4" w:rsidR="00276136" w:rsidRDefault="000C6C1B" w:rsidP="00276136">
      <w:r>
        <w:t xml:space="preserve">We have estimated the EROI of electricity from </w:t>
      </w:r>
      <w:r w:rsidR="005A52C7">
        <w:t xml:space="preserve">fossil-based </w:t>
      </w:r>
      <w:r>
        <w:t xml:space="preserve">IGCC, PC, and NGCC with CCS </w:t>
      </w:r>
      <w:r w:rsidR="00492A38">
        <w:t>as ranging between 2.4 and 5</w:t>
      </w:r>
      <w:r w:rsidR="005A52C7">
        <w:t xml:space="preserve"> while not qualifying as a </w:t>
      </w:r>
      <w:r w:rsidR="00492A38">
        <w:t>zero emissions resources</w:t>
      </w:r>
      <w:r>
        <w:t xml:space="preserve">. These values compare unfavorably to </w:t>
      </w:r>
      <w:r w:rsidR="005A52C7">
        <w:t xml:space="preserve">dispatchable, scalable RE with storage </w:t>
      </w:r>
      <w:r w:rsidR="00C034DD">
        <w:t xml:space="preserve">which ranges </w:t>
      </w:r>
      <w:commentRangeStart w:id="1063"/>
      <w:r w:rsidR="00C034DD">
        <w:t>from 7.6</w:t>
      </w:r>
      <w:r w:rsidR="00164FB1">
        <w:t xml:space="preserve"> to </w:t>
      </w:r>
      <w:r w:rsidR="00C034DD">
        <w:t xml:space="preserve">20 </w:t>
      </w:r>
      <w:commentRangeEnd w:id="1063"/>
      <w:r w:rsidR="00984134">
        <w:rPr>
          <w:rStyle w:val="CommentReference"/>
        </w:rPr>
        <w:commentReference w:id="1063"/>
      </w:r>
      <w:r w:rsidR="00C034DD">
        <w:t>even under restrictive assumptions on the storage technology energetic efficiency</w:t>
      </w:r>
      <w:r w:rsidR="005A52C7">
        <w:t xml:space="preserve">. Given this </w:t>
      </w:r>
      <w:r w:rsidR="00C034DD">
        <w:t xml:space="preserve">factor </w:t>
      </w:r>
      <w:r w:rsidR="005A52C7">
        <w:t>and</w:t>
      </w:r>
      <w:r>
        <w:t xml:space="preserve"> the consideration</w:t>
      </w:r>
      <w:r w:rsidR="005A52C7">
        <w:t>s of scaling, economics</w:t>
      </w:r>
      <w:r w:rsidR="0052631C">
        <w:t>,</w:t>
      </w:r>
      <w:r w:rsidR="005A52C7">
        <w:t xml:space="preserve"> and geology</w:t>
      </w:r>
      <w:r>
        <w:t xml:space="preserve">, </w:t>
      </w:r>
      <w:r w:rsidR="00C034DD">
        <w:t xml:space="preserve">including the fact that CCS is </w:t>
      </w:r>
      <w:r w:rsidR="00C034DD">
        <w:lastRenderedPageBreak/>
        <w:t xml:space="preserve">not a true “zero-emission” technology, </w:t>
      </w:r>
      <w:r>
        <w:t xml:space="preserve">it appears </w:t>
      </w:r>
      <w:r w:rsidR="00164FB1">
        <w:t>significantly more</w:t>
      </w:r>
      <w:r>
        <w:t xml:space="preserve"> profitable</w:t>
      </w:r>
      <w:r w:rsidR="00C034DD">
        <w:t>, energetically,</w:t>
      </w:r>
      <w:r>
        <w:t xml:space="preserve"> to invest the available </w:t>
      </w:r>
      <w:r w:rsidR="00164FB1">
        <w:t xml:space="preserve">fossil </w:t>
      </w:r>
      <w:r>
        <w:t>resource</w:t>
      </w:r>
      <w:r w:rsidR="00164FB1">
        <w:t>s</w:t>
      </w:r>
      <w:r>
        <w:t xml:space="preserve"> directly into </w:t>
      </w:r>
      <w:r w:rsidR="00164FB1">
        <w:t xml:space="preserve">further investment in </w:t>
      </w:r>
      <w:r>
        <w:t>renewable energy</w:t>
      </w:r>
      <w:r w:rsidR="0052631C">
        <w:t xml:space="preserve">. This approach is preferable than </w:t>
      </w:r>
      <w:r>
        <w:t xml:space="preserve">retro-fitting </w:t>
      </w:r>
      <w:r w:rsidR="00164FB1">
        <w:t xml:space="preserve">or building new </w:t>
      </w:r>
      <w:r>
        <w:t xml:space="preserve">fossil fuel </w:t>
      </w:r>
      <w:r w:rsidR="00164FB1">
        <w:t xml:space="preserve">power </w:t>
      </w:r>
      <w:r>
        <w:t xml:space="preserve">plants with CCS. </w:t>
      </w:r>
      <w:r w:rsidR="00E27C2D">
        <w:t>Perpetuating the reliance on fossil fuels</w:t>
      </w:r>
      <w:r w:rsidR="00164FB1">
        <w:t xml:space="preserve"> in the form of CCS appears </w:t>
      </w:r>
      <w:r w:rsidR="000C3CF1">
        <w:t xml:space="preserve">to be both </w:t>
      </w:r>
      <w:r w:rsidR="00164FB1">
        <w:t xml:space="preserve">more </w:t>
      </w:r>
      <w:r w:rsidR="000C3CF1">
        <w:t xml:space="preserve">expensive in terms of net energy and </w:t>
      </w:r>
      <w:r w:rsidR="00164FB1">
        <w:t>more dangerous in terms of long-</w:t>
      </w:r>
      <w:r w:rsidR="000C3CF1">
        <w:t xml:space="preserve">term </w:t>
      </w:r>
      <w:r w:rsidR="00164FB1">
        <w:t>implications</w:t>
      </w:r>
      <w:r w:rsidR="000C3CF1">
        <w:t xml:space="preserve"> </w:t>
      </w:r>
      <w:r w:rsidR="00164FB1">
        <w:t>of stored carbon</w:t>
      </w:r>
      <w:r w:rsidR="000C3CF1">
        <w:t xml:space="preserve">. </w:t>
      </w:r>
      <w:r w:rsidR="00164FB1">
        <w:t xml:space="preserve">As a result, CCS development should be seen as a niche and supplementary contributor to climate mitigation rather than as fundamental technology option. </w:t>
      </w:r>
      <w:r w:rsidR="000C3CF1">
        <w:t xml:space="preserve">That doesn't mean that we may not be </w:t>
      </w:r>
      <w:r w:rsidR="00164FB1">
        <w:t xml:space="preserve">eventually </w:t>
      </w:r>
      <w:r w:rsidR="000C3CF1">
        <w:t>forced to use some kind of negative emission technologies to cope with a future climate emergency. But we should take into account that such emergency measures will always be expensive and uncertain</w:t>
      </w:r>
      <w:r w:rsidR="00164FB1">
        <w:t xml:space="preserve"> and would certainly benefit from the existence of installed zero emissions infrastructure.</w:t>
      </w:r>
    </w:p>
    <w:p w14:paraId="06A04C93" w14:textId="7472542F" w:rsidR="00057C24" w:rsidRDefault="007F3EDC" w:rsidP="00164FB1">
      <w:pPr>
        <w:pStyle w:val="Heading1"/>
        <w:numPr>
          <w:ilvl w:val="0"/>
          <w:numId w:val="0"/>
        </w:numPr>
        <w:ind w:left="432" w:hanging="432"/>
      </w:pPr>
      <w:r>
        <w:t>References</w:t>
      </w:r>
    </w:p>
    <w:p w14:paraId="5DB771D1" w14:textId="77777777" w:rsidR="0000276F" w:rsidRDefault="00057C24" w:rsidP="0000276F">
      <w:pPr>
        <w:widowControl w:val="0"/>
        <w:tabs>
          <w:tab w:val="left" w:pos="640"/>
        </w:tabs>
        <w:autoSpaceDE w:val="0"/>
        <w:autoSpaceDN w:val="0"/>
        <w:adjustRightInd w:val="0"/>
        <w:spacing w:line="240" w:lineRule="auto"/>
        <w:ind w:left="640" w:hanging="640"/>
        <w:jc w:val="left"/>
        <w:rPr>
          <w:ins w:id="1064" w:author="Sgouris Sgouridis" w:date="2018-01-21T17:00:00Z"/>
          <w:rFonts w:eastAsiaTheme="minorEastAsia"/>
          <w:szCs w:val="22"/>
        </w:rPr>
      </w:pPr>
      <w:r>
        <w:fldChar w:fldCharType="begin"/>
      </w:r>
      <w:r>
        <w:instrText xml:space="preserve"> ADDIN PAPERS2_CITATIONS &lt;papers2_bibliography/&gt;</w:instrText>
      </w:r>
      <w:r>
        <w:fldChar w:fldCharType="separate"/>
      </w:r>
      <w:ins w:id="1065" w:author="Sgouris Sgouridis" w:date="2018-01-21T17:00:00Z">
        <w:r w:rsidR="0000276F">
          <w:rPr>
            <w:rFonts w:eastAsiaTheme="minorEastAsia"/>
            <w:szCs w:val="22"/>
          </w:rPr>
          <w:t>1.</w:t>
        </w:r>
        <w:r w:rsidR="0000276F">
          <w:rPr>
            <w:rFonts w:eastAsiaTheme="minorEastAsia"/>
            <w:szCs w:val="22"/>
          </w:rPr>
          <w:tab/>
          <w:t xml:space="preserve">IEA. </w:t>
        </w:r>
        <w:r w:rsidR="0000276F">
          <w:rPr>
            <w:rFonts w:eastAsiaTheme="minorEastAsia"/>
            <w:i/>
            <w:iCs/>
            <w:szCs w:val="22"/>
          </w:rPr>
          <w:t>Technology Roadmap Carbon Capture and Storage</w:t>
        </w:r>
        <w:r w:rsidR="0000276F">
          <w:rPr>
            <w:rFonts w:eastAsiaTheme="minorEastAsia"/>
            <w:szCs w:val="22"/>
          </w:rPr>
          <w:t>. 1–63 (International Energy Agency, 2013).</w:t>
        </w:r>
      </w:ins>
    </w:p>
    <w:p w14:paraId="61963684" w14:textId="77777777" w:rsidR="0000276F" w:rsidRDefault="0000276F" w:rsidP="0000276F">
      <w:pPr>
        <w:widowControl w:val="0"/>
        <w:tabs>
          <w:tab w:val="left" w:pos="640"/>
        </w:tabs>
        <w:autoSpaceDE w:val="0"/>
        <w:autoSpaceDN w:val="0"/>
        <w:adjustRightInd w:val="0"/>
        <w:spacing w:line="240" w:lineRule="auto"/>
        <w:ind w:left="640" w:hanging="640"/>
        <w:jc w:val="left"/>
        <w:rPr>
          <w:ins w:id="1066" w:author="Sgouris Sgouridis" w:date="2018-01-21T17:00:00Z"/>
          <w:rFonts w:eastAsiaTheme="minorEastAsia"/>
          <w:szCs w:val="22"/>
        </w:rPr>
      </w:pPr>
      <w:ins w:id="1067" w:author="Sgouris Sgouridis" w:date="2018-01-21T17:00:00Z">
        <w:r>
          <w:rPr>
            <w:rFonts w:eastAsiaTheme="minorEastAsia"/>
            <w:szCs w:val="22"/>
          </w:rPr>
          <w:t>2.</w:t>
        </w:r>
        <w:r>
          <w:rPr>
            <w:rFonts w:eastAsiaTheme="minorEastAsia"/>
            <w:szCs w:val="22"/>
          </w:rPr>
          <w:tab/>
          <w:t xml:space="preserve">van Vuuren, D. P. </w:t>
        </w:r>
        <w:r>
          <w:rPr>
            <w:rFonts w:eastAsiaTheme="minorEastAsia"/>
            <w:i/>
            <w:iCs/>
            <w:szCs w:val="22"/>
          </w:rPr>
          <w:t>et al.</w:t>
        </w:r>
        <w:r>
          <w:rPr>
            <w:rFonts w:eastAsiaTheme="minorEastAsia"/>
            <w:szCs w:val="22"/>
          </w:rPr>
          <w:t xml:space="preserve"> Carbon budgets and energy transition pathways. </w:t>
        </w:r>
        <w:r>
          <w:rPr>
            <w:rFonts w:eastAsiaTheme="minorEastAsia"/>
            <w:i/>
            <w:iCs/>
            <w:szCs w:val="22"/>
          </w:rPr>
          <w:t>Environmental Research Letters</w:t>
        </w:r>
        <w:r>
          <w:rPr>
            <w:rFonts w:eastAsiaTheme="minorEastAsia"/>
            <w:szCs w:val="22"/>
          </w:rPr>
          <w:t xml:space="preserve"> </w:t>
        </w:r>
        <w:r>
          <w:rPr>
            <w:rFonts w:eastAsiaTheme="minorEastAsia"/>
            <w:b/>
            <w:bCs/>
            <w:szCs w:val="22"/>
          </w:rPr>
          <w:t>11,</w:t>
        </w:r>
        <w:r>
          <w:rPr>
            <w:rFonts w:eastAsiaTheme="minorEastAsia"/>
            <w:szCs w:val="22"/>
          </w:rPr>
          <w:t xml:space="preserve"> 1–12 (2016).</w:t>
        </w:r>
      </w:ins>
    </w:p>
    <w:p w14:paraId="5AB64CC1" w14:textId="77777777" w:rsidR="0000276F" w:rsidRDefault="0000276F" w:rsidP="0000276F">
      <w:pPr>
        <w:widowControl w:val="0"/>
        <w:tabs>
          <w:tab w:val="left" w:pos="640"/>
        </w:tabs>
        <w:autoSpaceDE w:val="0"/>
        <w:autoSpaceDN w:val="0"/>
        <w:adjustRightInd w:val="0"/>
        <w:spacing w:line="240" w:lineRule="auto"/>
        <w:ind w:left="640" w:hanging="640"/>
        <w:jc w:val="left"/>
        <w:rPr>
          <w:ins w:id="1068" w:author="Sgouris Sgouridis" w:date="2018-01-21T17:00:00Z"/>
          <w:rFonts w:eastAsiaTheme="minorEastAsia"/>
          <w:szCs w:val="22"/>
        </w:rPr>
      </w:pPr>
      <w:ins w:id="1069" w:author="Sgouris Sgouridis" w:date="2018-01-21T17:00:00Z">
        <w:r>
          <w:rPr>
            <w:rFonts w:eastAsiaTheme="minorEastAsia"/>
            <w:szCs w:val="22"/>
          </w:rPr>
          <w:t>3.</w:t>
        </w:r>
        <w:r>
          <w:rPr>
            <w:rFonts w:eastAsiaTheme="minorEastAsia"/>
            <w:szCs w:val="22"/>
          </w:rPr>
          <w:tab/>
          <w:t xml:space="preserve">Benjamin M Sanderson, B. C. O. C. T. What would it take to achieve the Paris temperature targets? </w:t>
        </w:r>
        <w:r>
          <w:rPr>
            <w:rFonts w:eastAsiaTheme="minorEastAsia"/>
            <w:i/>
            <w:iCs/>
            <w:szCs w:val="22"/>
          </w:rPr>
          <w:t>Geophys. Res. Lett.</w:t>
        </w:r>
        <w:r>
          <w:rPr>
            <w:rFonts w:eastAsiaTheme="minorEastAsia"/>
            <w:szCs w:val="22"/>
          </w:rPr>
          <w:t xml:space="preserve"> 7133–7142 (2017). doi:10.1002/(ISSN)1944-8007</w:t>
        </w:r>
      </w:ins>
    </w:p>
    <w:p w14:paraId="1EAB6A0C" w14:textId="77777777" w:rsidR="0000276F" w:rsidRDefault="0000276F" w:rsidP="0000276F">
      <w:pPr>
        <w:widowControl w:val="0"/>
        <w:tabs>
          <w:tab w:val="left" w:pos="640"/>
        </w:tabs>
        <w:autoSpaceDE w:val="0"/>
        <w:autoSpaceDN w:val="0"/>
        <w:adjustRightInd w:val="0"/>
        <w:spacing w:line="240" w:lineRule="auto"/>
        <w:ind w:left="640" w:hanging="640"/>
        <w:jc w:val="left"/>
        <w:rPr>
          <w:ins w:id="1070" w:author="Sgouris Sgouridis" w:date="2018-01-21T17:00:00Z"/>
          <w:rFonts w:eastAsiaTheme="minorEastAsia"/>
          <w:szCs w:val="22"/>
        </w:rPr>
      </w:pPr>
      <w:ins w:id="1071" w:author="Sgouris Sgouridis" w:date="2018-01-21T17:00:00Z">
        <w:r>
          <w:rPr>
            <w:rFonts w:eastAsiaTheme="minorEastAsia"/>
            <w:szCs w:val="22"/>
          </w:rPr>
          <w:t>4.</w:t>
        </w:r>
        <w:r>
          <w:rPr>
            <w:rFonts w:eastAsiaTheme="minorEastAsia"/>
            <w:szCs w:val="22"/>
          </w:rPr>
          <w:tab/>
          <w:t>CSI. Carbon Capture and Sequestration Project Database MIT. 1–2 (2017).</w:t>
        </w:r>
      </w:ins>
    </w:p>
    <w:p w14:paraId="31101159" w14:textId="77777777" w:rsidR="0000276F" w:rsidRDefault="0000276F" w:rsidP="0000276F">
      <w:pPr>
        <w:widowControl w:val="0"/>
        <w:tabs>
          <w:tab w:val="left" w:pos="640"/>
        </w:tabs>
        <w:autoSpaceDE w:val="0"/>
        <w:autoSpaceDN w:val="0"/>
        <w:adjustRightInd w:val="0"/>
        <w:spacing w:line="240" w:lineRule="auto"/>
        <w:ind w:left="640" w:hanging="640"/>
        <w:jc w:val="left"/>
        <w:rPr>
          <w:ins w:id="1072" w:author="Sgouris Sgouridis" w:date="2018-01-21T17:00:00Z"/>
          <w:rFonts w:eastAsiaTheme="minorEastAsia"/>
          <w:szCs w:val="22"/>
        </w:rPr>
      </w:pPr>
      <w:ins w:id="1073" w:author="Sgouris Sgouridis" w:date="2018-01-21T17:00:00Z">
        <w:r>
          <w:rPr>
            <w:rFonts w:eastAsiaTheme="minorEastAsia"/>
            <w:szCs w:val="22"/>
          </w:rPr>
          <w:t>5.</w:t>
        </w:r>
        <w:r>
          <w:rPr>
            <w:rFonts w:eastAsiaTheme="minorEastAsia"/>
            <w:szCs w:val="22"/>
          </w:rPr>
          <w:tab/>
          <w:t xml:space="preserve">REN21. </w:t>
        </w:r>
        <w:r>
          <w:rPr>
            <w:rFonts w:eastAsiaTheme="minorEastAsia"/>
            <w:i/>
            <w:iCs/>
            <w:szCs w:val="22"/>
          </w:rPr>
          <w:t>RENEWABLES 2016 GLOBAL STATUS REPORT</w:t>
        </w:r>
        <w:r>
          <w:rPr>
            <w:rFonts w:eastAsiaTheme="minorEastAsia"/>
            <w:szCs w:val="22"/>
          </w:rPr>
          <w:t>. 1–272 (Renewable Energy Policy Network for the 21st Century, 2016).</w:t>
        </w:r>
      </w:ins>
    </w:p>
    <w:p w14:paraId="507645A5" w14:textId="77777777" w:rsidR="0000276F" w:rsidRDefault="0000276F" w:rsidP="0000276F">
      <w:pPr>
        <w:widowControl w:val="0"/>
        <w:tabs>
          <w:tab w:val="left" w:pos="640"/>
        </w:tabs>
        <w:autoSpaceDE w:val="0"/>
        <w:autoSpaceDN w:val="0"/>
        <w:adjustRightInd w:val="0"/>
        <w:spacing w:line="240" w:lineRule="auto"/>
        <w:ind w:left="640" w:hanging="640"/>
        <w:jc w:val="left"/>
        <w:rPr>
          <w:ins w:id="1074" w:author="Sgouris Sgouridis" w:date="2018-01-21T17:00:00Z"/>
          <w:rFonts w:eastAsiaTheme="minorEastAsia"/>
          <w:szCs w:val="22"/>
        </w:rPr>
      </w:pPr>
      <w:ins w:id="1075" w:author="Sgouris Sgouridis" w:date="2018-01-21T17:00:00Z">
        <w:r>
          <w:rPr>
            <w:rFonts w:eastAsiaTheme="minorEastAsia"/>
            <w:szCs w:val="22"/>
          </w:rPr>
          <w:t>6.</w:t>
        </w:r>
        <w:r>
          <w:rPr>
            <w:rFonts w:eastAsiaTheme="minorEastAsia"/>
            <w:szCs w:val="22"/>
          </w:rPr>
          <w:tab/>
          <w:t xml:space="preserve">Sanchez, D. L. &amp; Kammen, D. M. A commercialization strategy for carbon-negative energy. </w:t>
        </w:r>
        <w:r>
          <w:rPr>
            <w:rFonts w:eastAsiaTheme="minorEastAsia"/>
            <w:i/>
            <w:iCs/>
            <w:szCs w:val="22"/>
          </w:rPr>
          <w:t>Nat. Energy</w:t>
        </w:r>
        <w:r>
          <w:rPr>
            <w:rFonts w:eastAsiaTheme="minorEastAsia"/>
            <w:szCs w:val="22"/>
          </w:rPr>
          <w:t xml:space="preserve"> </w:t>
        </w:r>
        <w:r>
          <w:rPr>
            <w:rFonts w:eastAsiaTheme="minorEastAsia"/>
            <w:b/>
            <w:bCs/>
            <w:szCs w:val="22"/>
          </w:rPr>
          <w:t>1,</w:t>
        </w:r>
        <w:r>
          <w:rPr>
            <w:rFonts w:eastAsiaTheme="minorEastAsia"/>
            <w:szCs w:val="22"/>
          </w:rPr>
          <w:t xml:space="preserve"> 15002–4 (2016).</w:t>
        </w:r>
      </w:ins>
    </w:p>
    <w:p w14:paraId="645A9B43" w14:textId="77777777" w:rsidR="0000276F" w:rsidRDefault="0000276F" w:rsidP="0000276F">
      <w:pPr>
        <w:widowControl w:val="0"/>
        <w:tabs>
          <w:tab w:val="left" w:pos="640"/>
        </w:tabs>
        <w:autoSpaceDE w:val="0"/>
        <w:autoSpaceDN w:val="0"/>
        <w:adjustRightInd w:val="0"/>
        <w:spacing w:line="240" w:lineRule="auto"/>
        <w:ind w:left="640" w:hanging="640"/>
        <w:jc w:val="left"/>
        <w:rPr>
          <w:ins w:id="1076" w:author="Sgouris Sgouridis" w:date="2018-01-21T17:00:00Z"/>
          <w:rFonts w:eastAsiaTheme="minorEastAsia"/>
          <w:szCs w:val="22"/>
        </w:rPr>
      </w:pPr>
      <w:ins w:id="1077" w:author="Sgouris Sgouridis" w:date="2018-01-21T17:00:00Z">
        <w:r>
          <w:rPr>
            <w:rFonts w:eastAsiaTheme="minorEastAsia"/>
            <w:szCs w:val="22"/>
          </w:rPr>
          <w:t>7.</w:t>
        </w:r>
        <w:r>
          <w:rPr>
            <w:rFonts w:eastAsiaTheme="minorEastAsia"/>
            <w:szCs w:val="22"/>
          </w:rPr>
          <w:tab/>
          <w:t xml:space="preserve">IRENA. </w:t>
        </w:r>
        <w:r>
          <w:rPr>
            <w:rFonts w:eastAsiaTheme="minorEastAsia"/>
            <w:i/>
            <w:iCs/>
            <w:szCs w:val="22"/>
          </w:rPr>
          <w:t>RENEWABLE CAPACITY STATISTICS 2017</w:t>
        </w:r>
        <w:r>
          <w:rPr>
            <w:rFonts w:eastAsiaTheme="minorEastAsia"/>
            <w:szCs w:val="22"/>
          </w:rPr>
          <w:t>. 1–60 (International Renewable Energy Agency (IRENA), 2017).</w:t>
        </w:r>
      </w:ins>
    </w:p>
    <w:p w14:paraId="03034EC2" w14:textId="77777777" w:rsidR="0000276F" w:rsidRDefault="0000276F" w:rsidP="0000276F">
      <w:pPr>
        <w:widowControl w:val="0"/>
        <w:tabs>
          <w:tab w:val="left" w:pos="640"/>
        </w:tabs>
        <w:autoSpaceDE w:val="0"/>
        <w:autoSpaceDN w:val="0"/>
        <w:adjustRightInd w:val="0"/>
        <w:spacing w:line="240" w:lineRule="auto"/>
        <w:ind w:left="640" w:hanging="640"/>
        <w:jc w:val="left"/>
        <w:rPr>
          <w:ins w:id="1078" w:author="Sgouris Sgouridis" w:date="2018-01-21T17:00:00Z"/>
          <w:rFonts w:eastAsiaTheme="minorEastAsia"/>
          <w:szCs w:val="22"/>
        </w:rPr>
      </w:pPr>
      <w:ins w:id="1079" w:author="Sgouris Sgouridis" w:date="2018-01-21T17:00:00Z">
        <w:r>
          <w:rPr>
            <w:rFonts w:eastAsiaTheme="minorEastAsia"/>
            <w:szCs w:val="22"/>
          </w:rPr>
          <w:t>8.</w:t>
        </w:r>
        <w:r>
          <w:rPr>
            <w:rFonts w:eastAsiaTheme="minorEastAsia"/>
            <w:szCs w:val="22"/>
          </w:rPr>
          <w:tab/>
          <w:t xml:space="preserve">Carbajales-Dale, M., Barnhart, C. J., Brandt, A. R. &amp; Benson, S. M. A better currency for investing in a sustainable future. </w:t>
        </w:r>
        <w:r>
          <w:rPr>
            <w:rFonts w:eastAsiaTheme="minorEastAsia"/>
            <w:i/>
            <w:iCs/>
            <w:szCs w:val="22"/>
          </w:rPr>
          <w:t>Nature Climate change</w:t>
        </w:r>
        <w:r>
          <w:rPr>
            <w:rFonts w:eastAsiaTheme="minorEastAsia"/>
            <w:szCs w:val="22"/>
          </w:rPr>
          <w:t xml:space="preserve"> </w:t>
        </w:r>
        <w:r>
          <w:rPr>
            <w:rFonts w:eastAsiaTheme="minorEastAsia"/>
            <w:b/>
            <w:bCs/>
            <w:szCs w:val="22"/>
          </w:rPr>
          <w:t>4,</w:t>
        </w:r>
        <w:r>
          <w:rPr>
            <w:rFonts w:eastAsiaTheme="minorEastAsia"/>
            <w:szCs w:val="22"/>
          </w:rPr>
          <w:t xml:space="preserve"> 524–527 (2014).</w:t>
        </w:r>
      </w:ins>
    </w:p>
    <w:p w14:paraId="30F10DCB" w14:textId="77777777" w:rsidR="0000276F" w:rsidRDefault="0000276F" w:rsidP="0000276F">
      <w:pPr>
        <w:widowControl w:val="0"/>
        <w:tabs>
          <w:tab w:val="left" w:pos="640"/>
        </w:tabs>
        <w:autoSpaceDE w:val="0"/>
        <w:autoSpaceDN w:val="0"/>
        <w:adjustRightInd w:val="0"/>
        <w:spacing w:line="240" w:lineRule="auto"/>
        <w:ind w:left="640" w:hanging="640"/>
        <w:jc w:val="left"/>
        <w:rPr>
          <w:ins w:id="1080" w:author="Sgouris Sgouridis" w:date="2018-01-21T17:00:00Z"/>
          <w:rFonts w:eastAsiaTheme="minorEastAsia"/>
          <w:szCs w:val="22"/>
        </w:rPr>
      </w:pPr>
      <w:ins w:id="1081" w:author="Sgouris Sgouridis" w:date="2018-01-21T17:00:00Z">
        <w:r>
          <w:rPr>
            <w:rFonts w:eastAsiaTheme="minorEastAsia"/>
            <w:szCs w:val="22"/>
          </w:rPr>
          <w:t>9.</w:t>
        </w:r>
        <w:r>
          <w:rPr>
            <w:rFonts w:eastAsiaTheme="minorEastAsia"/>
            <w:szCs w:val="22"/>
          </w:rPr>
          <w:tab/>
          <w:t xml:space="preserve">Sathre, R., Chester, M., Cain, J. &amp; Masanet, E. A framework for environmental assessment of CO2 capture and storage systems. </w:t>
        </w:r>
        <w:r>
          <w:rPr>
            <w:rFonts w:eastAsiaTheme="minorEastAsia"/>
            <w:i/>
            <w:iCs/>
            <w:szCs w:val="22"/>
          </w:rPr>
          <w:t>Energy</w:t>
        </w:r>
        <w:r>
          <w:rPr>
            <w:rFonts w:eastAsiaTheme="minorEastAsia"/>
            <w:szCs w:val="22"/>
          </w:rPr>
          <w:t xml:space="preserve"> </w:t>
        </w:r>
        <w:r>
          <w:rPr>
            <w:rFonts w:eastAsiaTheme="minorEastAsia"/>
            <w:b/>
            <w:bCs/>
            <w:szCs w:val="22"/>
          </w:rPr>
          <w:t>37,</w:t>
        </w:r>
        <w:r>
          <w:rPr>
            <w:rFonts w:eastAsiaTheme="minorEastAsia"/>
            <w:szCs w:val="22"/>
          </w:rPr>
          <w:t xml:space="preserve"> 540–548 (2012).</w:t>
        </w:r>
      </w:ins>
    </w:p>
    <w:p w14:paraId="2AAAE9C2" w14:textId="77777777" w:rsidR="0000276F" w:rsidRDefault="0000276F" w:rsidP="0000276F">
      <w:pPr>
        <w:widowControl w:val="0"/>
        <w:tabs>
          <w:tab w:val="left" w:pos="640"/>
        </w:tabs>
        <w:autoSpaceDE w:val="0"/>
        <w:autoSpaceDN w:val="0"/>
        <w:adjustRightInd w:val="0"/>
        <w:spacing w:line="240" w:lineRule="auto"/>
        <w:ind w:left="640" w:hanging="640"/>
        <w:jc w:val="left"/>
        <w:rPr>
          <w:ins w:id="1082" w:author="Sgouris Sgouridis" w:date="2018-01-21T17:00:00Z"/>
          <w:rFonts w:eastAsiaTheme="minorEastAsia"/>
          <w:szCs w:val="22"/>
        </w:rPr>
      </w:pPr>
      <w:ins w:id="1083" w:author="Sgouris Sgouridis" w:date="2018-01-21T17:00:00Z">
        <w:r>
          <w:rPr>
            <w:rFonts w:eastAsiaTheme="minorEastAsia"/>
            <w:szCs w:val="22"/>
          </w:rPr>
          <w:t>10.</w:t>
        </w:r>
        <w:r>
          <w:rPr>
            <w:rFonts w:eastAsiaTheme="minorEastAsia"/>
            <w:szCs w:val="22"/>
          </w:rPr>
          <w:tab/>
          <w:t xml:space="preserve">Modahl, I. S., Askham, C., Lyng, K.-A. &amp; Brekke, A. Weighting of environmental trade-offs in CCS—an LCA case study of electricity from a fossil gas power plant with post-combustion CO2 capture, transport and storage. </w:t>
        </w:r>
        <w:r>
          <w:rPr>
            <w:rFonts w:eastAsiaTheme="minorEastAsia"/>
            <w:i/>
            <w:iCs/>
            <w:szCs w:val="22"/>
          </w:rPr>
          <w:t>Int J Life Cycle Assess</w:t>
        </w:r>
        <w:r>
          <w:rPr>
            <w:rFonts w:eastAsiaTheme="minorEastAsia"/>
            <w:szCs w:val="22"/>
          </w:rPr>
          <w:t xml:space="preserve"> </w:t>
        </w:r>
        <w:r>
          <w:rPr>
            <w:rFonts w:eastAsiaTheme="minorEastAsia"/>
            <w:b/>
            <w:bCs/>
            <w:szCs w:val="22"/>
          </w:rPr>
          <w:t>17,</w:t>
        </w:r>
        <w:r>
          <w:rPr>
            <w:rFonts w:eastAsiaTheme="minorEastAsia"/>
            <w:szCs w:val="22"/>
          </w:rPr>
          <w:t xml:space="preserve"> 932–943 (2012).</w:t>
        </w:r>
      </w:ins>
    </w:p>
    <w:p w14:paraId="79D68D1E" w14:textId="77777777" w:rsidR="0000276F" w:rsidRDefault="0000276F" w:rsidP="0000276F">
      <w:pPr>
        <w:widowControl w:val="0"/>
        <w:tabs>
          <w:tab w:val="left" w:pos="640"/>
        </w:tabs>
        <w:autoSpaceDE w:val="0"/>
        <w:autoSpaceDN w:val="0"/>
        <w:adjustRightInd w:val="0"/>
        <w:spacing w:line="240" w:lineRule="auto"/>
        <w:ind w:left="640" w:hanging="640"/>
        <w:jc w:val="left"/>
        <w:rPr>
          <w:ins w:id="1084" w:author="Sgouris Sgouridis" w:date="2018-01-21T17:00:00Z"/>
          <w:rFonts w:eastAsiaTheme="minorEastAsia"/>
          <w:szCs w:val="22"/>
        </w:rPr>
      </w:pPr>
      <w:ins w:id="1085" w:author="Sgouris Sgouridis" w:date="2018-01-21T17:00:00Z">
        <w:r>
          <w:rPr>
            <w:rFonts w:eastAsiaTheme="minorEastAsia"/>
            <w:szCs w:val="22"/>
          </w:rPr>
          <w:t>11.</w:t>
        </w:r>
        <w:r>
          <w:rPr>
            <w:rFonts w:eastAsiaTheme="minorEastAsia"/>
            <w:szCs w:val="22"/>
          </w:rPr>
          <w:tab/>
          <w:t xml:space="preserve">Corsten, M., Ramirez, A., Shen, L., Koornneef, J. &amp; Faaij, A. Environmental impact assessment of CCS chains – Lessons learned and limitations from LCA literature. </w:t>
        </w:r>
        <w:r>
          <w:rPr>
            <w:rFonts w:eastAsiaTheme="minorEastAsia"/>
            <w:i/>
            <w:iCs/>
            <w:szCs w:val="22"/>
          </w:rPr>
          <w:t>International Journal of Greenhouse Gas Control</w:t>
        </w:r>
        <w:r>
          <w:rPr>
            <w:rFonts w:eastAsiaTheme="minorEastAsia"/>
            <w:szCs w:val="22"/>
          </w:rPr>
          <w:t xml:space="preserve"> </w:t>
        </w:r>
        <w:r>
          <w:rPr>
            <w:rFonts w:eastAsiaTheme="minorEastAsia"/>
            <w:b/>
            <w:bCs/>
            <w:szCs w:val="22"/>
          </w:rPr>
          <w:t>13,</w:t>
        </w:r>
        <w:r>
          <w:rPr>
            <w:rFonts w:eastAsiaTheme="minorEastAsia"/>
            <w:szCs w:val="22"/>
          </w:rPr>
          <w:t xml:space="preserve"> 59–71 (2013).</w:t>
        </w:r>
      </w:ins>
    </w:p>
    <w:p w14:paraId="36F0A957" w14:textId="77777777" w:rsidR="0000276F" w:rsidRDefault="0000276F" w:rsidP="0000276F">
      <w:pPr>
        <w:widowControl w:val="0"/>
        <w:tabs>
          <w:tab w:val="left" w:pos="640"/>
        </w:tabs>
        <w:autoSpaceDE w:val="0"/>
        <w:autoSpaceDN w:val="0"/>
        <w:adjustRightInd w:val="0"/>
        <w:spacing w:line="240" w:lineRule="auto"/>
        <w:ind w:left="640" w:hanging="640"/>
        <w:jc w:val="left"/>
        <w:rPr>
          <w:ins w:id="1086" w:author="Sgouris Sgouridis" w:date="2018-01-21T17:00:00Z"/>
          <w:rFonts w:eastAsiaTheme="minorEastAsia"/>
          <w:szCs w:val="22"/>
        </w:rPr>
      </w:pPr>
      <w:ins w:id="1087" w:author="Sgouris Sgouridis" w:date="2018-01-21T17:00:00Z">
        <w:r>
          <w:rPr>
            <w:rFonts w:eastAsiaTheme="minorEastAsia"/>
            <w:szCs w:val="22"/>
          </w:rPr>
          <w:t>12.</w:t>
        </w:r>
        <w:r>
          <w:rPr>
            <w:rFonts w:eastAsiaTheme="minorEastAsia"/>
            <w:szCs w:val="22"/>
          </w:rPr>
          <w:tab/>
          <w:t xml:space="preserve">Kong, Y. </w:t>
        </w:r>
        <w:r>
          <w:rPr>
            <w:rFonts w:eastAsiaTheme="minorEastAsia"/>
            <w:i/>
            <w:iCs/>
            <w:szCs w:val="22"/>
          </w:rPr>
          <w:t>et al.</w:t>
        </w:r>
        <w:r>
          <w:rPr>
            <w:rFonts w:eastAsiaTheme="minorEastAsia"/>
            <w:szCs w:val="22"/>
          </w:rPr>
          <w:t xml:space="preserve"> EROI Analysis for Direct Coal Liquefaction without and with CCS: The Case of the Shenhua DCL Project in China. </w:t>
        </w:r>
        <w:r>
          <w:rPr>
            <w:rFonts w:eastAsiaTheme="minorEastAsia"/>
            <w:i/>
            <w:iCs/>
            <w:szCs w:val="22"/>
          </w:rPr>
          <w:t>Energies</w:t>
        </w:r>
        <w:r>
          <w:rPr>
            <w:rFonts w:eastAsiaTheme="minorEastAsia"/>
            <w:szCs w:val="22"/>
          </w:rPr>
          <w:t xml:space="preserve"> </w:t>
        </w:r>
        <w:r>
          <w:rPr>
            <w:rFonts w:eastAsiaTheme="minorEastAsia"/>
            <w:b/>
            <w:bCs/>
            <w:szCs w:val="22"/>
          </w:rPr>
          <w:t>8,</w:t>
        </w:r>
        <w:r>
          <w:rPr>
            <w:rFonts w:eastAsiaTheme="minorEastAsia"/>
            <w:szCs w:val="22"/>
          </w:rPr>
          <w:t xml:space="preserve"> 786–807 (2015).</w:t>
        </w:r>
      </w:ins>
    </w:p>
    <w:p w14:paraId="499D48BE" w14:textId="77777777" w:rsidR="0000276F" w:rsidRDefault="0000276F" w:rsidP="0000276F">
      <w:pPr>
        <w:widowControl w:val="0"/>
        <w:tabs>
          <w:tab w:val="left" w:pos="640"/>
        </w:tabs>
        <w:autoSpaceDE w:val="0"/>
        <w:autoSpaceDN w:val="0"/>
        <w:adjustRightInd w:val="0"/>
        <w:spacing w:line="240" w:lineRule="auto"/>
        <w:ind w:left="640" w:hanging="640"/>
        <w:jc w:val="left"/>
        <w:rPr>
          <w:ins w:id="1088" w:author="Sgouris Sgouridis" w:date="2018-01-21T17:00:00Z"/>
          <w:rFonts w:eastAsiaTheme="minorEastAsia"/>
          <w:szCs w:val="22"/>
        </w:rPr>
      </w:pPr>
      <w:ins w:id="1089" w:author="Sgouris Sgouridis" w:date="2018-01-21T17:00:00Z">
        <w:r>
          <w:rPr>
            <w:rFonts w:eastAsiaTheme="minorEastAsia"/>
            <w:szCs w:val="22"/>
          </w:rPr>
          <w:t>13.</w:t>
        </w:r>
        <w:r>
          <w:rPr>
            <w:rFonts w:eastAsiaTheme="minorEastAsia"/>
            <w:szCs w:val="22"/>
          </w:rPr>
          <w:tab/>
          <w:t xml:space="preserve">Viebahn, P. </w:t>
        </w:r>
        <w:r>
          <w:rPr>
            <w:rFonts w:eastAsiaTheme="minorEastAsia"/>
            <w:i/>
            <w:iCs/>
            <w:szCs w:val="22"/>
          </w:rPr>
          <w:t>et al.</w:t>
        </w:r>
        <w:r>
          <w:rPr>
            <w:rFonts w:eastAsiaTheme="minorEastAsia"/>
            <w:szCs w:val="22"/>
          </w:rPr>
          <w:t xml:space="preserve"> Comparison of carbon capture and storage with renewable energy technologies regarding structural, economic, and ecological aspects in Germany. </w:t>
        </w:r>
        <w:r>
          <w:rPr>
            <w:rFonts w:eastAsiaTheme="minorEastAsia"/>
            <w:i/>
            <w:iCs/>
            <w:szCs w:val="22"/>
          </w:rPr>
          <w:t>International Journal of Greenhouse Gas Control</w:t>
        </w:r>
        <w:r>
          <w:rPr>
            <w:rFonts w:eastAsiaTheme="minorEastAsia"/>
            <w:szCs w:val="22"/>
          </w:rPr>
          <w:t xml:space="preserve"> </w:t>
        </w:r>
        <w:r>
          <w:rPr>
            <w:rFonts w:eastAsiaTheme="minorEastAsia"/>
            <w:b/>
            <w:bCs/>
            <w:szCs w:val="22"/>
          </w:rPr>
          <w:t>1,</w:t>
        </w:r>
        <w:r>
          <w:rPr>
            <w:rFonts w:eastAsiaTheme="minorEastAsia"/>
            <w:szCs w:val="22"/>
          </w:rPr>
          <w:t xml:space="preserve"> 121–133 (2007).</w:t>
        </w:r>
      </w:ins>
    </w:p>
    <w:p w14:paraId="31FC8E92" w14:textId="77777777" w:rsidR="0000276F" w:rsidRDefault="0000276F" w:rsidP="0000276F">
      <w:pPr>
        <w:widowControl w:val="0"/>
        <w:tabs>
          <w:tab w:val="left" w:pos="640"/>
        </w:tabs>
        <w:autoSpaceDE w:val="0"/>
        <w:autoSpaceDN w:val="0"/>
        <w:adjustRightInd w:val="0"/>
        <w:spacing w:line="240" w:lineRule="auto"/>
        <w:ind w:left="640" w:hanging="640"/>
        <w:jc w:val="left"/>
        <w:rPr>
          <w:ins w:id="1090" w:author="Sgouris Sgouridis" w:date="2018-01-21T17:00:00Z"/>
          <w:rFonts w:eastAsiaTheme="minorEastAsia"/>
          <w:szCs w:val="22"/>
        </w:rPr>
      </w:pPr>
      <w:ins w:id="1091" w:author="Sgouris Sgouridis" w:date="2018-01-21T17:00:00Z">
        <w:r>
          <w:rPr>
            <w:rFonts w:eastAsiaTheme="minorEastAsia"/>
            <w:szCs w:val="22"/>
          </w:rPr>
          <w:t>14.</w:t>
        </w:r>
        <w:r>
          <w:rPr>
            <w:rFonts w:eastAsiaTheme="minorEastAsia"/>
            <w:szCs w:val="22"/>
          </w:rPr>
          <w:tab/>
          <w:t xml:space="preserve">Murphy, D. J., Hall, C. A. S., Dale, M. &amp; Cleveland, C. Order from Chaos: A Preliminary Protocol for </w:t>
        </w:r>
        <w:r>
          <w:rPr>
            <w:rFonts w:eastAsiaTheme="minorEastAsia"/>
            <w:szCs w:val="22"/>
          </w:rPr>
          <w:lastRenderedPageBreak/>
          <w:t xml:space="preserve">Determining the EROI of Fuels. </w:t>
        </w:r>
        <w:r>
          <w:rPr>
            <w:rFonts w:eastAsiaTheme="minorEastAsia"/>
            <w:i/>
            <w:iCs/>
            <w:szCs w:val="22"/>
          </w:rPr>
          <w:t>Sustainability</w:t>
        </w:r>
        <w:r>
          <w:rPr>
            <w:rFonts w:eastAsiaTheme="minorEastAsia"/>
            <w:szCs w:val="22"/>
          </w:rPr>
          <w:t xml:space="preserve"> </w:t>
        </w:r>
        <w:r>
          <w:rPr>
            <w:rFonts w:eastAsiaTheme="minorEastAsia"/>
            <w:b/>
            <w:bCs/>
            <w:szCs w:val="22"/>
          </w:rPr>
          <w:t>3,</w:t>
        </w:r>
        <w:r>
          <w:rPr>
            <w:rFonts w:eastAsiaTheme="minorEastAsia"/>
            <w:szCs w:val="22"/>
          </w:rPr>
          <w:t xml:space="preserve"> 1888–1907 (2011).</w:t>
        </w:r>
      </w:ins>
    </w:p>
    <w:p w14:paraId="40F63FF2" w14:textId="77777777" w:rsidR="0000276F" w:rsidRDefault="0000276F" w:rsidP="0000276F">
      <w:pPr>
        <w:widowControl w:val="0"/>
        <w:tabs>
          <w:tab w:val="left" w:pos="640"/>
        </w:tabs>
        <w:autoSpaceDE w:val="0"/>
        <w:autoSpaceDN w:val="0"/>
        <w:adjustRightInd w:val="0"/>
        <w:spacing w:line="240" w:lineRule="auto"/>
        <w:ind w:left="640" w:hanging="640"/>
        <w:jc w:val="left"/>
        <w:rPr>
          <w:ins w:id="1092" w:author="Sgouris Sgouridis" w:date="2018-01-21T17:00:00Z"/>
          <w:rFonts w:eastAsiaTheme="minorEastAsia"/>
          <w:szCs w:val="22"/>
        </w:rPr>
      </w:pPr>
      <w:ins w:id="1093" w:author="Sgouris Sgouridis" w:date="2018-01-21T17:00:00Z">
        <w:r>
          <w:rPr>
            <w:rFonts w:eastAsiaTheme="minorEastAsia"/>
            <w:szCs w:val="22"/>
          </w:rPr>
          <w:t>15.</w:t>
        </w:r>
        <w:r>
          <w:rPr>
            <w:rFonts w:eastAsiaTheme="minorEastAsia"/>
            <w:szCs w:val="22"/>
          </w:rPr>
          <w:tab/>
          <w:t>Hagens, N. J. TOWARDS AN APPLIED NET ENERGY FRAMEWORK. 1–184 (2010).</w:t>
        </w:r>
      </w:ins>
    </w:p>
    <w:p w14:paraId="41FFF6A3" w14:textId="77777777" w:rsidR="0000276F" w:rsidRDefault="0000276F" w:rsidP="0000276F">
      <w:pPr>
        <w:widowControl w:val="0"/>
        <w:tabs>
          <w:tab w:val="left" w:pos="640"/>
        </w:tabs>
        <w:autoSpaceDE w:val="0"/>
        <w:autoSpaceDN w:val="0"/>
        <w:adjustRightInd w:val="0"/>
        <w:spacing w:line="240" w:lineRule="auto"/>
        <w:ind w:left="640" w:hanging="640"/>
        <w:jc w:val="left"/>
        <w:rPr>
          <w:ins w:id="1094" w:author="Sgouris Sgouridis" w:date="2018-01-21T17:00:00Z"/>
          <w:rFonts w:eastAsiaTheme="minorEastAsia"/>
          <w:szCs w:val="22"/>
        </w:rPr>
      </w:pPr>
      <w:ins w:id="1095" w:author="Sgouris Sgouridis" w:date="2018-01-21T17:00:00Z">
        <w:r>
          <w:rPr>
            <w:rFonts w:eastAsiaTheme="minorEastAsia"/>
            <w:szCs w:val="22"/>
          </w:rPr>
          <w:t>16.</w:t>
        </w:r>
        <w:r>
          <w:rPr>
            <w:rFonts w:eastAsiaTheme="minorEastAsia"/>
            <w:szCs w:val="22"/>
          </w:rPr>
          <w:tab/>
          <w:t xml:space="preserve">Zhang, Y. &amp; Colosi, L. M. Practical ambiguities during calculation of energy ratios and their impacts on life cycle assessment calculations. </w:t>
        </w:r>
        <w:r>
          <w:rPr>
            <w:rFonts w:eastAsiaTheme="minorEastAsia"/>
            <w:i/>
            <w:iCs/>
            <w:szCs w:val="22"/>
          </w:rPr>
          <w:t>Energy Policy</w:t>
        </w:r>
        <w:r>
          <w:rPr>
            <w:rFonts w:eastAsiaTheme="minorEastAsia"/>
            <w:szCs w:val="22"/>
          </w:rPr>
          <w:t xml:space="preserve"> </w:t>
        </w:r>
        <w:r>
          <w:rPr>
            <w:rFonts w:eastAsiaTheme="minorEastAsia"/>
            <w:b/>
            <w:bCs/>
            <w:szCs w:val="22"/>
          </w:rPr>
          <w:t>57,</w:t>
        </w:r>
        <w:r>
          <w:rPr>
            <w:rFonts w:eastAsiaTheme="minorEastAsia"/>
            <w:szCs w:val="22"/>
          </w:rPr>
          <w:t xml:space="preserve"> 630–633 (2013).</w:t>
        </w:r>
      </w:ins>
    </w:p>
    <w:p w14:paraId="13A5AF3F" w14:textId="77777777" w:rsidR="0000276F" w:rsidRDefault="0000276F" w:rsidP="0000276F">
      <w:pPr>
        <w:widowControl w:val="0"/>
        <w:tabs>
          <w:tab w:val="left" w:pos="640"/>
        </w:tabs>
        <w:autoSpaceDE w:val="0"/>
        <w:autoSpaceDN w:val="0"/>
        <w:adjustRightInd w:val="0"/>
        <w:spacing w:line="240" w:lineRule="auto"/>
        <w:ind w:left="640" w:hanging="640"/>
        <w:jc w:val="left"/>
        <w:rPr>
          <w:ins w:id="1096" w:author="Sgouris Sgouridis" w:date="2018-01-21T17:00:00Z"/>
          <w:rFonts w:eastAsiaTheme="minorEastAsia"/>
          <w:szCs w:val="22"/>
        </w:rPr>
      </w:pPr>
      <w:ins w:id="1097" w:author="Sgouris Sgouridis" w:date="2018-01-21T17:00:00Z">
        <w:r>
          <w:rPr>
            <w:rFonts w:eastAsiaTheme="minorEastAsia"/>
            <w:szCs w:val="22"/>
          </w:rPr>
          <w:t>17.</w:t>
        </w:r>
        <w:r>
          <w:rPr>
            <w:rFonts w:eastAsiaTheme="minorEastAsia"/>
            <w:szCs w:val="22"/>
          </w:rPr>
          <w:tab/>
          <w:t>Metz, B., Davidson, O., De Coninck, H., Loos, M. &amp; Meyer, L. IPCC special report on carbon dioxide capture and storage. (2005).</w:t>
        </w:r>
      </w:ins>
    </w:p>
    <w:p w14:paraId="5640CA2B" w14:textId="77777777" w:rsidR="0000276F" w:rsidRDefault="0000276F" w:rsidP="0000276F">
      <w:pPr>
        <w:widowControl w:val="0"/>
        <w:tabs>
          <w:tab w:val="left" w:pos="640"/>
        </w:tabs>
        <w:autoSpaceDE w:val="0"/>
        <w:autoSpaceDN w:val="0"/>
        <w:adjustRightInd w:val="0"/>
        <w:spacing w:line="240" w:lineRule="auto"/>
        <w:ind w:left="640" w:hanging="640"/>
        <w:jc w:val="left"/>
        <w:rPr>
          <w:ins w:id="1098" w:author="Sgouris Sgouridis" w:date="2018-01-21T17:00:00Z"/>
          <w:rFonts w:eastAsiaTheme="minorEastAsia"/>
          <w:szCs w:val="22"/>
        </w:rPr>
      </w:pPr>
      <w:ins w:id="1099" w:author="Sgouris Sgouridis" w:date="2018-01-21T17:00:00Z">
        <w:r>
          <w:rPr>
            <w:rFonts w:eastAsiaTheme="minorEastAsia"/>
            <w:szCs w:val="22"/>
          </w:rPr>
          <w:t>18.</w:t>
        </w:r>
        <w:r>
          <w:rPr>
            <w:rFonts w:eastAsiaTheme="minorEastAsia"/>
            <w:szCs w:val="22"/>
          </w:rPr>
          <w:tab/>
          <w:t xml:space="preserve">Boot-Handford, M. E. </w:t>
        </w:r>
        <w:r>
          <w:rPr>
            <w:rFonts w:eastAsiaTheme="minorEastAsia"/>
            <w:i/>
            <w:iCs/>
            <w:szCs w:val="22"/>
          </w:rPr>
          <w:t>et al.</w:t>
        </w:r>
        <w:r>
          <w:rPr>
            <w:rFonts w:eastAsiaTheme="minorEastAsia"/>
            <w:szCs w:val="22"/>
          </w:rPr>
          <w:t xml:space="preserve"> Carbon capture and storage update. </w:t>
        </w:r>
        <w:r>
          <w:rPr>
            <w:rFonts w:eastAsiaTheme="minorEastAsia"/>
            <w:i/>
            <w:iCs/>
            <w:szCs w:val="22"/>
          </w:rPr>
          <w:t>Energy Environ. Sci.</w:t>
        </w:r>
        <w:r>
          <w:rPr>
            <w:rFonts w:eastAsiaTheme="minorEastAsia"/>
            <w:szCs w:val="22"/>
          </w:rPr>
          <w:t xml:space="preserve"> </w:t>
        </w:r>
        <w:r>
          <w:rPr>
            <w:rFonts w:eastAsiaTheme="minorEastAsia"/>
            <w:b/>
            <w:bCs/>
            <w:szCs w:val="22"/>
          </w:rPr>
          <w:t>7,</w:t>
        </w:r>
        <w:r>
          <w:rPr>
            <w:rFonts w:eastAsiaTheme="minorEastAsia"/>
            <w:szCs w:val="22"/>
          </w:rPr>
          <w:t xml:space="preserve"> 130–189 (2014).</w:t>
        </w:r>
      </w:ins>
    </w:p>
    <w:p w14:paraId="0E98BC00" w14:textId="77777777" w:rsidR="0000276F" w:rsidRDefault="0000276F" w:rsidP="0000276F">
      <w:pPr>
        <w:widowControl w:val="0"/>
        <w:tabs>
          <w:tab w:val="left" w:pos="640"/>
        </w:tabs>
        <w:autoSpaceDE w:val="0"/>
        <w:autoSpaceDN w:val="0"/>
        <w:adjustRightInd w:val="0"/>
        <w:spacing w:line="240" w:lineRule="auto"/>
        <w:ind w:left="640" w:hanging="640"/>
        <w:jc w:val="left"/>
        <w:rPr>
          <w:ins w:id="1100" w:author="Sgouris Sgouridis" w:date="2018-01-21T17:00:00Z"/>
          <w:rFonts w:eastAsiaTheme="minorEastAsia"/>
          <w:szCs w:val="22"/>
        </w:rPr>
      </w:pPr>
      <w:ins w:id="1101" w:author="Sgouris Sgouridis" w:date="2018-01-21T17:00:00Z">
        <w:r>
          <w:rPr>
            <w:rFonts w:eastAsiaTheme="minorEastAsia"/>
            <w:szCs w:val="22"/>
          </w:rPr>
          <w:t>19.</w:t>
        </w:r>
        <w:r>
          <w:rPr>
            <w:rFonts w:eastAsiaTheme="minorEastAsia"/>
            <w:szCs w:val="22"/>
          </w:rPr>
          <w:tab/>
          <w:t xml:space="preserve">Mokhtar, M. </w:t>
        </w:r>
        <w:r>
          <w:rPr>
            <w:rFonts w:eastAsiaTheme="minorEastAsia"/>
            <w:i/>
            <w:iCs/>
            <w:szCs w:val="22"/>
          </w:rPr>
          <w:t>et al.</w:t>
        </w:r>
        <w:r>
          <w:rPr>
            <w:rFonts w:eastAsiaTheme="minorEastAsia"/>
            <w:szCs w:val="22"/>
          </w:rPr>
          <w:t xml:space="preserve"> Solar-assisted Post-combustion Carbon Capture feasibility study. </w:t>
        </w:r>
        <w:r>
          <w:rPr>
            <w:rFonts w:eastAsiaTheme="minorEastAsia"/>
            <w:i/>
            <w:iCs/>
            <w:szCs w:val="22"/>
          </w:rPr>
          <w:t>Applied Energy</w:t>
        </w:r>
        <w:r>
          <w:rPr>
            <w:rFonts w:eastAsiaTheme="minorEastAsia"/>
            <w:szCs w:val="22"/>
          </w:rPr>
          <w:t xml:space="preserve"> </w:t>
        </w:r>
        <w:r>
          <w:rPr>
            <w:rFonts w:eastAsiaTheme="minorEastAsia"/>
            <w:b/>
            <w:bCs/>
            <w:szCs w:val="22"/>
          </w:rPr>
          <w:t>92,</w:t>
        </w:r>
        <w:r>
          <w:rPr>
            <w:rFonts w:eastAsiaTheme="minorEastAsia"/>
            <w:szCs w:val="22"/>
          </w:rPr>
          <w:t xml:space="preserve"> 668–676 (2012).</w:t>
        </w:r>
      </w:ins>
    </w:p>
    <w:p w14:paraId="14710074" w14:textId="77777777" w:rsidR="0000276F" w:rsidRDefault="0000276F" w:rsidP="0000276F">
      <w:pPr>
        <w:widowControl w:val="0"/>
        <w:tabs>
          <w:tab w:val="left" w:pos="640"/>
        </w:tabs>
        <w:autoSpaceDE w:val="0"/>
        <w:autoSpaceDN w:val="0"/>
        <w:adjustRightInd w:val="0"/>
        <w:spacing w:line="240" w:lineRule="auto"/>
        <w:ind w:left="640" w:hanging="640"/>
        <w:jc w:val="left"/>
        <w:rPr>
          <w:ins w:id="1102" w:author="Sgouris Sgouridis" w:date="2018-01-21T17:00:00Z"/>
          <w:rFonts w:eastAsiaTheme="minorEastAsia"/>
          <w:szCs w:val="22"/>
        </w:rPr>
      </w:pPr>
      <w:ins w:id="1103" w:author="Sgouris Sgouridis" w:date="2018-01-21T17:00:00Z">
        <w:r>
          <w:rPr>
            <w:rFonts w:eastAsiaTheme="minorEastAsia"/>
            <w:szCs w:val="22"/>
          </w:rPr>
          <w:t>20.</w:t>
        </w:r>
        <w:r>
          <w:rPr>
            <w:rFonts w:eastAsiaTheme="minorEastAsia"/>
            <w:szCs w:val="22"/>
          </w:rPr>
          <w:tab/>
          <w:t xml:space="preserve">Harkin, T., Hoadley, A. &amp; Hooper, B. Reducing the energy penalty of CO2 capture and compression using pinch analysis. </w:t>
        </w:r>
        <w:r>
          <w:rPr>
            <w:rFonts w:eastAsiaTheme="minorEastAsia"/>
            <w:i/>
            <w:iCs/>
            <w:szCs w:val="22"/>
          </w:rPr>
          <w:t>Journal of Cleaner Production</w:t>
        </w:r>
        <w:r>
          <w:rPr>
            <w:rFonts w:eastAsiaTheme="minorEastAsia"/>
            <w:szCs w:val="22"/>
          </w:rPr>
          <w:t xml:space="preserve"> </w:t>
        </w:r>
        <w:r>
          <w:rPr>
            <w:rFonts w:eastAsiaTheme="minorEastAsia"/>
            <w:b/>
            <w:bCs/>
            <w:szCs w:val="22"/>
          </w:rPr>
          <w:t>18,</w:t>
        </w:r>
        <w:r>
          <w:rPr>
            <w:rFonts w:eastAsiaTheme="minorEastAsia"/>
            <w:szCs w:val="22"/>
          </w:rPr>
          <w:t xml:space="preserve"> 857–866 (2010).</w:t>
        </w:r>
      </w:ins>
    </w:p>
    <w:p w14:paraId="4E2B1B4F" w14:textId="77777777" w:rsidR="0000276F" w:rsidRDefault="0000276F" w:rsidP="0000276F">
      <w:pPr>
        <w:widowControl w:val="0"/>
        <w:tabs>
          <w:tab w:val="left" w:pos="640"/>
        </w:tabs>
        <w:autoSpaceDE w:val="0"/>
        <w:autoSpaceDN w:val="0"/>
        <w:adjustRightInd w:val="0"/>
        <w:spacing w:line="240" w:lineRule="auto"/>
        <w:ind w:left="640" w:hanging="640"/>
        <w:jc w:val="left"/>
        <w:rPr>
          <w:ins w:id="1104" w:author="Sgouris Sgouridis" w:date="2018-01-21T17:00:00Z"/>
          <w:rFonts w:eastAsiaTheme="minorEastAsia"/>
          <w:szCs w:val="22"/>
        </w:rPr>
      </w:pPr>
      <w:ins w:id="1105" w:author="Sgouris Sgouridis" w:date="2018-01-21T17:00:00Z">
        <w:r>
          <w:rPr>
            <w:rFonts w:eastAsiaTheme="minorEastAsia"/>
            <w:szCs w:val="22"/>
          </w:rPr>
          <w:t>21.</w:t>
        </w:r>
        <w:r>
          <w:rPr>
            <w:rFonts w:eastAsiaTheme="minorEastAsia"/>
            <w:szCs w:val="22"/>
          </w:rPr>
          <w:tab/>
          <w:t xml:space="preserve">Khalilpour, R. &amp; Abbas, A. HEN optimization for efficient retrofitting of coal-fired power plants with post-combustion carbon capture. </w:t>
        </w:r>
        <w:r>
          <w:rPr>
            <w:rFonts w:eastAsiaTheme="minorEastAsia"/>
            <w:i/>
            <w:iCs/>
            <w:szCs w:val="22"/>
          </w:rPr>
          <w:t>International Journal of Greenhouse Gas Control</w:t>
        </w:r>
        <w:r>
          <w:rPr>
            <w:rFonts w:eastAsiaTheme="minorEastAsia"/>
            <w:szCs w:val="22"/>
          </w:rPr>
          <w:t xml:space="preserve"> </w:t>
        </w:r>
        <w:r>
          <w:rPr>
            <w:rFonts w:eastAsiaTheme="minorEastAsia"/>
            <w:b/>
            <w:bCs/>
            <w:szCs w:val="22"/>
          </w:rPr>
          <w:t>5,</w:t>
        </w:r>
        <w:r>
          <w:rPr>
            <w:rFonts w:eastAsiaTheme="minorEastAsia"/>
            <w:szCs w:val="22"/>
          </w:rPr>
          <w:t xml:space="preserve"> 189–199 (2011).</w:t>
        </w:r>
      </w:ins>
    </w:p>
    <w:p w14:paraId="66C3963D" w14:textId="77777777" w:rsidR="0000276F" w:rsidRDefault="0000276F" w:rsidP="0000276F">
      <w:pPr>
        <w:widowControl w:val="0"/>
        <w:tabs>
          <w:tab w:val="left" w:pos="640"/>
        </w:tabs>
        <w:autoSpaceDE w:val="0"/>
        <w:autoSpaceDN w:val="0"/>
        <w:adjustRightInd w:val="0"/>
        <w:spacing w:line="240" w:lineRule="auto"/>
        <w:ind w:left="640" w:hanging="640"/>
        <w:jc w:val="left"/>
        <w:rPr>
          <w:ins w:id="1106" w:author="Sgouris Sgouridis" w:date="2018-01-21T17:00:00Z"/>
          <w:rFonts w:eastAsiaTheme="minorEastAsia"/>
          <w:szCs w:val="22"/>
        </w:rPr>
      </w:pPr>
      <w:ins w:id="1107" w:author="Sgouris Sgouridis" w:date="2018-01-21T17:00:00Z">
        <w:r>
          <w:rPr>
            <w:rFonts w:eastAsiaTheme="minorEastAsia"/>
            <w:szCs w:val="22"/>
          </w:rPr>
          <w:t>22.</w:t>
        </w:r>
        <w:r>
          <w:rPr>
            <w:rFonts w:eastAsiaTheme="minorEastAsia"/>
            <w:szCs w:val="22"/>
          </w:rPr>
          <w:tab/>
          <w:t xml:space="preserve">Sanpasertparnich, T., Idem, R., Bolea, I., deMontigny, D. &amp; Tontiwachwuthikul, P. Integration of post-combustion capture and storage into a pulverized coal-fired power plant. </w:t>
        </w:r>
        <w:r>
          <w:rPr>
            <w:rFonts w:eastAsiaTheme="minorEastAsia"/>
            <w:i/>
            <w:iCs/>
            <w:szCs w:val="22"/>
          </w:rPr>
          <w:t>International Journal of Greenhouse Gas Control</w:t>
        </w:r>
        <w:r>
          <w:rPr>
            <w:rFonts w:eastAsiaTheme="minorEastAsia"/>
            <w:szCs w:val="22"/>
          </w:rPr>
          <w:t xml:space="preserve"> </w:t>
        </w:r>
        <w:r>
          <w:rPr>
            <w:rFonts w:eastAsiaTheme="minorEastAsia"/>
            <w:b/>
            <w:bCs/>
            <w:szCs w:val="22"/>
          </w:rPr>
          <w:t>4,</w:t>
        </w:r>
        <w:r>
          <w:rPr>
            <w:rFonts w:eastAsiaTheme="minorEastAsia"/>
            <w:szCs w:val="22"/>
          </w:rPr>
          <w:t xml:space="preserve"> 499–510 (2010).</w:t>
        </w:r>
      </w:ins>
    </w:p>
    <w:p w14:paraId="78679B9E" w14:textId="77777777" w:rsidR="0000276F" w:rsidRDefault="0000276F" w:rsidP="0000276F">
      <w:pPr>
        <w:widowControl w:val="0"/>
        <w:tabs>
          <w:tab w:val="left" w:pos="640"/>
        </w:tabs>
        <w:autoSpaceDE w:val="0"/>
        <w:autoSpaceDN w:val="0"/>
        <w:adjustRightInd w:val="0"/>
        <w:spacing w:line="240" w:lineRule="auto"/>
        <w:ind w:left="640" w:hanging="640"/>
        <w:jc w:val="left"/>
        <w:rPr>
          <w:ins w:id="1108" w:author="Sgouris Sgouridis" w:date="2018-01-21T17:00:00Z"/>
          <w:rFonts w:eastAsiaTheme="minorEastAsia"/>
          <w:szCs w:val="22"/>
        </w:rPr>
      </w:pPr>
      <w:ins w:id="1109" w:author="Sgouris Sgouridis" w:date="2018-01-21T17:00:00Z">
        <w:r>
          <w:rPr>
            <w:rFonts w:eastAsiaTheme="minorEastAsia"/>
            <w:szCs w:val="22"/>
          </w:rPr>
          <w:t>23.</w:t>
        </w:r>
        <w:r>
          <w:rPr>
            <w:rFonts w:eastAsiaTheme="minorEastAsia"/>
            <w:szCs w:val="22"/>
          </w:rPr>
          <w:tab/>
          <w:t xml:space="preserve">House, K. Z., Harvey, C. F., Aziz, M. J. &amp; Schrag, D. P. The energy penalty of post-combustion CO2 capture &amp; storage and its implications for retrofitting the U.S. installed base. </w:t>
        </w:r>
        <w:r>
          <w:rPr>
            <w:rFonts w:eastAsiaTheme="minorEastAsia"/>
            <w:i/>
            <w:iCs/>
            <w:szCs w:val="22"/>
          </w:rPr>
          <w:t>Energy Environ. Sci.</w:t>
        </w:r>
        <w:r>
          <w:rPr>
            <w:rFonts w:eastAsiaTheme="minorEastAsia"/>
            <w:szCs w:val="22"/>
          </w:rPr>
          <w:t xml:space="preserve"> </w:t>
        </w:r>
        <w:r>
          <w:rPr>
            <w:rFonts w:eastAsiaTheme="minorEastAsia"/>
            <w:b/>
            <w:bCs/>
            <w:szCs w:val="22"/>
          </w:rPr>
          <w:t>2,</w:t>
        </w:r>
        <w:r>
          <w:rPr>
            <w:rFonts w:eastAsiaTheme="minorEastAsia"/>
            <w:szCs w:val="22"/>
          </w:rPr>
          <w:t xml:space="preserve"> 193 (2009).</w:t>
        </w:r>
      </w:ins>
    </w:p>
    <w:p w14:paraId="39C9E719" w14:textId="77777777" w:rsidR="0000276F" w:rsidRDefault="0000276F" w:rsidP="0000276F">
      <w:pPr>
        <w:widowControl w:val="0"/>
        <w:tabs>
          <w:tab w:val="left" w:pos="640"/>
        </w:tabs>
        <w:autoSpaceDE w:val="0"/>
        <w:autoSpaceDN w:val="0"/>
        <w:adjustRightInd w:val="0"/>
        <w:spacing w:line="240" w:lineRule="auto"/>
        <w:ind w:left="640" w:hanging="640"/>
        <w:jc w:val="left"/>
        <w:rPr>
          <w:ins w:id="1110" w:author="Sgouris Sgouridis" w:date="2018-01-21T17:00:00Z"/>
          <w:rFonts w:eastAsiaTheme="minorEastAsia"/>
          <w:szCs w:val="22"/>
        </w:rPr>
      </w:pPr>
      <w:ins w:id="1111" w:author="Sgouris Sgouridis" w:date="2018-01-21T17:00:00Z">
        <w:r>
          <w:rPr>
            <w:rFonts w:eastAsiaTheme="minorEastAsia"/>
            <w:szCs w:val="22"/>
          </w:rPr>
          <w:t>24.</w:t>
        </w:r>
        <w:r>
          <w:rPr>
            <w:rFonts w:eastAsiaTheme="minorEastAsia"/>
            <w:szCs w:val="22"/>
          </w:rPr>
          <w:tab/>
          <w:t xml:space="preserve">El-Suleiman, A., Anosike, N. &amp; Pilidis, P. A Preliminary Assessment of the Initial Compression Power Requirement in CO2 Pipeline ‘Carbon Capture and Storage (CCS) Technologies’. </w:t>
        </w:r>
        <w:r>
          <w:rPr>
            <w:rFonts w:eastAsiaTheme="minorEastAsia"/>
            <w:i/>
            <w:iCs/>
            <w:szCs w:val="22"/>
          </w:rPr>
          <w:t>Technologies</w:t>
        </w:r>
        <w:r>
          <w:rPr>
            <w:rFonts w:eastAsiaTheme="minorEastAsia"/>
            <w:szCs w:val="22"/>
          </w:rPr>
          <w:t xml:space="preserve"> </w:t>
        </w:r>
        <w:r>
          <w:rPr>
            <w:rFonts w:eastAsiaTheme="minorEastAsia"/>
            <w:b/>
            <w:bCs/>
            <w:szCs w:val="22"/>
          </w:rPr>
          <w:t>4,</w:t>
        </w:r>
        <w:r>
          <w:rPr>
            <w:rFonts w:eastAsiaTheme="minorEastAsia"/>
            <w:szCs w:val="22"/>
          </w:rPr>
          <w:t xml:space="preserve"> 15–9 (2016).</w:t>
        </w:r>
      </w:ins>
    </w:p>
    <w:p w14:paraId="11B376BD" w14:textId="77777777" w:rsidR="0000276F" w:rsidRDefault="0000276F" w:rsidP="0000276F">
      <w:pPr>
        <w:widowControl w:val="0"/>
        <w:tabs>
          <w:tab w:val="left" w:pos="640"/>
        </w:tabs>
        <w:autoSpaceDE w:val="0"/>
        <w:autoSpaceDN w:val="0"/>
        <w:adjustRightInd w:val="0"/>
        <w:spacing w:line="240" w:lineRule="auto"/>
        <w:ind w:left="640" w:hanging="640"/>
        <w:jc w:val="left"/>
        <w:rPr>
          <w:ins w:id="1112" w:author="Sgouris Sgouridis" w:date="2018-01-21T17:00:00Z"/>
          <w:rFonts w:eastAsiaTheme="minorEastAsia"/>
          <w:szCs w:val="22"/>
        </w:rPr>
      </w:pPr>
      <w:ins w:id="1113" w:author="Sgouris Sgouridis" w:date="2018-01-21T17:00:00Z">
        <w:r>
          <w:rPr>
            <w:rFonts w:eastAsiaTheme="minorEastAsia"/>
            <w:szCs w:val="22"/>
          </w:rPr>
          <w:t>25.</w:t>
        </w:r>
        <w:r>
          <w:rPr>
            <w:rFonts w:eastAsiaTheme="minorEastAsia"/>
            <w:szCs w:val="22"/>
          </w:rPr>
          <w:tab/>
          <w:t xml:space="preserve">NETL. </w:t>
        </w:r>
        <w:r>
          <w:rPr>
            <w:rFonts w:eastAsiaTheme="minorEastAsia"/>
            <w:i/>
            <w:iCs/>
            <w:szCs w:val="22"/>
          </w:rPr>
          <w:t>Cost and Performance Comparison Baseline for Fossil Energy Power Plants</w:t>
        </w:r>
        <w:r>
          <w:rPr>
            <w:rFonts w:eastAsiaTheme="minorEastAsia"/>
            <w:szCs w:val="22"/>
          </w:rPr>
          <w:t>. 1–626 (National Energy Technology Laboratory, 2013).</w:t>
        </w:r>
      </w:ins>
    </w:p>
    <w:p w14:paraId="2CDEDD2B" w14:textId="77777777" w:rsidR="0000276F" w:rsidRDefault="0000276F" w:rsidP="0000276F">
      <w:pPr>
        <w:widowControl w:val="0"/>
        <w:tabs>
          <w:tab w:val="left" w:pos="640"/>
        </w:tabs>
        <w:autoSpaceDE w:val="0"/>
        <w:autoSpaceDN w:val="0"/>
        <w:adjustRightInd w:val="0"/>
        <w:spacing w:line="240" w:lineRule="auto"/>
        <w:ind w:left="640" w:hanging="640"/>
        <w:jc w:val="left"/>
        <w:rPr>
          <w:ins w:id="1114" w:author="Sgouris Sgouridis" w:date="2018-01-21T17:00:00Z"/>
          <w:rFonts w:eastAsiaTheme="minorEastAsia"/>
          <w:szCs w:val="22"/>
        </w:rPr>
      </w:pPr>
      <w:ins w:id="1115" w:author="Sgouris Sgouridis" w:date="2018-01-21T17:00:00Z">
        <w:r>
          <w:rPr>
            <w:rFonts w:eastAsiaTheme="minorEastAsia"/>
            <w:szCs w:val="22"/>
          </w:rPr>
          <w:t>26.</w:t>
        </w:r>
        <w:r>
          <w:rPr>
            <w:rFonts w:eastAsiaTheme="minorEastAsia"/>
            <w:szCs w:val="22"/>
          </w:rPr>
          <w:tab/>
          <w:t>Matthews, H. S. &amp; Small, M. J. Extending the Boundaries of Life</w:t>
        </w:r>
        <w:r>
          <w:rPr>
            <w:rFonts w:ascii="Calibri" w:eastAsia="Calibri" w:hAnsi="Calibri" w:cs="Calibri"/>
            <w:szCs w:val="22"/>
          </w:rPr>
          <w:t>‐</w:t>
        </w:r>
        <w:r>
          <w:rPr>
            <w:rFonts w:eastAsiaTheme="minorEastAsia"/>
            <w:szCs w:val="22"/>
          </w:rPr>
          <w:t>Cycle Assessment through Environmental Economic Input</w:t>
        </w:r>
        <w:r>
          <w:rPr>
            <w:rFonts w:ascii="Calibri" w:eastAsia="Calibri" w:hAnsi="Calibri" w:cs="Calibri"/>
            <w:szCs w:val="22"/>
          </w:rPr>
          <w:t>‐</w:t>
        </w:r>
        <w:r>
          <w:rPr>
            <w:rFonts w:eastAsiaTheme="minorEastAsia"/>
            <w:szCs w:val="22"/>
          </w:rPr>
          <w:t xml:space="preserve">Output Models. </w:t>
        </w:r>
        <w:r>
          <w:rPr>
            <w:rFonts w:eastAsiaTheme="minorEastAsia"/>
            <w:i/>
            <w:iCs/>
            <w:szCs w:val="22"/>
          </w:rPr>
          <w:t>Journal of Industrial Ecology</w:t>
        </w:r>
        <w:r>
          <w:rPr>
            <w:rFonts w:eastAsiaTheme="minorEastAsia"/>
            <w:szCs w:val="22"/>
          </w:rPr>
          <w:t xml:space="preserve"> </w:t>
        </w:r>
        <w:r>
          <w:rPr>
            <w:rFonts w:eastAsiaTheme="minorEastAsia"/>
            <w:b/>
            <w:bCs/>
            <w:szCs w:val="22"/>
          </w:rPr>
          <w:t>4,</w:t>
        </w:r>
        <w:r>
          <w:rPr>
            <w:rFonts w:eastAsiaTheme="minorEastAsia"/>
            <w:szCs w:val="22"/>
          </w:rPr>
          <w:t xml:space="preserve"> 7–10 (2000).</w:t>
        </w:r>
      </w:ins>
    </w:p>
    <w:p w14:paraId="7CD79069" w14:textId="77777777" w:rsidR="0000276F" w:rsidRDefault="0000276F" w:rsidP="0000276F">
      <w:pPr>
        <w:widowControl w:val="0"/>
        <w:tabs>
          <w:tab w:val="left" w:pos="640"/>
        </w:tabs>
        <w:autoSpaceDE w:val="0"/>
        <w:autoSpaceDN w:val="0"/>
        <w:adjustRightInd w:val="0"/>
        <w:spacing w:line="240" w:lineRule="auto"/>
        <w:ind w:left="640" w:hanging="640"/>
        <w:jc w:val="left"/>
        <w:rPr>
          <w:ins w:id="1116" w:author="Sgouris Sgouridis" w:date="2018-01-21T17:00:00Z"/>
          <w:rFonts w:eastAsiaTheme="minorEastAsia"/>
          <w:szCs w:val="22"/>
        </w:rPr>
      </w:pPr>
      <w:ins w:id="1117" w:author="Sgouris Sgouridis" w:date="2018-01-21T17:00:00Z">
        <w:r>
          <w:rPr>
            <w:rFonts w:eastAsiaTheme="minorEastAsia"/>
            <w:szCs w:val="22"/>
          </w:rPr>
          <w:t>27.</w:t>
        </w:r>
        <w:r>
          <w:rPr>
            <w:rFonts w:eastAsiaTheme="minorEastAsia"/>
            <w:szCs w:val="22"/>
          </w:rPr>
          <w:tab/>
          <w:t xml:space="preserve">Knoope, M. M. J., Ramírez, A. &amp; Faaij, A. P. C. A state-of-the-art review of techno-economic models predicting the costs of CO2 pipeline transport. </w:t>
        </w:r>
        <w:r>
          <w:rPr>
            <w:rFonts w:eastAsiaTheme="minorEastAsia"/>
            <w:i/>
            <w:iCs/>
            <w:szCs w:val="22"/>
          </w:rPr>
          <w:t>International Journal of Greenhouse Gas Control</w:t>
        </w:r>
        <w:r>
          <w:rPr>
            <w:rFonts w:eastAsiaTheme="minorEastAsia"/>
            <w:szCs w:val="22"/>
          </w:rPr>
          <w:t xml:space="preserve"> </w:t>
        </w:r>
        <w:r>
          <w:rPr>
            <w:rFonts w:eastAsiaTheme="minorEastAsia"/>
            <w:b/>
            <w:bCs/>
            <w:szCs w:val="22"/>
          </w:rPr>
          <w:t>16,</w:t>
        </w:r>
        <w:r>
          <w:rPr>
            <w:rFonts w:eastAsiaTheme="minorEastAsia"/>
            <w:szCs w:val="22"/>
          </w:rPr>
          <w:t xml:space="preserve"> 241–270 (2013).</w:t>
        </w:r>
      </w:ins>
    </w:p>
    <w:p w14:paraId="74CC0B85" w14:textId="77777777" w:rsidR="0000276F" w:rsidRDefault="0000276F" w:rsidP="0000276F">
      <w:pPr>
        <w:widowControl w:val="0"/>
        <w:tabs>
          <w:tab w:val="left" w:pos="640"/>
        </w:tabs>
        <w:autoSpaceDE w:val="0"/>
        <w:autoSpaceDN w:val="0"/>
        <w:adjustRightInd w:val="0"/>
        <w:spacing w:line="240" w:lineRule="auto"/>
        <w:ind w:left="640" w:hanging="640"/>
        <w:jc w:val="left"/>
        <w:rPr>
          <w:ins w:id="1118" w:author="Sgouris Sgouridis" w:date="2018-01-21T17:00:00Z"/>
          <w:rFonts w:eastAsiaTheme="minorEastAsia"/>
          <w:szCs w:val="22"/>
        </w:rPr>
      </w:pPr>
      <w:ins w:id="1119" w:author="Sgouris Sgouridis" w:date="2018-01-21T17:00:00Z">
        <w:r>
          <w:rPr>
            <w:rFonts w:eastAsiaTheme="minorEastAsia"/>
            <w:szCs w:val="22"/>
          </w:rPr>
          <w:t>28.</w:t>
        </w:r>
        <w:r>
          <w:rPr>
            <w:rFonts w:eastAsiaTheme="minorEastAsia"/>
            <w:szCs w:val="22"/>
          </w:rPr>
          <w:tab/>
          <w:t xml:space="preserve">Chandel, M. K., Pratson, L. F. &amp; Williams, E. Potential economies of scale in CO2 transport through use of a trunk pipeline. </w:t>
        </w:r>
        <w:r>
          <w:rPr>
            <w:rFonts w:eastAsiaTheme="minorEastAsia"/>
            <w:i/>
            <w:iCs/>
            <w:szCs w:val="22"/>
          </w:rPr>
          <w:t>Energy Conversion and Management</w:t>
        </w:r>
        <w:r>
          <w:rPr>
            <w:rFonts w:eastAsiaTheme="minorEastAsia"/>
            <w:szCs w:val="22"/>
          </w:rPr>
          <w:t xml:space="preserve"> </w:t>
        </w:r>
        <w:r>
          <w:rPr>
            <w:rFonts w:eastAsiaTheme="minorEastAsia"/>
            <w:b/>
            <w:bCs/>
            <w:szCs w:val="22"/>
          </w:rPr>
          <w:t>51,</w:t>
        </w:r>
        <w:r>
          <w:rPr>
            <w:rFonts w:eastAsiaTheme="minorEastAsia"/>
            <w:szCs w:val="22"/>
          </w:rPr>
          <w:t xml:space="preserve"> 2825–2834 (2010).</w:t>
        </w:r>
      </w:ins>
    </w:p>
    <w:p w14:paraId="52E2E56D" w14:textId="77777777" w:rsidR="0000276F" w:rsidRDefault="0000276F" w:rsidP="0000276F">
      <w:pPr>
        <w:widowControl w:val="0"/>
        <w:tabs>
          <w:tab w:val="left" w:pos="640"/>
        </w:tabs>
        <w:autoSpaceDE w:val="0"/>
        <w:autoSpaceDN w:val="0"/>
        <w:adjustRightInd w:val="0"/>
        <w:spacing w:line="240" w:lineRule="auto"/>
        <w:ind w:left="640" w:hanging="640"/>
        <w:jc w:val="left"/>
        <w:rPr>
          <w:ins w:id="1120" w:author="Sgouris Sgouridis" w:date="2018-01-21T17:00:00Z"/>
          <w:rFonts w:eastAsiaTheme="minorEastAsia"/>
          <w:szCs w:val="22"/>
        </w:rPr>
      </w:pPr>
      <w:ins w:id="1121" w:author="Sgouris Sgouridis" w:date="2018-01-21T17:00:00Z">
        <w:r>
          <w:rPr>
            <w:rFonts w:eastAsiaTheme="minorEastAsia"/>
            <w:szCs w:val="22"/>
          </w:rPr>
          <w:t>29.</w:t>
        </w:r>
        <w:r>
          <w:rPr>
            <w:rFonts w:eastAsiaTheme="minorEastAsia"/>
            <w:szCs w:val="22"/>
          </w:rPr>
          <w:tab/>
          <w:t xml:space="preserve">Kolster, C., Mechleri, E., Krevor, S. &amp; Mac Dowell, N. The role of CO2 purification and transport networks in carbon capture and storage cost reduction. </w:t>
        </w:r>
        <w:r>
          <w:rPr>
            <w:rFonts w:eastAsiaTheme="minorEastAsia"/>
            <w:i/>
            <w:iCs/>
            <w:szCs w:val="22"/>
          </w:rPr>
          <w:t>International Journal of Greenhouse Gas Control</w:t>
        </w:r>
        <w:r>
          <w:rPr>
            <w:rFonts w:eastAsiaTheme="minorEastAsia"/>
            <w:szCs w:val="22"/>
          </w:rPr>
          <w:t xml:space="preserve"> </w:t>
        </w:r>
        <w:r>
          <w:rPr>
            <w:rFonts w:eastAsiaTheme="minorEastAsia"/>
            <w:b/>
            <w:bCs/>
            <w:szCs w:val="22"/>
          </w:rPr>
          <w:t>58,</w:t>
        </w:r>
        <w:r>
          <w:rPr>
            <w:rFonts w:eastAsiaTheme="minorEastAsia"/>
            <w:szCs w:val="22"/>
          </w:rPr>
          <w:t xml:space="preserve"> 127–141 (2017).</w:t>
        </w:r>
      </w:ins>
    </w:p>
    <w:p w14:paraId="65886707" w14:textId="77777777" w:rsidR="0000276F" w:rsidRDefault="0000276F" w:rsidP="0000276F">
      <w:pPr>
        <w:widowControl w:val="0"/>
        <w:tabs>
          <w:tab w:val="left" w:pos="640"/>
        </w:tabs>
        <w:autoSpaceDE w:val="0"/>
        <w:autoSpaceDN w:val="0"/>
        <w:adjustRightInd w:val="0"/>
        <w:spacing w:line="240" w:lineRule="auto"/>
        <w:ind w:left="640" w:hanging="640"/>
        <w:jc w:val="left"/>
        <w:rPr>
          <w:ins w:id="1122" w:author="Sgouris Sgouridis" w:date="2018-01-21T17:00:00Z"/>
          <w:rFonts w:eastAsiaTheme="minorEastAsia"/>
          <w:szCs w:val="22"/>
        </w:rPr>
      </w:pPr>
      <w:ins w:id="1123" w:author="Sgouris Sgouridis" w:date="2018-01-21T17:00:00Z">
        <w:r>
          <w:rPr>
            <w:rFonts w:eastAsiaTheme="minorEastAsia"/>
            <w:szCs w:val="22"/>
          </w:rPr>
          <w:t>30.</w:t>
        </w:r>
        <w:r>
          <w:rPr>
            <w:rFonts w:eastAsiaTheme="minorEastAsia"/>
            <w:szCs w:val="22"/>
          </w:rPr>
          <w:tab/>
          <w:t xml:space="preserve">Knoope, M. M. J., Ramírez, A. &amp; Faaij, A. P. C. The influence of uncertainty in the development of a CO2 infrastructure network. </w:t>
        </w:r>
        <w:r>
          <w:rPr>
            <w:rFonts w:eastAsiaTheme="minorEastAsia"/>
            <w:i/>
            <w:iCs/>
            <w:szCs w:val="22"/>
          </w:rPr>
          <w:t>Applied Energy</w:t>
        </w:r>
        <w:r>
          <w:rPr>
            <w:rFonts w:eastAsiaTheme="minorEastAsia"/>
            <w:szCs w:val="22"/>
          </w:rPr>
          <w:t xml:space="preserve"> </w:t>
        </w:r>
        <w:r>
          <w:rPr>
            <w:rFonts w:eastAsiaTheme="minorEastAsia"/>
            <w:b/>
            <w:bCs/>
            <w:szCs w:val="22"/>
          </w:rPr>
          <w:t>158,</w:t>
        </w:r>
        <w:r>
          <w:rPr>
            <w:rFonts w:eastAsiaTheme="minorEastAsia"/>
            <w:szCs w:val="22"/>
          </w:rPr>
          <w:t xml:space="preserve"> 332–347 (2015).</w:t>
        </w:r>
      </w:ins>
    </w:p>
    <w:p w14:paraId="3CE56EFB" w14:textId="77777777" w:rsidR="0000276F" w:rsidRDefault="0000276F" w:rsidP="0000276F">
      <w:pPr>
        <w:widowControl w:val="0"/>
        <w:tabs>
          <w:tab w:val="left" w:pos="640"/>
        </w:tabs>
        <w:autoSpaceDE w:val="0"/>
        <w:autoSpaceDN w:val="0"/>
        <w:adjustRightInd w:val="0"/>
        <w:spacing w:line="240" w:lineRule="auto"/>
        <w:ind w:left="640" w:hanging="640"/>
        <w:jc w:val="left"/>
        <w:rPr>
          <w:ins w:id="1124" w:author="Sgouris Sgouridis" w:date="2018-01-21T17:00:00Z"/>
          <w:rFonts w:eastAsiaTheme="minorEastAsia"/>
          <w:szCs w:val="22"/>
        </w:rPr>
      </w:pPr>
      <w:ins w:id="1125" w:author="Sgouris Sgouridis" w:date="2018-01-21T17:00:00Z">
        <w:r>
          <w:rPr>
            <w:rFonts w:eastAsiaTheme="minorEastAsia"/>
            <w:szCs w:val="22"/>
          </w:rPr>
          <w:t>31.</w:t>
        </w:r>
        <w:r>
          <w:rPr>
            <w:rFonts w:eastAsiaTheme="minorEastAsia"/>
            <w:szCs w:val="22"/>
          </w:rPr>
          <w:tab/>
          <w:t xml:space="preserve">Mechleri, E., Brown, S., Fennell, P. S. &amp; Mac Dowell, N. CO2 capture and storage (CCS) cost reduction via infrastructure right-sizing. </w:t>
        </w:r>
        <w:r>
          <w:rPr>
            <w:rFonts w:eastAsiaTheme="minorEastAsia"/>
            <w:i/>
            <w:iCs/>
            <w:szCs w:val="22"/>
          </w:rPr>
          <w:t>Chemical Engineering Research and Design</w:t>
        </w:r>
        <w:r>
          <w:rPr>
            <w:rFonts w:eastAsiaTheme="minorEastAsia"/>
            <w:szCs w:val="22"/>
          </w:rPr>
          <w:t xml:space="preserve"> </w:t>
        </w:r>
        <w:r>
          <w:rPr>
            <w:rFonts w:eastAsiaTheme="minorEastAsia"/>
            <w:b/>
            <w:bCs/>
            <w:szCs w:val="22"/>
          </w:rPr>
          <w:t>119,</w:t>
        </w:r>
        <w:r>
          <w:rPr>
            <w:rFonts w:eastAsiaTheme="minorEastAsia"/>
            <w:szCs w:val="22"/>
          </w:rPr>
          <w:t xml:space="preserve"> 130–139 (2017).</w:t>
        </w:r>
      </w:ins>
    </w:p>
    <w:p w14:paraId="48DF5B31" w14:textId="77777777" w:rsidR="0000276F" w:rsidRDefault="0000276F" w:rsidP="0000276F">
      <w:pPr>
        <w:widowControl w:val="0"/>
        <w:tabs>
          <w:tab w:val="left" w:pos="640"/>
        </w:tabs>
        <w:autoSpaceDE w:val="0"/>
        <w:autoSpaceDN w:val="0"/>
        <w:adjustRightInd w:val="0"/>
        <w:spacing w:line="240" w:lineRule="auto"/>
        <w:ind w:left="640" w:hanging="640"/>
        <w:jc w:val="left"/>
        <w:rPr>
          <w:ins w:id="1126" w:author="Sgouris Sgouridis" w:date="2018-01-21T17:00:00Z"/>
          <w:rFonts w:eastAsiaTheme="minorEastAsia"/>
          <w:szCs w:val="22"/>
        </w:rPr>
      </w:pPr>
      <w:ins w:id="1127" w:author="Sgouris Sgouridis" w:date="2018-01-21T17:00:00Z">
        <w:r>
          <w:rPr>
            <w:rFonts w:eastAsiaTheme="minorEastAsia"/>
            <w:szCs w:val="22"/>
          </w:rPr>
          <w:t>32.</w:t>
        </w:r>
        <w:r>
          <w:rPr>
            <w:rFonts w:eastAsiaTheme="minorEastAsia"/>
            <w:szCs w:val="22"/>
          </w:rPr>
          <w:tab/>
          <w:t xml:space="preserve">Freise, J. The EROI of Conventional Canadian Natural Gas Production. </w:t>
        </w:r>
        <w:r>
          <w:rPr>
            <w:rFonts w:eastAsiaTheme="minorEastAsia"/>
            <w:i/>
            <w:iCs/>
            <w:szCs w:val="22"/>
          </w:rPr>
          <w:t>Sustainability</w:t>
        </w:r>
        <w:r>
          <w:rPr>
            <w:rFonts w:eastAsiaTheme="minorEastAsia"/>
            <w:szCs w:val="22"/>
          </w:rPr>
          <w:t xml:space="preserve"> </w:t>
        </w:r>
        <w:r>
          <w:rPr>
            <w:rFonts w:eastAsiaTheme="minorEastAsia"/>
            <w:b/>
            <w:bCs/>
            <w:szCs w:val="22"/>
          </w:rPr>
          <w:t>3,</w:t>
        </w:r>
        <w:r>
          <w:rPr>
            <w:rFonts w:eastAsiaTheme="minorEastAsia"/>
            <w:szCs w:val="22"/>
          </w:rPr>
          <w:t xml:space="preserve"> 2080–2104 (2011).</w:t>
        </w:r>
      </w:ins>
    </w:p>
    <w:p w14:paraId="3BBA2FA2" w14:textId="77777777" w:rsidR="0000276F" w:rsidRDefault="0000276F" w:rsidP="0000276F">
      <w:pPr>
        <w:widowControl w:val="0"/>
        <w:tabs>
          <w:tab w:val="left" w:pos="640"/>
        </w:tabs>
        <w:autoSpaceDE w:val="0"/>
        <w:autoSpaceDN w:val="0"/>
        <w:adjustRightInd w:val="0"/>
        <w:spacing w:line="240" w:lineRule="auto"/>
        <w:ind w:left="640" w:hanging="640"/>
        <w:jc w:val="left"/>
        <w:rPr>
          <w:ins w:id="1128" w:author="Sgouris Sgouridis" w:date="2018-01-21T17:00:00Z"/>
          <w:rFonts w:eastAsiaTheme="minorEastAsia"/>
          <w:szCs w:val="22"/>
        </w:rPr>
      </w:pPr>
      <w:ins w:id="1129" w:author="Sgouris Sgouridis" w:date="2018-01-21T17:00:00Z">
        <w:r>
          <w:rPr>
            <w:rFonts w:eastAsiaTheme="minorEastAsia"/>
            <w:szCs w:val="22"/>
          </w:rPr>
          <w:t>33.</w:t>
        </w:r>
        <w:r>
          <w:rPr>
            <w:rFonts w:eastAsiaTheme="minorEastAsia"/>
            <w:szCs w:val="22"/>
          </w:rPr>
          <w:tab/>
          <w:t xml:space="preserve">Sell, B., Murphy, D. &amp; Hall, C. A. S. Energy Return on Energy Invested for Tight Gas Wells in the Appalachian Basin, United States of America. </w:t>
        </w:r>
        <w:r>
          <w:rPr>
            <w:rFonts w:eastAsiaTheme="minorEastAsia"/>
            <w:i/>
            <w:iCs/>
            <w:szCs w:val="22"/>
          </w:rPr>
          <w:t>Sustainability</w:t>
        </w:r>
        <w:r>
          <w:rPr>
            <w:rFonts w:eastAsiaTheme="minorEastAsia"/>
            <w:szCs w:val="22"/>
          </w:rPr>
          <w:t xml:space="preserve"> </w:t>
        </w:r>
        <w:r>
          <w:rPr>
            <w:rFonts w:eastAsiaTheme="minorEastAsia"/>
            <w:b/>
            <w:bCs/>
            <w:szCs w:val="22"/>
          </w:rPr>
          <w:t>3,</w:t>
        </w:r>
        <w:r>
          <w:rPr>
            <w:rFonts w:eastAsiaTheme="minorEastAsia"/>
            <w:szCs w:val="22"/>
          </w:rPr>
          <w:t xml:space="preserve"> 1986–2008 (2011).</w:t>
        </w:r>
      </w:ins>
    </w:p>
    <w:p w14:paraId="70C2229B" w14:textId="77777777" w:rsidR="0000276F" w:rsidRDefault="0000276F" w:rsidP="0000276F">
      <w:pPr>
        <w:widowControl w:val="0"/>
        <w:tabs>
          <w:tab w:val="left" w:pos="640"/>
        </w:tabs>
        <w:autoSpaceDE w:val="0"/>
        <w:autoSpaceDN w:val="0"/>
        <w:adjustRightInd w:val="0"/>
        <w:spacing w:line="240" w:lineRule="auto"/>
        <w:ind w:left="640" w:hanging="640"/>
        <w:jc w:val="left"/>
        <w:rPr>
          <w:ins w:id="1130" w:author="Sgouris Sgouridis" w:date="2018-01-21T17:00:00Z"/>
          <w:rFonts w:eastAsiaTheme="minorEastAsia"/>
          <w:szCs w:val="22"/>
        </w:rPr>
      </w:pPr>
      <w:ins w:id="1131" w:author="Sgouris Sgouridis" w:date="2018-01-21T17:00:00Z">
        <w:r>
          <w:rPr>
            <w:rFonts w:eastAsiaTheme="minorEastAsia"/>
            <w:szCs w:val="22"/>
          </w:rPr>
          <w:t>34.</w:t>
        </w:r>
        <w:r>
          <w:rPr>
            <w:rFonts w:eastAsiaTheme="minorEastAsia"/>
            <w:szCs w:val="22"/>
          </w:rPr>
          <w:tab/>
          <w:t xml:space="preserve">Hall, C. A. S., Lambert, J. G. &amp; Balogh, S. B. EROI of different fuels and the implications for society. </w:t>
        </w:r>
        <w:r>
          <w:rPr>
            <w:rFonts w:eastAsiaTheme="minorEastAsia"/>
            <w:i/>
            <w:iCs/>
            <w:szCs w:val="22"/>
          </w:rPr>
          <w:t>Energy Policy</w:t>
        </w:r>
        <w:r>
          <w:rPr>
            <w:rFonts w:eastAsiaTheme="minorEastAsia"/>
            <w:szCs w:val="22"/>
          </w:rPr>
          <w:t xml:space="preserve"> </w:t>
        </w:r>
        <w:r>
          <w:rPr>
            <w:rFonts w:eastAsiaTheme="minorEastAsia"/>
            <w:b/>
            <w:bCs/>
            <w:szCs w:val="22"/>
          </w:rPr>
          <w:t>64,</w:t>
        </w:r>
        <w:r>
          <w:rPr>
            <w:rFonts w:eastAsiaTheme="minorEastAsia"/>
            <w:szCs w:val="22"/>
          </w:rPr>
          <w:t xml:space="preserve"> 141–152 (2014).</w:t>
        </w:r>
      </w:ins>
    </w:p>
    <w:p w14:paraId="62B67C75" w14:textId="77777777" w:rsidR="0000276F" w:rsidRDefault="0000276F" w:rsidP="0000276F">
      <w:pPr>
        <w:widowControl w:val="0"/>
        <w:tabs>
          <w:tab w:val="left" w:pos="640"/>
        </w:tabs>
        <w:autoSpaceDE w:val="0"/>
        <w:autoSpaceDN w:val="0"/>
        <w:adjustRightInd w:val="0"/>
        <w:spacing w:line="240" w:lineRule="auto"/>
        <w:ind w:left="640" w:hanging="640"/>
        <w:jc w:val="left"/>
        <w:rPr>
          <w:ins w:id="1132" w:author="Sgouris Sgouridis" w:date="2018-01-21T17:00:00Z"/>
          <w:rFonts w:eastAsiaTheme="minorEastAsia"/>
          <w:szCs w:val="22"/>
        </w:rPr>
      </w:pPr>
      <w:ins w:id="1133" w:author="Sgouris Sgouridis" w:date="2018-01-21T17:00:00Z">
        <w:r>
          <w:rPr>
            <w:rFonts w:eastAsiaTheme="minorEastAsia"/>
            <w:szCs w:val="22"/>
          </w:rPr>
          <w:t>35.</w:t>
        </w:r>
        <w:r>
          <w:rPr>
            <w:rFonts w:eastAsiaTheme="minorEastAsia"/>
            <w:szCs w:val="22"/>
          </w:rPr>
          <w:tab/>
          <w:t xml:space="preserve">Koppelaar, R. H. E. M. Solar-PV energy payback and net energy_ Meta-assessment of study quality, reproducibility, and results harmonization. </w:t>
        </w:r>
        <w:r>
          <w:rPr>
            <w:rFonts w:eastAsiaTheme="minorEastAsia"/>
            <w:i/>
            <w:iCs/>
            <w:szCs w:val="22"/>
          </w:rPr>
          <w:t>Renewable and Sustainable Energy Reviews</w:t>
        </w:r>
        <w:r>
          <w:rPr>
            <w:rFonts w:eastAsiaTheme="minorEastAsia"/>
            <w:szCs w:val="22"/>
          </w:rPr>
          <w:t xml:space="preserve"> 1–15 (2016). doi:10.1016/j.rser.2016.10.077</w:t>
        </w:r>
      </w:ins>
    </w:p>
    <w:p w14:paraId="0DD180EE" w14:textId="77777777" w:rsidR="0000276F" w:rsidRDefault="0000276F" w:rsidP="0000276F">
      <w:pPr>
        <w:widowControl w:val="0"/>
        <w:tabs>
          <w:tab w:val="left" w:pos="640"/>
        </w:tabs>
        <w:autoSpaceDE w:val="0"/>
        <w:autoSpaceDN w:val="0"/>
        <w:adjustRightInd w:val="0"/>
        <w:spacing w:line="240" w:lineRule="auto"/>
        <w:ind w:left="640" w:hanging="640"/>
        <w:jc w:val="left"/>
        <w:rPr>
          <w:ins w:id="1134" w:author="Sgouris Sgouridis" w:date="2018-01-21T17:00:00Z"/>
          <w:rFonts w:eastAsiaTheme="minorEastAsia"/>
          <w:szCs w:val="22"/>
        </w:rPr>
      </w:pPr>
      <w:ins w:id="1135" w:author="Sgouris Sgouridis" w:date="2018-01-21T17:00:00Z">
        <w:r>
          <w:rPr>
            <w:rFonts w:eastAsiaTheme="minorEastAsia"/>
            <w:szCs w:val="22"/>
          </w:rPr>
          <w:t>36.</w:t>
        </w:r>
        <w:r>
          <w:rPr>
            <w:rFonts w:eastAsiaTheme="minorEastAsia"/>
            <w:szCs w:val="22"/>
          </w:rPr>
          <w:tab/>
          <w:t xml:space="preserve">Bhandari, K. P., Collier, J. M., Ellingson, R. J. &amp; Apul, D. S. Renewable and Sustainable Energy Reviews. </w:t>
        </w:r>
        <w:r>
          <w:rPr>
            <w:rFonts w:eastAsiaTheme="minorEastAsia"/>
            <w:i/>
            <w:iCs/>
            <w:szCs w:val="22"/>
          </w:rPr>
          <w:t>Renewable and Sustainable Energy Reviews</w:t>
        </w:r>
        <w:r>
          <w:rPr>
            <w:rFonts w:eastAsiaTheme="minorEastAsia"/>
            <w:szCs w:val="22"/>
          </w:rPr>
          <w:t xml:space="preserve"> </w:t>
        </w:r>
        <w:r>
          <w:rPr>
            <w:rFonts w:eastAsiaTheme="minorEastAsia"/>
            <w:b/>
            <w:bCs/>
            <w:szCs w:val="22"/>
          </w:rPr>
          <w:t>47,</w:t>
        </w:r>
        <w:r>
          <w:rPr>
            <w:rFonts w:eastAsiaTheme="minorEastAsia"/>
            <w:szCs w:val="22"/>
          </w:rPr>
          <w:t xml:space="preserve"> 133–141 (2015).</w:t>
        </w:r>
      </w:ins>
    </w:p>
    <w:p w14:paraId="394BD792" w14:textId="77777777" w:rsidR="0000276F" w:rsidRDefault="0000276F" w:rsidP="0000276F">
      <w:pPr>
        <w:widowControl w:val="0"/>
        <w:tabs>
          <w:tab w:val="left" w:pos="640"/>
        </w:tabs>
        <w:autoSpaceDE w:val="0"/>
        <w:autoSpaceDN w:val="0"/>
        <w:adjustRightInd w:val="0"/>
        <w:spacing w:line="240" w:lineRule="auto"/>
        <w:ind w:left="640" w:hanging="640"/>
        <w:jc w:val="left"/>
        <w:rPr>
          <w:ins w:id="1136" w:author="Sgouris Sgouridis" w:date="2018-01-21T17:00:00Z"/>
          <w:rFonts w:eastAsiaTheme="minorEastAsia"/>
          <w:szCs w:val="22"/>
        </w:rPr>
      </w:pPr>
      <w:ins w:id="1137" w:author="Sgouris Sgouridis" w:date="2018-01-21T17:00:00Z">
        <w:r>
          <w:rPr>
            <w:rFonts w:eastAsiaTheme="minorEastAsia"/>
            <w:szCs w:val="22"/>
          </w:rPr>
          <w:t>37.</w:t>
        </w:r>
        <w:r>
          <w:rPr>
            <w:rFonts w:eastAsiaTheme="minorEastAsia"/>
            <w:szCs w:val="22"/>
          </w:rPr>
          <w:tab/>
          <w:t xml:space="preserve">Görig, M. &amp; Breyer, C. Energy learning curves of PV systems. </w:t>
        </w:r>
        <w:r>
          <w:rPr>
            <w:rFonts w:eastAsiaTheme="minorEastAsia"/>
            <w:i/>
            <w:iCs/>
            <w:szCs w:val="22"/>
          </w:rPr>
          <w:t>Environ. Prog. Sustainable Energy</w:t>
        </w:r>
        <w:r>
          <w:rPr>
            <w:rFonts w:eastAsiaTheme="minorEastAsia"/>
            <w:szCs w:val="22"/>
          </w:rPr>
          <w:t xml:space="preserve"> </w:t>
        </w:r>
        <w:r>
          <w:rPr>
            <w:rFonts w:eastAsiaTheme="minorEastAsia"/>
            <w:b/>
            <w:bCs/>
            <w:szCs w:val="22"/>
          </w:rPr>
          <w:t>35,</w:t>
        </w:r>
        <w:r>
          <w:rPr>
            <w:rFonts w:eastAsiaTheme="minorEastAsia"/>
            <w:szCs w:val="22"/>
          </w:rPr>
          <w:t xml:space="preserve"> 914–923 (2016).</w:t>
        </w:r>
      </w:ins>
    </w:p>
    <w:p w14:paraId="2D99BCDA" w14:textId="77777777" w:rsidR="0000276F" w:rsidRDefault="0000276F" w:rsidP="0000276F">
      <w:pPr>
        <w:widowControl w:val="0"/>
        <w:tabs>
          <w:tab w:val="left" w:pos="640"/>
        </w:tabs>
        <w:autoSpaceDE w:val="0"/>
        <w:autoSpaceDN w:val="0"/>
        <w:adjustRightInd w:val="0"/>
        <w:spacing w:line="240" w:lineRule="auto"/>
        <w:ind w:left="640" w:hanging="640"/>
        <w:jc w:val="left"/>
        <w:rPr>
          <w:ins w:id="1138" w:author="Sgouris Sgouridis" w:date="2018-01-21T17:00:00Z"/>
          <w:rFonts w:eastAsiaTheme="minorEastAsia"/>
          <w:szCs w:val="22"/>
        </w:rPr>
      </w:pPr>
      <w:ins w:id="1139" w:author="Sgouris Sgouridis" w:date="2018-01-21T17:00:00Z">
        <w:r>
          <w:rPr>
            <w:rFonts w:eastAsiaTheme="minorEastAsia"/>
            <w:szCs w:val="22"/>
          </w:rPr>
          <w:t>38.</w:t>
        </w:r>
        <w:r>
          <w:rPr>
            <w:rFonts w:eastAsiaTheme="minorEastAsia"/>
            <w:szCs w:val="22"/>
          </w:rPr>
          <w:tab/>
          <w:t xml:space="preserve">Davidsson, S., Höök, M. &amp; Wall, G. A review of life cycle assessments on wind energy systems. </w:t>
        </w:r>
        <w:r>
          <w:rPr>
            <w:rFonts w:eastAsiaTheme="minorEastAsia"/>
            <w:i/>
            <w:iCs/>
            <w:szCs w:val="22"/>
          </w:rPr>
          <w:t>Int J Life Cycle Assess</w:t>
        </w:r>
        <w:r>
          <w:rPr>
            <w:rFonts w:eastAsiaTheme="minorEastAsia"/>
            <w:szCs w:val="22"/>
          </w:rPr>
          <w:t xml:space="preserve"> </w:t>
        </w:r>
        <w:r>
          <w:rPr>
            <w:rFonts w:eastAsiaTheme="minorEastAsia"/>
            <w:b/>
            <w:bCs/>
            <w:szCs w:val="22"/>
          </w:rPr>
          <w:t>17,</w:t>
        </w:r>
        <w:r>
          <w:rPr>
            <w:rFonts w:eastAsiaTheme="minorEastAsia"/>
            <w:szCs w:val="22"/>
          </w:rPr>
          <w:t xml:space="preserve"> 729–742 (2012).</w:t>
        </w:r>
      </w:ins>
    </w:p>
    <w:p w14:paraId="7DEED59A" w14:textId="77777777" w:rsidR="0000276F" w:rsidRDefault="0000276F" w:rsidP="0000276F">
      <w:pPr>
        <w:widowControl w:val="0"/>
        <w:tabs>
          <w:tab w:val="left" w:pos="640"/>
        </w:tabs>
        <w:autoSpaceDE w:val="0"/>
        <w:autoSpaceDN w:val="0"/>
        <w:adjustRightInd w:val="0"/>
        <w:spacing w:line="240" w:lineRule="auto"/>
        <w:ind w:left="640" w:hanging="640"/>
        <w:jc w:val="left"/>
        <w:rPr>
          <w:ins w:id="1140" w:author="Sgouris Sgouridis" w:date="2018-01-21T17:00:00Z"/>
          <w:rFonts w:eastAsiaTheme="minorEastAsia"/>
          <w:szCs w:val="22"/>
        </w:rPr>
      </w:pPr>
      <w:ins w:id="1141" w:author="Sgouris Sgouridis" w:date="2018-01-21T17:00:00Z">
        <w:r>
          <w:rPr>
            <w:rFonts w:eastAsiaTheme="minorEastAsia"/>
            <w:szCs w:val="22"/>
          </w:rPr>
          <w:lastRenderedPageBreak/>
          <w:t>39.</w:t>
        </w:r>
        <w:r>
          <w:rPr>
            <w:rFonts w:eastAsiaTheme="minorEastAsia"/>
            <w:szCs w:val="22"/>
          </w:rPr>
          <w:tab/>
          <w:t xml:space="preserve">Hirth, L., Ueckerdt, F. &amp; Edenhofer, O. Renewable Energy. </w:t>
        </w:r>
        <w:r>
          <w:rPr>
            <w:rFonts w:eastAsiaTheme="minorEastAsia"/>
            <w:i/>
            <w:iCs/>
            <w:szCs w:val="22"/>
          </w:rPr>
          <w:t>Renewable Energy</w:t>
        </w:r>
        <w:r>
          <w:rPr>
            <w:rFonts w:eastAsiaTheme="minorEastAsia"/>
            <w:szCs w:val="22"/>
          </w:rPr>
          <w:t xml:space="preserve"> </w:t>
        </w:r>
        <w:r>
          <w:rPr>
            <w:rFonts w:eastAsiaTheme="minorEastAsia"/>
            <w:b/>
            <w:bCs/>
            <w:szCs w:val="22"/>
          </w:rPr>
          <w:t>74,</w:t>
        </w:r>
        <w:r>
          <w:rPr>
            <w:rFonts w:eastAsiaTheme="minorEastAsia"/>
            <w:szCs w:val="22"/>
          </w:rPr>
          <w:t xml:space="preserve"> 925–939 (2015).</w:t>
        </w:r>
      </w:ins>
    </w:p>
    <w:p w14:paraId="4E85700D" w14:textId="77777777" w:rsidR="0000276F" w:rsidRDefault="0000276F" w:rsidP="0000276F">
      <w:pPr>
        <w:widowControl w:val="0"/>
        <w:tabs>
          <w:tab w:val="left" w:pos="640"/>
        </w:tabs>
        <w:autoSpaceDE w:val="0"/>
        <w:autoSpaceDN w:val="0"/>
        <w:adjustRightInd w:val="0"/>
        <w:spacing w:line="240" w:lineRule="auto"/>
        <w:ind w:left="640" w:hanging="640"/>
        <w:jc w:val="left"/>
        <w:rPr>
          <w:ins w:id="1142" w:author="Sgouris Sgouridis" w:date="2018-01-21T17:00:00Z"/>
          <w:rFonts w:eastAsiaTheme="minorEastAsia"/>
          <w:szCs w:val="22"/>
        </w:rPr>
      </w:pPr>
      <w:ins w:id="1143" w:author="Sgouris Sgouridis" w:date="2018-01-21T17:00:00Z">
        <w:r>
          <w:rPr>
            <w:rFonts w:eastAsiaTheme="minorEastAsia"/>
            <w:szCs w:val="22"/>
          </w:rPr>
          <w:t>40.</w:t>
        </w:r>
        <w:r>
          <w:rPr>
            <w:rFonts w:eastAsiaTheme="minorEastAsia"/>
            <w:szCs w:val="22"/>
          </w:rPr>
          <w:tab/>
          <w:t xml:space="preserve">Gils, H. C., Scholz, Y., Pregger, T., de Tena, D. L. &amp; Heide, D. Integrated modelling of variable renewable energy-based power supply in Europe. </w:t>
        </w:r>
        <w:r>
          <w:rPr>
            <w:rFonts w:eastAsiaTheme="minorEastAsia"/>
            <w:i/>
            <w:iCs/>
            <w:szCs w:val="22"/>
          </w:rPr>
          <w:t>Energy</w:t>
        </w:r>
        <w:r>
          <w:rPr>
            <w:rFonts w:eastAsiaTheme="minorEastAsia"/>
            <w:szCs w:val="22"/>
          </w:rPr>
          <w:t xml:space="preserve"> </w:t>
        </w:r>
        <w:r>
          <w:rPr>
            <w:rFonts w:eastAsiaTheme="minorEastAsia"/>
            <w:b/>
            <w:bCs/>
            <w:szCs w:val="22"/>
          </w:rPr>
          <w:t>123,</w:t>
        </w:r>
        <w:r>
          <w:rPr>
            <w:rFonts w:eastAsiaTheme="minorEastAsia"/>
            <w:szCs w:val="22"/>
          </w:rPr>
          <w:t xml:space="preserve"> 173–188 (2017).</w:t>
        </w:r>
      </w:ins>
    </w:p>
    <w:p w14:paraId="70288D58" w14:textId="77777777" w:rsidR="0000276F" w:rsidRDefault="0000276F" w:rsidP="0000276F">
      <w:pPr>
        <w:widowControl w:val="0"/>
        <w:tabs>
          <w:tab w:val="left" w:pos="640"/>
        </w:tabs>
        <w:autoSpaceDE w:val="0"/>
        <w:autoSpaceDN w:val="0"/>
        <w:adjustRightInd w:val="0"/>
        <w:spacing w:line="240" w:lineRule="auto"/>
        <w:ind w:left="640" w:hanging="640"/>
        <w:jc w:val="left"/>
        <w:rPr>
          <w:ins w:id="1144" w:author="Sgouris Sgouridis" w:date="2018-01-21T17:00:00Z"/>
          <w:rFonts w:eastAsiaTheme="minorEastAsia"/>
          <w:szCs w:val="22"/>
        </w:rPr>
      </w:pPr>
      <w:ins w:id="1145" w:author="Sgouris Sgouridis" w:date="2018-01-21T17:00:00Z">
        <w:r>
          <w:rPr>
            <w:rFonts w:eastAsiaTheme="minorEastAsia"/>
            <w:szCs w:val="22"/>
          </w:rPr>
          <w:t>41.</w:t>
        </w:r>
        <w:r>
          <w:rPr>
            <w:rFonts w:eastAsiaTheme="minorEastAsia"/>
            <w:szCs w:val="22"/>
          </w:rPr>
          <w:tab/>
          <w:t xml:space="preserve">Barnhart, C. J., Dale, M., Brandt, A. R. &amp; Benson, S. M. The energetic implications of curtailing versus storing solar- and wind-generated electricity. </w:t>
        </w:r>
        <w:r>
          <w:rPr>
            <w:rFonts w:eastAsiaTheme="minorEastAsia"/>
            <w:i/>
            <w:iCs/>
            <w:szCs w:val="22"/>
          </w:rPr>
          <w:t>Energy Environ. Sci.</w:t>
        </w:r>
        <w:r>
          <w:rPr>
            <w:rFonts w:eastAsiaTheme="minorEastAsia"/>
            <w:szCs w:val="22"/>
          </w:rPr>
          <w:t xml:space="preserve"> </w:t>
        </w:r>
        <w:r>
          <w:rPr>
            <w:rFonts w:eastAsiaTheme="minorEastAsia"/>
            <w:b/>
            <w:bCs/>
            <w:szCs w:val="22"/>
          </w:rPr>
          <w:t>6,</w:t>
        </w:r>
        <w:r>
          <w:rPr>
            <w:rFonts w:eastAsiaTheme="minorEastAsia"/>
            <w:szCs w:val="22"/>
          </w:rPr>
          <w:t xml:space="preserve"> 2804 (2013).</w:t>
        </w:r>
      </w:ins>
    </w:p>
    <w:p w14:paraId="5EC35504" w14:textId="77777777" w:rsidR="0000276F" w:rsidRDefault="0000276F" w:rsidP="0000276F">
      <w:pPr>
        <w:widowControl w:val="0"/>
        <w:tabs>
          <w:tab w:val="left" w:pos="640"/>
        </w:tabs>
        <w:autoSpaceDE w:val="0"/>
        <w:autoSpaceDN w:val="0"/>
        <w:adjustRightInd w:val="0"/>
        <w:spacing w:line="240" w:lineRule="auto"/>
        <w:ind w:left="640" w:hanging="640"/>
        <w:jc w:val="left"/>
        <w:rPr>
          <w:ins w:id="1146" w:author="Sgouris Sgouridis" w:date="2018-01-21T17:00:00Z"/>
          <w:rFonts w:eastAsiaTheme="minorEastAsia"/>
          <w:szCs w:val="22"/>
        </w:rPr>
      </w:pPr>
      <w:ins w:id="1147" w:author="Sgouris Sgouridis" w:date="2018-01-21T17:00:00Z">
        <w:r>
          <w:rPr>
            <w:rFonts w:eastAsiaTheme="minorEastAsia"/>
            <w:szCs w:val="22"/>
          </w:rPr>
          <w:t>42.</w:t>
        </w:r>
        <w:r>
          <w:rPr>
            <w:rFonts w:eastAsiaTheme="minorEastAsia"/>
            <w:szCs w:val="22"/>
          </w:rPr>
          <w:tab/>
          <w:t xml:space="preserve">Breyer, C. </w:t>
        </w:r>
        <w:r>
          <w:rPr>
            <w:rFonts w:eastAsiaTheme="minorEastAsia"/>
            <w:i/>
            <w:iCs/>
            <w:szCs w:val="22"/>
          </w:rPr>
          <w:t>et al.</w:t>
        </w:r>
        <w:r>
          <w:rPr>
            <w:rFonts w:eastAsiaTheme="minorEastAsia"/>
            <w:szCs w:val="22"/>
          </w:rPr>
          <w:t xml:space="preserve"> On the role of solar photovoltaics in global energy transition scenarios. </w:t>
        </w:r>
        <w:r>
          <w:rPr>
            <w:rFonts w:eastAsiaTheme="minorEastAsia"/>
            <w:i/>
            <w:iCs/>
            <w:szCs w:val="22"/>
          </w:rPr>
          <w:t>Prog. Photovolt: Res. Appl.</w:t>
        </w:r>
        <w:r>
          <w:rPr>
            <w:rFonts w:eastAsiaTheme="minorEastAsia"/>
            <w:szCs w:val="22"/>
          </w:rPr>
          <w:t xml:space="preserve"> </w:t>
        </w:r>
        <w:r>
          <w:rPr>
            <w:rFonts w:eastAsiaTheme="minorEastAsia"/>
            <w:b/>
            <w:bCs/>
            <w:szCs w:val="22"/>
          </w:rPr>
          <w:t>6,</w:t>
        </w:r>
        <w:r>
          <w:rPr>
            <w:rFonts w:eastAsiaTheme="minorEastAsia"/>
            <w:szCs w:val="22"/>
          </w:rPr>
          <w:t xml:space="preserve"> 545–20 (2017).</w:t>
        </w:r>
      </w:ins>
    </w:p>
    <w:p w14:paraId="06A15199" w14:textId="77777777" w:rsidR="0000276F" w:rsidRDefault="0000276F" w:rsidP="0000276F">
      <w:pPr>
        <w:widowControl w:val="0"/>
        <w:tabs>
          <w:tab w:val="left" w:pos="640"/>
        </w:tabs>
        <w:autoSpaceDE w:val="0"/>
        <w:autoSpaceDN w:val="0"/>
        <w:adjustRightInd w:val="0"/>
        <w:spacing w:line="240" w:lineRule="auto"/>
        <w:ind w:left="640" w:hanging="640"/>
        <w:jc w:val="left"/>
        <w:rPr>
          <w:ins w:id="1148" w:author="Sgouris Sgouridis" w:date="2018-01-21T17:00:00Z"/>
          <w:rFonts w:eastAsiaTheme="minorEastAsia"/>
          <w:szCs w:val="22"/>
        </w:rPr>
      </w:pPr>
      <w:ins w:id="1149" w:author="Sgouris Sgouridis" w:date="2018-01-21T17:00:00Z">
        <w:r>
          <w:rPr>
            <w:rFonts w:eastAsiaTheme="minorEastAsia"/>
            <w:szCs w:val="22"/>
          </w:rPr>
          <w:t>43.</w:t>
        </w:r>
        <w:r>
          <w:rPr>
            <w:rFonts w:eastAsiaTheme="minorEastAsia"/>
            <w:szCs w:val="22"/>
          </w:rPr>
          <w:tab/>
          <w:t xml:space="preserve">Ueckerdt, F. </w:t>
        </w:r>
        <w:r>
          <w:rPr>
            <w:rFonts w:eastAsiaTheme="minorEastAsia"/>
            <w:i/>
            <w:iCs/>
            <w:szCs w:val="22"/>
          </w:rPr>
          <w:t>et al.</w:t>
        </w:r>
        <w:r>
          <w:rPr>
            <w:rFonts w:eastAsiaTheme="minorEastAsia"/>
            <w:szCs w:val="22"/>
          </w:rPr>
          <w:t xml:space="preserve"> Decarbonizing global power supply under region-specific consideration of challenges and options of integrating variable renewables in the REMIND model. </w:t>
        </w:r>
        <w:r>
          <w:rPr>
            <w:rFonts w:eastAsiaTheme="minorEastAsia"/>
            <w:i/>
            <w:iCs/>
            <w:szCs w:val="22"/>
          </w:rPr>
          <w:t>Energy Economics</w:t>
        </w:r>
        <w:r>
          <w:rPr>
            <w:rFonts w:eastAsiaTheme="minorEastAsia"/>
            <w:szCs w:val="22"/>
          </w:rPr>
          <w:t xml:space="preserve"> </w:t>
        </w:r>
        <w:r>
          <w:rPr>
            <w:rFonts w:eastAsiaTheme="minorEastAsia"/>
            <w:b/>
            <w:bCs/>
            <w:szCs w:val="22"/>
          </w:rPr>
          <w:t>64,</w:t>
        </w:r>
        <w:r>
          <w:rPr>
            <w:rFonts w:eastAsiaTheme="minorEastAsia"/>
            <w:szCs w:val="22"/>
          </w:rPr>
          <w:t xml:space="preserve"> 665–684 (2017).</w:t>
        </w:r>
      </w:ins>
    </w:p>
    <w:p w14:paraId="75C41792" w14:textId="77777777" w:rsidR="0000276F" w:rsidRDefault="0000276F" w:rsidP="0000276F">
      <w:pPr>
        <w:widowControl w:val="0"/>
        <w:tabs>
          <w:tab w:val="left" w:pos="640"/>
        </w:tabs>
        <w:autoSpaceDE w:val="0"/>
        <w:autoSpaceDN w:val="0"/>
        <w:adjustRightInd w:val="0"/>
        <w:spacing w:line="240" w:lineRule="auto"/>
        <w:ind w:left="640" w:hanging="640"/>
        <w:jc w:val="left"/>
        <w:rPr>
          <w:ins w:id="1150" w:author="Sgouris Sgouridis" w:date="2018-01-21T17:00:00Z"/>
          <w:rFonts w:eastAsiaTheme="minorEastAsia"/>
          <w:szCs w:val="22"/>
        </w:rPr>
      </w:pPr>
      <w:ins w:id="1151" w:author="Sgouris Sgouridis" w:date="2018-01-21T17:00:00Z">
        <w:r>
          <w:rPr>
            <w:rFonts w:eastAsiaTheme="minorEastAsia"/>
            <w:szCs w:val="22"/>
          </w:rPr>
          <w:t>44.</w:t>
        </w:r>
        <w:r>
          <w:rPr>
            <w:rFonts w:eastAsiaTheme="minorEastAsia"/>
            <w:szCs w:val="22"/>
          </w:rPr>
          <w:tab/>
          <w:t xml:space="preserve">Nykvist, B. &amp; Nilsson, M. Rapidly falling costs of battery packs for electric vehicles. </w:t>
        </w:r>
        <w:r>
          <w:rPr>
            <w:rFonts w:eastAsiaTheme="minorEastAsia"/>
            <w:i/>
            <w:iCs/>
            <w:szCs w:val="22"/>
          </w:rPr>
          <w:t>Nature Climate change</w:t>
        </w:r>
        <w:r>
          <w:rPr>
            <w:rFonts w:eastAsiaTheme="minorEastAsia"/>
            <w:szCs w:val="22"/>
          </w:rPr>
          <w:t xml:space="preserve"> </w:t>
        </w:r>
        <w:r>
          <w:rPr>
            <w:rFonts w:eastAsiaTheme="minorEastAsia"/>
            <w:b/>
            <w:bCs/>
            <w:szCs w:val="22"/>
          </w:rPr>
          <w:t>5,</w:t>
        </w:r>
        <w:r>
          <w:rPr>
            <w:rFonts w:eastAsiaTheme="minorEastAsia"/>
            <w:szCs w:val="22"/>
          </w:rPr>
          <w:t xml:space="preserve"> 329–332 (2015).</w:t>
        </w:r>
      </w:ins>
    </w:p>
    <w:p w14:paraId="7EC936B1" w14:textId="77777777" w:rsidR="0000276F" w:rsidRDefault="0000276F" w:rsidP="0000276F">
      <w:pPr>
        <w:widowControl w:val="0"/>
        <w:tabs>
          <w:tab w:val="left" w:pos="640"/>
        </w:tabs>
        <w:autoSpaceDE w:val="0"/>
        <w:autoSpaceDN w:val="0"/>
        <w:adjustRightInd w:val="0"/>
        <w:spacing w:line="240" w:lineRule="auto"/>
        <w:ind w:left="640" w:hanging="640"/>
        <w:jc w:val="left"/>
        <w:rPr>
          <w:ins w:id="1152" w:author="Sgouris Sgouridis" w:date="2018-01-21T17:00:00Z"/>
          <w:rFonts w:eastAsiaTheme="minorEastAsia"/>
          <w:szCs w:val="22"/>
        </w:rPr>
      </w:pPr>
      <w:ins w:id="1153" w:author="Sgouris Sgouridis" w:date="2018-01-21T17:00:00Z">
        <w:r>
          <w:rPr>
            <w:rFonts w:eastAsiaTheme="minorEastAsia"/>
            <w:szCs w:val="22"/>
          </w:rPr>
          <w:t>45.</w:t>
        </w:r>
        <w:r>
          <w:rPr>
            <w:rFonts w:eastAsiaTheme="minorEastAsia"/>
            <w:szCs w:val="22"/>
          </w:rPr>
          <w:tab/>
          <w:t xml:space="preserve">Sgouridis, S., Csala, D. &amp; Bardi, U. The sower’s way: quantifying the narrowing net-energy pathways to a global energy transition. </w:t>
        </w:r>
        <w:r>
          <w:rPr>
            <w:rFonts w:eastAsiaTheme="minorEastAsia"/>
            <w:i/>
            <w:iCs/>
            <w:szCs w:val="22"/>
          </w:rPr>
          <w:t>Environmental Research Letters</w:t>
        </w:r>
        <w:r>
          <w:rPr>
            <w:rFonts w:eastAsiaTheme="minorEastAsia"/>
            <w:szCs w:val="22"/>
          </w:rPr>
          <w:t xml:space="preserve"> </w:t>
        </w:r>
        <w:r>
          <w:rPr>
            <w:rFonts w:eastAsiaTheme="minorEastAsia"/>
            <w:b/>
            <w:bCs/>
            <w:szCs w:val="22"/>
          </w:rPr>
          <w:t>11,</w:t>
        </w:r>
        <w:r>
          <w:rPr>
            <w:rFonts w:eastAsiaTheme="minorEastAsia"/>
            <w:szCs w:val="22"/>
          </w:rPr>
          <w:t xml:space="preserve"> 1–8 (2016).</w:t>
        </w:r>
      </w:ins>
    </w:p>
    <w:p w14:paraId="084431D8" w14:textId="77777777" w:rsidR="0000276F" w:rsidRDefault="0000276F" w:rsidP="0000276F">
      <w:pPr>
        <w:widowControl w:val="0"/>
        <w:tabs>
          <w:tab w:val="left" w:pos="640"/>
        </w:tabs>
        <w:autoSpaceDE w:val="0"/>
        <w:autoSpaceDN w:val="0"/>
        <w:adjustRightInd w:val="0"/>
        <w:spacing w:line="240" w:lineRule="auto"/>
        <w:ind w:left="640" w:hanging="640"/>
        <w:jc w:val="left"/>
        <w:rPr>
          <w:ins w:id="1154" w:author="Sgouris Sgouridis" w:date="2018-01-21T17:00:00Z"/>
          <w:rFonts w:eastAsiaTheme="minorEastAsia"/>
          <w:szCs w:val="22"/>
        </w:rPr>
      </w:pPr>
      <w:ins w:id="1155" w:author="Sgouris Sgouridis" w:date="2018-01-21T17:00:00Z">
        <w:r>
          <w:rPr>
            <w:rFonts w:eastAsiaTheme="minorEastAsia"/>
            <w:szCs w:val="22"/>
          </w:rPr>
          <w:t>46.</w:t>
        </w:r>
        <w:r>
          <w:rPr>
            <w:rFonts w:eastAsiaTheme="minorEastAsia"/>
            <w:szCs w:val="22"/>
          </w:rPr>
          <w:tab/>
          <w:t xml:space="preserve">Haszeldine, R. S. Carbon Capture and Storage: How Green Can Black Be? </w:t>
        </w:r>
        <w:r>
          <w:rPr>
            <w:rFonts w:eastAsiaTheme="minorEastAsia"/>
            <w:i/>
            <w:iCs/>
            <w:szCs w:val="22"/>
          </w:rPr>
          <w:t>Science</w:t>
        </w:r>
        <w:r>
          <w:rPr>
            <w:rFonts w:eastAsiaTheme="minorEastAsia"/>
            <w:szCs w:val="22"/>
          </w:rPr>
          <w:t xml:space="preserve"> </w:t>
        </w:r>
        <w:r>
          <w:rPr>
            <w:rFonts w:eastAsiaTheme="minorEastAsia"/>
            <w:b/>
            <w:bCs/>
            <w:szCs w:val="22"/>
          </w:rPr>
          <w:t>325,</w:t>
        </w:r>
        <w:r>
          <w:rPr>
            <w:rFonts w:eastAsiaTheme="minorEastAsia"/>
            <w:szCs w:val="22"/>
          </w:rPr>
          <w:t xml:space="preserve"> 1647–1652 (2009).</w:t>
        </w:r>
      </w:ins>
    </w:p>
    <w:p w14:paraId="3B38E397" w14:textId="77777777" w:rsidR="0000276F" w:rsidRDefault="0000276F" w:rsidP="0000276F">
      <w:pPr>
        <w:widowControl w:val="0"/>
        <w:tabs>
          <w:tab w:val="left" w:pos="640"/>
        </w:tabs>
        <w:autoSpaceDE w:val="0"/>
        <w:autoSpaceDN w:val="0"/>
        <w:adjustRightInd w:val="0"/>
        <w:spacing w:line="240" w:lineRule="auto"/>
        <w:ind w:left="640" w:hanging="640"/>
        <w:jc w:val="left"/>
        <w:rPr>
          <w:ins w:id="1156" w:author="Sgouris Sgouridis" w:date="2018-01-21T17:00:00Z"/>
          <w:rFonts w:eastAsiaTheme="minorEastAsia"/>
          <w:szCs w:val="22"/>
        </w:rPr>
      </w:pPr>
      <w:ins w:id="1157" w:author="Sgouris Sgouridis" w:date="2018-01-21T17:00:00Z">
        <w:r>
          <w:rPr>
            <w:rFonts w:eastAsiaTheme="minorEastAsia"/>
            <w:szCs w:val="22"/>
          </w:rPr>
          <w:t>47.</w:t>
        </w:r>
        <w:r>
          <w:rPr>
            <w:rFonts w:eastAsiaTheme="minorEastAsia"/>
            <w:szCs w:val="22"/>
          </w:rPr>
          <w:tab/>
          <w:t xml:space="preserve">Kort, E. A. </w:t>
        </w:r>
        <w:r>
          <w:rPr>
            <w:rFonts w:eastAsiaTheme="minorEastAsia"/>
            <w:i/>
            <w:iCs/>
            <w:szCs w:val="22"/>
          </w:rPr>
          <w:t>et al.</w:t>
        </w:r>
        <w:r>
          <w:rPr>
            <w:rFonts w:eastAsiaTheme="minorEastAsia"/>
            <w:szCs w:val="22"/>
          </w:rPr>
          <w:t xml:space="preserve"> Fugitive emissions from the Bakken shale illustrate role of shale production in global ethane shift. </w:t>
        </w:r>
        <w:r>
          <w:rPr>
            <w:rFonts w:eastAsiaTheme="minorEastAsia"/>
            <w:i/>
            <w:iCs/>
            <w:szCs w:val="22"/>
          </w:rPr>
          <w:t>Geophys. Res. Lett.</w:t>
        </w:r>
        <w:r>
          <w:rPr>
            <w:rFonts w:eastAsiaTheme="minorEastAsia"/>
            <w:szCs w:val="22"/>
          </w:rPr>
          <w:t xml:space="preserve"> </w:t>
        </w:r>
        <w:r>
          <w:rPr>
            <w:rFonts w:eastAsiaTheme="minorEastAsia"/>
            <w:b/>
            <w:bCs/>
            <w:szCs w:val="22"/>
          </w:rPr>
          <w:t>43,</w:t>
        </w:r>
        <w:r>
          <w:rPr>
            <w:rFonts w:eastAsiaTheme="minorEastAsia"/>
            <w:szCs w:val="22"/>
          </w:rPr>
          <w:t xml:space="preserve"> 4617–4623 (2016).</w:t>
        </w:r>
      </w:ins>
    </w:p>
    <w:p w14:paraId="107FF392" w14:textId="77777777" w:rsidR="0000276F" w:rsidRDefault="0000276F" w:rsidP="0000276F">
      <w:pPr>
        <w:widowControl w:val="0"/>
        <w:tabs>
          <w:tab w:val="left" w:pos="640"/>
        </w:tabs>
        <w:autoSpaceDE w:val="0"/>
        <w:autoSpaceDN w:val="0"/>
        <w:adjustRightInd w:val="0"/>
        <w:spacing w:line="240" w:lineRule="auto"/>
        <w:ind w:left="640" w:hanging="640"/>
        <w:jc w:val="left"/>
        <w:rPr>
          <w:ins w:id="1158" w:author="Sgouris Sgouridis" w:date="2018-01-21T17:00:00Z"/>
          <w:rFonts w:eastAsiaTheme="minorEastAsia"/>
          <w:szCs w:val="22"/>
        </w:rPr>
      </w:pPr>
      <w:ins w:id="1159" w:author="Sgouris Sgouridis" w:date="2018-01-21T17:00:00Z">
        <w:r>
          <w:rPr>
            <w:rFonts w:eastAsiaTheme="minorEastAsia"/>
            <w:szCs w:val="22"/>
          </w:rPr>
          <w:t>48.</w:t>
        </w:r>
        <w:r>
          <w:rPr>
            <w:rFonts w:eastAsiaTheme="minorEastAsia"/>
            <w:szCs w:val="22"/>
          </w:rPr>
          <w:tab/>
          <w:t xml:space="preserve">Ren, J., Lau, J., Lefler, M. &amp; Licht, S. The Minimum Electrolytic Energy Needed To Convert Carbon Dioxide to Carbon by Electrolysis in Carbonate Melts. </w:t>
        </w:r>
        <w:r>
          <w:rPr>
            <w:rFonts w:eastAsiaTheme="minorEastAsia"/>
            <w:i/>
            <w:iCs/>
            <w:szCs w:val="22"/>
          </w:rPr>
          <w:t>J. Phys. Chem. C</w:t>
        </w:r>
        <w:r>
          <w:rPr>
            <w:rFonts w:eastAsiaTheme="minorEastAsia"/>
            <w:szCs w:val="22"/>
          </w:rPr>
          <w:t xml:space="preserve"> </w:t>
        </w:r>
        <w:r>
          <w:rPr>
            <w:rFonts w:eastAsiaTheme="minorEastAsia"/>
            <w:b/>
            <w:bCs/>
            <w:szCs w:val="22"/>
          </w:rPr>
          <w:t>119,</w:t>
        </w:r>
        <w:r>
          <w:rPr>
            <w:rFonts w:eastAsiaTheme="minorEastAsia"/>
            <w:szCs w:val="22"/>
          </w:rPr>
          <w:t xml:space="preserve"> 23342–23349 (2015).</w:t>
        </w:r>
      </w:ins>
    </w:p>
    <w:p w14:paraId="17AFE81B" w14:textId="77777777" w:rsidR="0000276F" w:rsidRDefault="0000276F" w:rsidP="0000276F">
      <w:pPr>
        <w:widowControl w:val="0"/>
        <w:tabs>
          <w:tab w:val="left" w:pos="640"/>
        </w:tabs>
        <w:autoSpaceDE w:val="0"/>
        <w:autoSpaceDN w:val="0"/>
        <w:adjustRightInd w:val="0"/>
        <w:spacing w:line="240" w:lineRule="auto"/>
        <w:ind w:left="640" w:hanging="640"/>
        <w:jc w:val="left"/>
        <w:rPr>
          <w:ins w:id="1160" w:author="Sgouris Sgouridis" w:date="2018-01-21T17:00:00Z"/>
          <w:rFonts w:eastAsiaTheme="minorEastAsia"/>
          <w:szCs w:val="22"/>
        </w:rPr>
      </w:pPr>
      <w:ins w:id="1161" w:author="Sgouris Sgouridis" w:date="2018-01-21T17:00:00Z">
        <w:r>
          <w:rPr>
            <w:rFonts w:eastAsiaTheme="minorEastAsia"/>
            <w:szCs w:val="22"/>
          </w:rPr>
          <w:t>49.</w:t>
        </w:r>
        <w:r>
          <w:rPr>
            <w:rFonts w:eastAsiaTheme="minorEastAsia"/>
            <w:szCs w:val="22"/>
          </w:rPr>
          <w:tab/>
          <w:t xml:space="preserve">WEST, A., GALY, A. &amp; BICKLE, M. Tectonic and climatic controls on silicate weathering. </w:t>
        </w:r>
        <w:r>
          <w:rPr>
            <w:rFonts w:eastAsiaTheme="minorEastAsia"/>
            <w:i/>
            <w:iCs/>
            <w:szCs w:val="22"/>
          </w:rPr>
          <w:t>Earth and Planetary Science Letters</w:t>
        </w:r>
        <w:r>
          <w:rPr>
            <w:rFonts w:eastAsiaTheme="minorEastAsia"/>
            <w:szCs w:val="22"/>
          </w:rPr>
          <w:t xml:space="preserve"> </w:t>
        </w:r>
        <w:r>
          <w:rPr>
            <w:rFonts w:eastAsiaTheme="minorEastAsia"/>
            <w:b/>
            <w:bCs/>
            <w:szCs w:val="22"/>
          </w:rPr>
          <w:t>235,</w:t>
        </w:r>
        <w:r>
          <w:rPr>
            <w:rFonts w:eastAsiaTheme="minorEastAsia"/>
            <w:szCs w:val="22"/>
          </w:rPr>
          <w:t xml:space="preserve"> 211–228 (2005).</w:t>
        </w:r>
      </w:ins>
    </w:p>
    <w:p w14:paraId="5D83F886" w14:textId="116C42D8" w:rsidR="005C0C59" w:rsidDel="00E1002F" w:rsidRDefault="005C0C59" w:rsidP="0000276F">
      <w:pPr>
        <w:widowControl w:val="0"/>
        <w:tabs>
          <w:tab w:val="left" w:pos="640"/>
        </w:tabs>
        <w:autoSpaceDE w:val="0"/>
        <w:autoSpaceDN w:val="0"/>
        <w:adjustRightInd w:val="0"/>
        <w:spacing w:line="240" w:lineRule="auto"/>
        <w:ind w:left="640" w:hanging="640"/>
        <w:jc w:val="left"/>
        <w:rPr>
          <w:del w:id="1162" w:author="Sgouris Sgouridis" w:date="2018-01-21T15:42:00Z"/>
          <w:rFonts w:eastAsiaTheme="minorEastAsia"/>
          <w:szCs w:val="22"/>
        </w:rPr>
      </w:pPr>
      <w:del w:id="1163" w:author="Sgouris Sgouridis" w:date="2018-01-21T15:42:00Z">
        <w:r w:rsidDel="00E1002F">
          <w:rPr>
            <w:rFonts w:eastAsiaTheme="minorEastAsia"/>
            <w:szCs w:val="22"/>
          </w:rPr>
          <w:delText>1.</w:delText>
        </w:r>
        <w:r w:rsidDel="00E1002F">
          <w:rPr>
            <w:rFonts w:eastAsiaTheme="minorEastAsia"/>
            <w:szCs w:val="22"/>
          </w:rPr>
          <w:tab/>
          <w:delText xml:space="preserve">IEA. </w:delText>
        </w:r>
        <w:r w:rsidDel="00E1002F">
          <w:rPr>
            <w:rFonts w:eastAsiaTheme="minorEastAsia"/>
            <w:i/>
            <w:iCs/>
            <w:szCs w:val="22"/>
          </w:rPr>
          <w:delText>Technology Roadmap Carbon Capture and Storage</w:delText>
        </w:r>
        <w:r w:rsidDel="00E1002F">
          <w:rPr>
            <w:rFonts w:eastAsiaTheme="minorEastAsia"/>
            <w:szCs w:val="22"/>
          </w:rPr>
          <w:delText>. 1–63 (International Energy Agency, 2013).</w:delText>
        </w:r>
      </w:del>
    </w:p>
    <w:p w14:paraId="2AE21761" w14:textId="3EB3236C" w:rsidR="005C0C59" w:rsidDel="00E1002F" w:rsidRDefault="005C0C59" w:rsidP="0000276F">
      <w:pPr>
        <w:widowControl w:val="0"/>
        <w:tabs>
          <w:tab w:val="left" w:pos="640"/>
        </w:tabs>
        <w:autoSpaceDE w:val="0"/>
        <w:autoSpaceDN w:val="0"/>
        <w:adjustRightInd w:val="0"/>
        <w:spacing w:line="240" w:lineRule="auto"/>
        <w:ind w:left="640" w:hanging="640"/>
        <w:jc w:val="left"/>
        <w:rPr>
          <w:del w:id="1164" w:author="Sgouris Sgouridis" w:date="2018-01-21T15:42:00Z"/>
          <w:rFonts w:eastAsiaTheme="minorEastAsia"/>
          <w:szCs w:val="22"/>
        </w:rPr>
      </w:pPr>
      <w:del w:id="1165" w:author="Sgouris Sgouridis" w:date="2018-01-21T15:42:00Z">
        <w:r w:rsidDel="00E1002F">
          <w:rPr>
            <w:rFonts w:eastAsiaTheme="minorEastAsia"/>
            <w:szCs w:val="22"/>
          </w:rPr>
          <w:delText>2.</w:delText>
        </w:r>
        <w:r w:rsidDel="00E1002F">
          <w:rPr>
            <w:rFonts w:eastAsiaTheme="minorEastAsia"/>
            <w:szCs w:val="22"/>
          </w:rPr>
          <w:tab/>
          <w:delText xml:space="preserve">van Vuuren, D. P. </w:delText>
        </w:r>
        <w:r w:rsidDel="00E1002F">
          <w:rPr>
            <w:rFonts w:eastAsiaTheme="minorEastAsia"/>
            <w:i/>
            <w:iCs/>
            <w:szCs w:val="22"/>
          </w:rPr>
          <w:delText>et al.</w:delText>
        </w:r>
        <w:r w:rsidDel="00E1002F">
          <w:rPr>
            <w:rFonts w:eastAsiaTheme="minorEastAsia"/>
            <w:szCs w:val="22"/>
          </w:rPr>
          <w:delText xml:space="preserve"> Carbon budgets and energy transition pathways. </w:delText>
        </w:r>
        <w:r w:rsidDel="00E1002F">
          <w:rPr>
            <w:rFonts w:eastAsiaTheme="minorEastAsia"/>
            <w:i/>
            <w:iCs/>
            <w:szCs w:val="22"/>
          </w:rPr>
          <w:delText>Environmental Research Letters</w:delText>
        </w:r>
        <w:r w:rsidDel="00E1002F">
          <w:rPr>
            <w:rFonts w:eastAsiaTheme="minorEastAsia"/>
            <w:szCs w:val="22"/>
          </w:rPr>
          <w:delText xml:space="preserve"> </w:delText>
        </w:r>
        <w:r w:rsidDel="00E1002F">
          <w:rPr>
            <w:rFonts w:eastAsiaTheme="minorEastAsia"/>
            <w:b/>
            <w:bCs/>
            <w:szCs w:val="22"/>
          </w:rPr>
          <w:delText>11,</w:delText>
        </w:r>
        <w:r w:rsidDel="00E1002F">
          <w:rPr>
            <w:rFonts w:eastAsiaTheme="minorEastAsia"/>
            <w:szCs w:val="22"/>
          </w:rPr>
          <w:delText xml:space="preserve"> 1–12 (2016).</w:delText>
        </w:r>
      </w:del>
    </w:p>
    <w:p w14:paraId="3EA7B0E4" w14:textId="4D07C894" w:rsidR="005C0C59" w:rsidDel="00E1002F" w:rsidRDefault="005C0C59" w:rsidP="0000276F">
      <w:pPr>
        <w:widowControl w:val="0"/>
        <w:tabs>
          <w:tab w:val="left" w:pos="640"/>
        </w:tabs>
        <w:autoSpaceDE w:val="0"/>
        <w:autoSpaceDN w:val="0"/>
        <w:adjustRightInd w:val="0"/>
        <w:spacing w:line="240" w:lineRule="auto"/>
        <w:ind w:left="640" w:hanging="640"/>
        <w:jc w:val="left"/>
        <w:rPr>
          <w:del w:id="1166" w:author="Sgouris Sgouridis" w:date="2018-01-21T15:42:00Z"/>
          <w:rFonts w:eastAsiaTheme="minorEastAsia"/>
          <w:szCs w:val="22"/>
        </w:rPr>
      </w:pPr>
      <w:del w:id="1167" w:author="Sgouris Sgouridis" w:date="2018-01-21T15:42:00Z">
        <w:r w:rsidDel="00E1002F">
          <w:rPr>
            <w:rFonts w:eastAsiaTheme="minorEastAsia"/>
            <w:szCs w:val="22"/>
          </w:rPr>
          <w:delText>3.</w:delText>
        </w:r>
        <w:r w:rsidDel="00E1002F">
          <w:rPr>
            <w:rFonts w:eastAsiaTheme="minorEastAsia"/>
            <w:szCs w:val="22"/>
          </w:rPr>
          <w:tab/>
          <w:delText xml:space="preserve">Benjamin M Sanderson, B. C. O. C. T. What would it take to achieve the Paris temperature targets? </w:delText>
        </w:r>
        <w:r w:rsidDel="00E1002F">
          <w:rPr>
            <w:rFonts w:eastAsiaTheme="minorEastAsia"/>
            <w:i/>
            <w:iCs/>
            <w:szCs w:val="22"/>
          </w:rPr>
          <w:delText>Geophys. Res. Lett.</w:delText>
        </w:r>
        <w:r w:rsidDel="00E1002F">
          <w:rPr>
            <w:rFonts w:eastAsiaTheme="minorEastAsia"/>
            <w:szCs w:val="22"/>
          </w:rPr>
          <w:delText xml:space="preserve"> 7133–7142 (2017). doi:10.1002/(ISSN)1944-8007</w:delText>
        </w:r>
      </w:del>
    </w:p>
    <w:p w14:paraId="4239EDB3" w14:textId="3EA6BA3F" w:rsidR="005C0C59" w:rsidDel="00E1002F" w:rsidRDefault="005C0C59" w:rsidP="0000276F">
      <w:pPr>
        <w:widowControl w:val="0"/>
        <w:tabs>
          <w:tab w:val="left" w:pos="640"/>
        </w:tabs>
        <w:autoSpaceDE w:val="0"/>
        <w:autoSpaceDN w:val="0"/>
        <w:adjustRightInd w:val="0"/>
        <w:spacing w:line="240" w:lineRule="auto"/>
        <w:ind w:left="640" w:hanging="640"/>
        <w:jc w:val="left"/>
        <w:rPr>
          <w:del w:id="1168" w:author="Sgouris Sgouridis" w:date="2018-01-21T15:42:00Z"/>
          <w:rFonts w:eastAsiaTheme="minorEastAsia"/>
          <w:szCs w:val="22"/>
        </w:rPr>
      </w:pPr>
      <w:del w:id="1169" w:author="Sgouris Sgouridis" w:date="2018-01-21T15:42:00Z">
        <w:r w:rsidDel="00E1002F">
          <w:rPr>
            <w:rFonts w:eastAsiaTheme="minorEastAsia"/>
            <w:szCs w:val="22"/>
          </w:rPr>
          <w:delText>4.</w:delText>
        </w:r>
        <w:r w:rsidDel="00E1002F">
          <w:rPr>
            <w:rFonts w:eastAsiaTheme="minorEastAsia"/>
            <w:szCs w:val="22"/>
          </w:rPr>
          <w:tab/>
          <w:delText>CSI. Carbon Capture and Sequestration Project Database MIT. 1–2 (2017).</w:delText>
        </w:r>
      </w:del>
    </w:p>
    <w:p w14:paraId="4360C1D2" w14:textId="4D287FA3" w:rsidR="005C0C59" w:rsidDel="00E1002F" w:rsidRDefault="005C0C59" w:rsidP="0000276F">
      <w:pPr>
        <w:widowControl w:val="0"/>
        <w:tabs>
          <w:tab w:val="left" w:pos="640"/>
        </w:tabs>
        <w:autoSpaceDE w:val="0"/>
        <w:autoSpaceDN w:val="0"/>
        <w:adjustRightInd w:val="0"/>
        <w:spacing w:line="240" w:lineRule="auto"/>
        <w:ind w:left="640" w:hanging="640"/>
        <w:jc w:val="left"/>
        <w:rPr>
          <w:del w:id="1170" w:author="Sgouris Sgouridis" w:date="2018-01-21T15:42:00Z"/>
          <w:rFonts w:eastAsiaTheme="minorEastAsia"/>
          <w:szCs w:val="22"/>
        </w:rPr>
      </w:pPr>
      <w:del w:id="1171" w:author="Sgouris Sgouridis" w:date="2018-01-21T15:42:00Z">
        <w:r w:rsidDel="00E1002F">
          <w:rPr>
            <w:rFonts w:eastAsiaTheme="minorEastAsia"/>
            <w:szCs w:val="22"/>
          </w:rPr>
          <w:delText>5.</w:delText>
        </w:r>
        <w:r w:rsidDel="00E1002F">
          <w:rPr>
            <w:rFonts w:eastAsiaTheme="minorEastAsia"/>
            <w:szCs w:val="22"/>
          </w:rPr>
          <w:tab/>
          <w:delText xml:space="preserve">REN21. </w:delText>
        </w:r>
        <w:r w:rsidDel="00E1002F">
          <w:rPr>
            <w:rFonts w:eastAsiaTheme="minorEastAsia"/>
            <w:i/>
            <w:iCs/>
            <w:szCs w:val="22"/>
          </w:rPr>
          <w:delText>RENEWABLES 2016 GLOBAL STATUS REPORT</w:delText>
        </w:r>
        <w:r w:rsidDel="00E1002F">
          <w:rPr>
            <w:rFonts w:eastAsiaTheme="minorEastAsia"/>
            <w:szCs w:val="22"/>
          </w:rPr>
          <w:delText>. 1–272 (Renewable Energy Policy Network for the 21st Century, 2016).</w:delText>
        </w:r>
      </w:del>
    </w:p>
    <w:p w14:paraId="71F86E4D" w14:textId="649A86DE" w:rsidR="005C0C59" w:rsidDel="00E1002F" w:rsidRDefault="005C0C59" w:rsidP="0000276F">
      <w:pPr>
        <w:widowControl w:val="0"/>
        <w:tabs>
          <w:tab w:val="left" w:pos="640"/>
        </w:tabs>
        <w:autoSpaceDE w:val="0"/>
        <w:autoSpaceDN w:val="0"/>
        <w:adjustRightInd w:val="0"/>
        <w:spacing w:line="240" w:lineRule="auto"/>
        <w:ind w:left="640" w:hanging="640"/>
        <w:jc w:val="left"/>
        <w:rPr>
          <w:del w:id="1172" w:author="Sgouris Sgouridis" w:date="2018-01-21T15:42:00Z"/>
          <w:rFonts w:eastAsiaTheme="minorEastAsia"/>
          <w:szCs w:val="22"/>
        </w:rPr>
      </w:pPr>
      <w:del w:id="1173" w:author="Sgouris Sgouridis" w:date="2018-01-21T15:42:00Z">
        <w:r w:rsidDel="00E1002F">
          <w:rPr>
            <w:rFonts w:eastAsiaTheme="minorEastAsia"/>
            <w:szCs w:val="22"/>
          </w:rPr>
          <w:delText>6.</w:delText>
        </w:r>
        <w:r w:rsidDel="00E1002F">
          <w:rPr>
            <w:rFonts w:eastAsiaTheme="minorEastAsia"/>
            <w:szCs w:val="22"/>
          </w:rPr>
          <w:tab/>
          <w:delText xml:space="preserve">Sanchez, D. L. &amp; Kammen, D. M. A commercialization strategy for carbon-negative energy. </w:delText>
        </w:r>
        <w:r w:rsidDel="00E1002F">
          <w:rPr>
            <w:rFonts w:eastAsiaTheme="minorEastAsia"/>
            <w:i/>
            <w:iCs/>
            <w:szCs w:val="22"/>
          </w:rPr>
          <w:delText>Nat. Energy</w:delText>
        </w:r>
        <w:r w:rsidDel="00E1002F">
          <w:rPr>
            <w:rFonts w:eastAsiaTheme="minorEastAsia"/>
            <w:szCs w:val="22"/>
          </w:rPr>
          <w:delText xml:space="preserve"> </w:delText>
        </w:r>
        <w:r w:rsidDel="00E1002F">
          <w:rPr>
            <w:rFonts w:eastAsiaTheme="minorEastAsia"/>
            <w:b/>
            <w:bCs/>
            <w:szCs w:val="22"/>
          </w:rPr>
          <w:delText>1,</w:delText>
        </w:r>
        <w:r w:rsidDel="00E1002F">
          <w:rPr>
            <w:rFonts w:eastAsiaTheme="minorEastAsia"/>
            <w:szCs w:val="22"/>
          </w:rPr>
          <w:delText xml:space="preserve"> 15002–4 (2016).</w:delText>
        </w:r>
      </w:del>
    </w:p>
    <w:p w14:paraId="62AC7815" w14:textId="1D1EDD06" w:rsidR="005C0C59" w:rsidDel="00E1002F" w:rsidRDefault="005C0C59" w:rsidP="0000276F">
      <w:pPr>
        <w:widowControl w:val="0"/>
        <w:tabs>
          <w:tab w:val="left" w:pos="640"/>
        </w:tabs>
        <w:autoSpaceDE w:val="0"/>
        <w:autoSpaceDN w:val="0"/>
        <w:adjustRightInd w:val="0"/>
        <w:spacing w:line="240" w:lineRule="auto"/>
        <w:ind w:left="640" w:hanging="640"/>
        <w:jc w:val="left"/>
        <w:rPr>
          <w:del w:id="1174" w:author="Sgouris Sgouridis" w:date="2018-01-21T15:42:00Z"/>
          <w:rFonts w:eastAsiaTheme="minorEastAsia"/>
          <w:szCs w:val="22"/>
        </w:rPr>
      </w:pPr>
      <w:del w:id="1175" w:author="Sgouris Sgouridis" w:date="2018-01-21T15:42:00Z">
        <w:r w:rsidDel="00E1002F">
          <w:rPr>
            <w:rFonts w:eastAsiaTheme="minorEastAsia"/>
            <w:szCs w:val="22"/>
          </w:rPr>
          <w:delText>7.</w:delText>
        </w:r>
        <w:r w:rsidDel="00E1002F">
          <w:rPr>
            <w:rFonts w:eastAsiaTheme="minorEastAsia"/>
            <w:szCs w:val="22"/>
          </w:rPr>
          <w:tab/>
          <w:delText xml:space="preserve">IRENA. </w:delText>
        </w:r>
        <w:r w:rsidDel="00E1002F">
          <w:rPr>
            <w:rFonts w:eastAsiaTheme="minorEastAsia"/>
            <w:i/>
            <w:iCs/>
            <w:szCs w:val="22"/>
          </w:rPr>
          <w:delText>RENEWABLE CAPACITY STATISTICS 2017</w:delText>
        </w:r>
        <w:r w:rsidDel="00E1002F">
          <w:rPr>
            <w:rFonts w:eastAsiaTheme="minorEastAsia"/>
            <w:szCs w:val="22"/>
          </w:rPr>
          <w:delText>. 1–60 (International Renewable Energy Agency (IRENA), 2017).</w:delText>
        </w:r>
      </w:del>
    </w:p>
    <w:p w14:paraId="0D879E11" w14:textId="4106FDD3" w:rsidR="005C0C59" w:rsidDel="00E1002F" w:rsidRDefault="005C0C59" w:rsidP="0000276F">
      <w:pPr>
        <w:widowControl w:val="0"/>
        <w:tabs>
          <w:tab w:val="left" w:pos="640"/>
        </w:tabs>
        <w:autoSpaceDE w:val="0"/>
        <w:autoSpaceDN w:val="0"/>
        <w:adjustRightInd w:val="0"/>
        <w:spacing w:line="240" w:lineRule="auto"/>
        <w:ind w:left="640" w:hanging="640"/>
        <w:jc w:val="left"/>
        <w:rPr>
          <w:del w:id="1176" w:author="Sgouris Sgouridis" w:date="2018-01-21T15:42:00Z"/>
          <w:rFonts w:eastAsiaTheme="minorEastAsia"/>
          <w:szCs w:val="22"/>
        </w:rPr>
      </w:pPr>
      <w:del w:id="1177" w:author="Sgouris Sgouridis" w:date="2018-01-21T15:42:00Z">
        <w:r w:rsidDel="00E1002F">
          <w:rPr>
            <w:rFonts w:eastAsiaTheme="minorEastAsia"/>
            <w:szCs w:val="22"/>
          </w:rPr>
          <w:delText>8.</w:delText>
        </w:r>
        <w:r w:rsidDel="00E1002F">
          <w:rPr>
            <w:rFonts w:eastAsiaTheme="minorEastAsia"/>
            <w:szCs w:val="22"/>
          </w:rPr>
          <w:tab/>
          <w:delText xml:space="preserve">Carbajales-Dale, M., Barnhart, C. J., Brandt, A. R. &amp; Benson, S. M. A better currency for investing in a sustainable future. </w:delText>
        </w:r>
        <w:r w:rsidDel="00E1002F">
          <w:rPr>
            <w:rFonts w:eastAsiaTheme="minorEastAsia"/>
            <w:i/>
            <w:iCs/>
            <w:szCs w:val="22"/>
          </w:rPr>
          <w:delText>Nature Climate change</w:delText>
        </w:r>
        <w:r w:rsidDel="00E1002F">
          <w:rPr>
            <w:rFonts w:eastAsiaTheme="minorEastAsia"/>
            <w:szCs w:val="22"/>
          </w:rPr>
          <w:delText xml:space="preserve"> </w:delText>
        </w:r>
        <w:r w:rsidDel="00E1002F">
          <w:rPr>
            <w:rFonts w:eastAsiaTheme="minorEastAsia"/>
            <w:b/>
            <w:bCs/>
            <w:szCs w:val="22"/>
          </w:rPr>
          <w:delText>4,</w:delText>
        </w:r>
        <w:r w:rsidDel="00E1002F">
          <w:rPr>
            <w:rFonts w:eastAsiaTheme="minorEastAsia"/>
            <w:szCs w:val="22"/>
          </w:rPr>
          <w:delText xml:space="preserve"> 524–527 (2014).</w:delText>
        </w:r>
      </w:del>
    </w:p>
    <w:p w14:paraId="26C79CE3" w14:textId="66356FA7" w:rsidR="005C0C59" w:rsidDel="00E1002F" w:rsidRDefault="005C0C59" w:rsidP="0000276F">
      <w:pPr>
        <w:widowControl w:val="0"/>
        <w:tabs>
          <w:tab w:val="left" w:pos="640"/>
        </w:tabs>
        <w:autoSpaceDE w:val="0"/>
        <w:autoSpaceDN w:val="0"/>
        <w:adjustRightInd w:val="0"/>
        <w:spacing w:line="240" w:lineRule="auto"/>
        <w:ind w:left="640" w:hanging="640"/>
        <w:jc w:val="left"/>
        <w:rPr>
          <w:del w:id="1178" w:author="Sgouris Sgouridis" w:date="2018-01-21T15:42:00Z"/>
          <w:rFonts w:eastAsiaTheme="minorEastAsia"/>
          <w:szCs w:val="22"/>
        </w:rPr>
      </w:pPr>
      <w:del w:id="1179" w:author="Sgouris Sgouridis" w:date="2018-01-21T15:42:00Z">
        <w:r w:rsidDel="00E1002F">
          <w:rPr>
            <w:rFonts w:eastAsiaTheme="minorEastAsia"/>
            <w:szCs w:val="22"/>
          </w:rPr>
          <w:delText>9.</w:delText>
        </w:r>
        <w:r w:rsidDel="00E1002F">
          <w:rPr>
            <w:rFonts w:eastAsiaTheme="minorEastAsia"/>
            <w:szCs w:val="22"/>
          </w:rPr>
          <w:tab/>
          <w:delText xml:space="preserve">Sathre, R., Chester, M., Cain, J. &amp; Masanet, E. A framework for environmental assessment of CO2 capture and storage systems. </w:delText>
        </w:r>
        <w:r w:rsidDel="00E1002F">
          <w:rPr>
            <w:rFonts w:eastAsiaTheme="minorEastAsia"/>
            <w:i/>
            <w:iCs/>
            <w:szCs w:val="22"/>
          </w:rPr>
          <w:delText>Energy</w:delText>
        </w:r>
        <w:r w:rsidDel="00E1002F">
          <w:rPr>
            <w:rFonts w:eastAsiaTheme="minorEastAsia"/>
            <w:szCs w:val="22"/>
          </w:rPr>
          <w:delText xml:space="preserve"> </w:delText>
        </w:r>
        <w:r w:rsidDel="00E1002F">
          <w:rPr>
            <w:rFonts w:eastAsiaTheme="minorEastAsia"/>
            <w:b/>
            <w:bCs/>
            <w:szCs w:val="22"/>
          </w:rPr>
          <w:delText>37,</w:delText>
        </w:r>
        <w:r w:rsidDel="00E1002F">
          <w:rPr>
            <w:rFonts w:eastAsiaTheme="minorEastAsia"/>
            <w:szCs w:val="22"/>
          </w:rPr>
          <w:delText xml:space="preserve"> 540–548 (2012).</w:delText>
        </w:r>
      </w:del>
    </w:p>
    <w:p w14:paraId="52DA7878" w14:textId="302055C3" w:rsidR="005C0C59" w:rsidDel="00E1002F" w:rsidRDefault="005C0C59" w:rsidP="0000276F">
      <w:pPr>
        <w:widowControl w:val="0"/>
        <w:tabs>
          <w:tab w:val="left" w:pos="640"/>
        </w:tabs>
        <w:autoSpaceDE w:val="0"/>
        <w:autoSpaceDN w:val="0"/>
        <w:adjustRightInd w:val="0"/>
        <w:spacing w:line="240" w:lineRule="auto"/>
        <w:ind w:left="640" w:hanging="640"/>
        <w:jc w:val="left"/>
        <w:rPr>
          <w:del w:id="1180" w:author="Sgouris Sgouridis" w:date="2018-01-21T15:42:00Z"/>
          <w:rFonts w:eastAsiaTheme="minorEastAsia"/>
          <w:szCs w:val="22"/>
        </w:rPr>
      </w:pPr>
      <w:del w:id="1181" w:author="Sgouris Sgouridis" w:date="2018-01-21T15:42:00Z">
        <w:r w:rsidDel="00E1002F">
          <w:rPr>
            <w:rFonts w:eastAsiaTheme="minorEastAsia"/>
            <w:szCs w:val="22"/>
          </w:rPr>
          <w:delText>10.</w:delText>
        </w:r>
        <w:r w:rsidDel="00E1002F">
          <w:rPr>
            <w:rFonts w:eastAsiaTheme="minorEastAsia"/>
            <w:szCs w:val="22"/>
          </w:rPr>
          <w:tab/>
          <w:delText xml:space="preserve">Modahl, I. S., Askham, C., Lyng, K.-A. &amp; Brekke, A. Weighting of environmental trade-offs in CCS—an LCA case study of electricity from a fossil gas power plant with post-combustion CO2 capture, transport and storage. </w:delText>
        </w:r>
        <w:r w:rsidDel="00E1002F">
          <w:rPr>
            <w:rFonts w:eastAsiaTheme="minorEastAsia"/>
            <w:i/>
            <w:iCs/>
            <w:szCs w:val="22"/>
          </w:rPr>
          <w:delText>Int J Life Cycle Assess</w:delText>
        </w:r>
        <w:r w:rsidDel="00E1002F">
          <w:rPr>
            <w:rFonts w:eastAsiaTheme="minorEastAsia"/>
            <w:szCs w:val="22"/>
          </w:rPr>
          <w:delText xml:space="preserve"> </w:delText>
        </w:r>
        <w:r w:rsidDel="00E1002F">
          <w:rPr>
            <w:rFonts w:eastAsiaTheme="minorEastAsia"/>
            <w:b/>
            <w:bCs/>
            <w:szCs w:val="22"/>
          </w:rPr>
          <w:delText>17,</w:delText>
        </w:r>
        <w:r w:rsidDel="00E1002F">
          <w:rPr>
            <w:rFonts w:eastAsiaTheme="minorEastAsia"/>
            <w:szCs w:val="22"/>
          </w:rPr>
          <w:delText xml:space="preserve"> 932–943 (2012).</w:delText>
        </w:r>
      </w:del>
    </w:p>
    <w:p w14:paraId="224C82CA" w14:textId="3E3D0FC7" w:rsidR="005C0C59" w:rsidDel="00E1002F" w:rsidRDefault="005C0C59" w:rsidP="0000276F">
      <w:pPr>
        <w:widowControl w:val="0"/>
        <w:tabs>
          <w:tab w:val="left" w:pos="640"/>
        </w:tabs>
        <w:autoSpaceDE w:val="0"/>
        <w:autoSpaceDN w:val="0"/>
        <w:adjustRightInd w:val="0"/>
        <w:spacing w:line="240" w:lineRule="auto"/>
        <w:ind w:left="640" w:hanging="640"/>
        <w:jc w:val="left"/>
        <w:rPr>
          <w:del w:id="1182" w:author="Sgouris Sgouridis" w:date="2018-01-21T15:42:00Z"/>
          <w:rFonts w:eastAsiaTheme="minorEastAsia"/>
          <w:szCs w:val="22"/>
        </w:rPr>
      </w:pPr>
      <w:del w:id="1183" w:author="Sgouris Sgouridis" w:date="2018-01-21T15:42:00Z">
        <w:r w:rsidDel="00E1002F">
          <w:rPr>
            <w:rFonts w:eastAsiaTheme="minorEastAsia"/>
            <w:szCs w:val="22"/>
          </w:rPr>
          <w:delText>11.</w:delText>
        </w:r>
        <w:r w:rsidDel="00E1002F">
          <w:rPr>
            <w:rFonts w:eastAsiaTheme="minorEastAsia"/>
            <w:szCs w:val="22"/>
          </w:rPr>
          <w:tab/>
          <w:delText xml:space="preserve">Corsten, M., Ramirez, A., Shen, L., Koornneef, J. &amp; Faaij, A. Environmental impact assessment of CCS chains – Lessons learned and limitations from LCA literature. </w:delText>
        </w:r>
        <w:r w:rsidDel="00E1002F">
          <w:rPr>
            <w:rFonts w:eastAsiaTheme="minorEastAsia"/>
            <w:i/>
            <w:iCs/>
            <w:szCs w:val="22"/>
          </w:rPr>
          <w:delText>International Journal of Greenhouse Gas Control</w:delText>
        </w:r>
        <w:r w:rsidDel="00E1002F">
          <w:rPr>
            <w:rFonts w:eastAsiaTheme="minorEastAsia"/>
            <w:szCs w:val="22"/>
          </w:rPr>
          <w:delText xml:space="preserve"> </w:delText>
        </w:r>
        <w:r w:rsidDel="00E1002F">
          <w:rPr>
            <w:rFonts w:eastAsiaTheme="minorEastAsia"/>
            <w:b/>
            <w:bCs/>
            <w:szCs w:val="22"/>
          </w:rPr>
          <w:delText>13,</w:delText>
        </w:r>
        <w:r w:rsidDel="00E1002F">
          <w:rPr>
            <w:rFonts w:eastAsiaTheme="minorEastAsia"/>
            <w:szCs w:val="22"/>
          </w:rPr>
          <w:delText xml:space="preserve"> 59–71 (2013).</w:delText>
        </w:r>
      </w:del>
    </w:p>
    <w:p w14:paraId="6C424823" w14:textId="6EE20F6B" w:rsidR="005C0C59" w:rsidDel="00E1002F" w:rsidRDefault="005C0C59" w:rsidP="0000276F">
      <w:pPr>
        <w:widowControl w:val="0"/>
        <w:tabs>
          <w:tab w:val="left" w:pos="640"/>
        </w:tabs>
        <w:autoSpaceDE w:val="0"/>
        <w:autoSpaceDN w:val="0"/>
        <w:adjustRightInd w:val="0"/>
        <w:spacing w:line="240" w:lineRule="auto"/>
        <w:ind w:left="640" w:hanging="640"/>
        <w:jc w:val="left"/>
        <w:rPr>
          <w:del w:id="1184" w:author="Sgouris Sgouridis" w:date="2018-01-21T15:42:00Z"/>
          <w:rFonts w:eastAsiaTheme="minorEastAsia"/>
          <w:szCs w:val="22"/>
        </w:rPr>
      </w:pPr>
      <w:del w:id="1185" w:author="Sgouris Sgouridis" w:date="2018-01-21T15:42:00Z">
        <w:r w:rsidDel="00E1002F">
          <w:rPr>
            <w:rFonts w:eastAsiaTheme="minorEastAsia"/>
            <w:szCs w:val="22"/>
          </w:rPr>
          <w:delText>12.</w:delText>
        </w:r>
        <w:r w:rsidDel="00E1002F">
          <w:rPr>
            <w:rFonts w:eastAsiaTheme="minorEastAsia"/>
            <w:szCs w:val="22"/>
          </w:rPr>
          <w:tab/>
          <w:delText xml:space="preserve">Kong, Y. </w:delText>
        </w:r>
        <w:r w:rsidDel="00E1002F">
          <w:rPr>
            <w:rFonts w:eastAsiaTheme="minorEastAsia"/>
            <w:i/>
            <w:iCs/>
            <w:szCs w:val="22"/>
          </w:rPr>
          <w:delText>et al.</w:delText>
        </w:r>
        <w:r w:rsidDel="00E1002F">
          <w:rPr>
            <w:rFonts w:eastAsiaTheme="minorEastAsia"/>
            <w:szCs w:val="22"/>
          </w:rPr>
          <w:delText xml:space="preserve"> EROI Analysis for Direct Coal Liquefaction without and with CCS: The Case of the Shenhua DCL Project in China. </w:delText>
        </w:r>
        <w:r w:rsidDel="00E1002F">
          <w:rPr>
            <w:rFonts w:eastAsiaTheme="minorEastAsia"/>
            <w:i/>
            <w:iCs/>
            <w:szCs w:val="22"/>
          </w:rPr>
          <w:delText>Energies</w:delText>
        </w:r>
        <w:r w:rsidDel="00E1002F">
          <w:rPr>
            <w:rFonts w:eastAsiaTheme="minorEastAsia"/>
            <w:szCs w:val="22"/>
          </w:rPr>
          <w:delText xml:space="preserve"> </w:delText>
        </w:r>
        <w:r w:rsidDel="00E1002F">
          <w:rPr>
            <w:rFonts w:eastAsiaTheme="minorEastAsia"/>
            <w:b/>
            <w:bCs/>
            <w:szCs w:val="22"/>
          </w:rPr>
          <w:delText>8,</w:delText>
        </w:r>
        <w:r w:rsidDel="00E1002F">
          <w:rPr>
            <w:rFonts w:eastAsiaTheme="minorEastAsia"/>
            <w:szCs w:val="22"/>
          </w:rPr>
          <w:delText xml:space="preserve"> 786–807 (2015).</w:delText>
        </w:r>
      </w:del>
    </w:p>
    <w:p w14:paraId="45D64EDD" w14:textId="27851193" w:rsidR="005C0C59" w:rsidDel="00E1002F" w:rsidRDefault="005C0C59" w:rsidP="0000276F">
      <w:pPr>
        <w:widowControl w:val="0"/>
        <w:tabs>
          <w:tab w:val="left" w:pos="640"/>
        </w:tabs>
        <w:autoSpaceDE w:val="0"/>
        <w:autoSpaceDN w:val="0"/>
        <w:adjustRightInd w:val="0"/>
        <w:spacing w:line="240" w:lineRule="auto"/>
        <w:ind w:left="640" w:hanging="640"/>
        <w:jc w:val="left"/>
        <w:rPr>
          <w:del w:id="1186" w:author="Sgouris Sgouridis" w:date="2018-01-21T15:42:00Z"/>
          <w:rFonts w:eastAsiaTheme="minorEastAsia"/>
          <w:szCs w:val="22"/>
        </w:rPr>
      </w:pPr>
      <w:del w:id="1187" w:author="Sgouris Sgouridis" w:date="2018-01-21T15:42:00Z">
        <w:r w:rsidDel="00E1002F">
          <w:rPr>
            <w:rFonts w:eastAsiaTheme="minorEastAsia"/>
            <w:szCs w:val="22"/>
          </w:rPr>
          <w:delText>13.</w:delText>
        </w:r>
        <w:r w:rsidDel="00E1002F">
          <w:rPr>
            <w:rFonts w:eastAsiaTheme="minorEastAsia"/>
            <w:szCs w:val="22"/>
          </w:rPr>
          <w:tab/>
          <w:delText xml:space="preserve">Viebahn, P. </w:delText>
        </w:r>
        <w:r w:rsidDel="00E1002F">
          <w:rPr>
            <w:rFonts w:eastAsiaTheme="minorEastAsia"/>
            <w:i/>
            <w:iCs/>
            <w:szCs w:val="22"/>
          </w:rPr>
          <w:delText>et al.</w:delText>
        </w:r>
        <w:r w:rsidDel="00E1002F">
          <w:rPr>
            <w:rFonts w:eastAsiaTheme="minorEastAsia"/>
            <w:szCs w:val="22"/>
          </w:rPr>
          <w:delText xml:space="preserve"> Comparison of carbon capture and storage with renewable energy technologies regarding structural, economic, and ecological aspects in Germany. </w:delText>
        </w:r>
        <w:r w:rsidDel="00E1002F">
          <w:rPr>
            <w:rFonts w:eastAsiaTheme="minorEastAsia"/>
            <w:i/>
            <w:iCs/>
            <w:szCs w:val="22"/>
          </w:rPr>
          <w:delText>International Journal of Greenhouse Gas Control</w:delText>
        </w:r>
        <w:r w:rsidDel="00E1002F">
          <w:rPr>
            <w:rFonts w:eastAsiaTheme="minorEastAsia"/>
            <w:szCs w:val="22"/>
          </w:rPr>
          <w:delText xml:space="preserve"> </w:delText>
        </w:r>
        <w:r w:rsidDel="00E1002F">
          <w:rPr>
            <w:rFonts w:eastAsiaTheme="minorEastAsia"/>
            <w:b/>
            <w:bCs/>
            <w:szCs w:val="22"/>
          </w:rPr>
          <w:delText>1,</w:delText>
        </w:r>
        <w:r w:rsidDel="00E1002F">
          <w:rPr>
            <w:rFonts w:eastAsiaTheme="minorEastAsia"/>
            <w:szCs w:val="22"/>
          </w:rPr>
          <w:delText xml:space="preserve"> 121–133 (2007).</w:delText>
        </w:r>
      </w:del>
    </w:p>
    <w:p w14:paraId="499C60B5" w14:textId="4566DAE8" w:rsidR="005C0C59" w:rsidDel="00E1002F" w:rsidRDefault="005C0C59" w:rsidP="0000276F">
      <w:pPr>
        <w:widowControl w:val="0"/>
        <w:tabs>
          <w:tab w:val="left" w:pos="640"/>
        </w:tabs>
        <w:autoSpaceDE w:val="0"/>
        <w:autoSpaceDN w:val="0"/>
        <w:adjustRightInd w:val="0"/>
        <w:spacing w:line="240" w:lineRule="auto"/>
        <w:ind w:left="640" w:hanging="640"/>
        <w:jc w:val="left"/>
        <w:rPr>
          <w:del w:id="1188" w:author="Sgouris Sgouridis" w:date="2018-01-21T15:42:00Z"/>
          <w:rFonts w:eastAsiaTheme="minorEastAsia"/>
          <w:szCs w:val="22"/>
        </w:rPr>
      </w:pPr>
      <w:del w:id="1189" w:author="Sgouris Sgouridis" w:date="2018-01-21T15:42:00Z">
        <w:r w:rsidDel="00E1002F">
          <w:rPr>
            <w:rFonts w:eastAsiaTheme="minorEastAsia"/>
            <w:szCs w:val="22"/>
          </w:rPr>
          <w:delText>14.</w:delText>
        </w:r>
        <w:r w:rsidDel="00E1002F">
          <w:rPr>
            <w:rFonts w:eastAsiaTheme="minorEastAsia"/>
            <w:szCs w:val="22"/>
          </w:rPr>
          <w:tab/>
          <w:delText xml:space="preserve">Murphy, D. J., Hall, C. A. S., Dale, M. &amp; Cleveland, C. Order from Chaos: A Preliminary Protocol for Determining the EROI of Fuels. </w:delText>
        </w:r>
        <w:r w:rsidDel="00E1002F">
          <w:rPr>
            <w:rFonts w:eastAsiaTheme="minorEastAsia"/>
            <w:i/>
            <w:iCs/>
            <w:szCs w:val="22"/>
          </w:rPr>
          <w:delText>Sustainability</w:delText>
        </w:r>
        <w:r w:rsidDel="00E1002F">
          <w:rPr>
            <w:rFonts w:eastAsiaTheme="minorEastAsia"/>
            <w:szCs w:val="22"/>
          </w:rPr>
          <w:delText xml:space="preserve"> </w:delText>
        </w:r>
        <w:r w:rsidDel="00E1002F">
          <w:rPr>
            <w:rFonts w:eastAsiaTheme="minorEastAsia"/>
            <w:b/>
            <w:bCs/>
            <w:szCs w:val="22"/>
          </w:rPr>
          <w:delText>3,</w:delText>
        </w:r>
        <w:r w:rsidDel="00E1002F">
          <w:rPr>
            <w:rFonts w:eastAsiaTheme="minorEastAsia"/>
            <w:szCs w:val="22"/>
          </w:rPr>
          <w:delText xml:space="preserve"> 1888–1907 (2011).</w:delText>
        </w:r>
      </w:del>
    </w:p>
    <w:p w14:paraId="0F36D33A" w14:textId="15E8CEC6" w:rsidR="005C0C59" w:rsidDel="00E1002F" w:rsidRDefault="005C0C59" w:rsidP="0000276F">
      <w:pPr>
        <w:widowControl w:val="0"/>
        <w:tabs>
          <w:tab w:val="left" w:pos="640"/>
        </w:tabs>
        <w:autoSpaceDE w:val="0"/>
        <w:autoSpaceDN w:val="0"/>
        <w:adjustRightInd w:val="0"/>
        <w:spacing w:line="240" w:lineRule="auto"/>
        <w:ind w:left="640" w:hanging="640"/>
        <w:jc w:val="left"/>
        <w:rPr>
          <w:del w:id="1190" w:author="Sgouris Sgouridis" w:date="2018-01-21T15:42:00Z"/>
          <w:rFonts w:eastAsiaTheme="minorEastAsia"/>
          <w:szCs w:val="22"/>
        </w:rPr>
      </w:pPr>
      <w:del w:id="1191" w:author="Sgouris Sgouridis" w:date="2018-01-21T15:42:00Z">
        <w:r w:rsidDel="00E1002F">
          <w:rPr>
            <w:rFonts w:eastAsiaTheme="minorEastAsia"/>
            <w:szCs w:val="22"/>
          </w:rPr>
          <w:delText>15.</w:delText>
        </w:r>
        <w:r w:rsidDel="00E1002F">
          <w:rPr>
            <w:rFonts w:eastAsiaTheme="minorEastAsia"/>
            <w:szCs w:val="22"/>
          </w:rPr>
          <w:tab/>
          <w:delText>Hagens, N. J. TOWARDS AN APPLIED NET ENERGY FRAMEWORK. 1–184 (2010).</w:delText>
        </w:r>
      </w:del>
    </w:p>
    <w:p w14:paraId="455218E2" w14:textId="254E087F" w:rsidR="005C0C59" w:rsidDel="00E1002F" w:rsidRDefault="005C0C59" w:rsidP="0000276F">
      <w:pPr>
        <w:widowControl w:val="0"/>
        <w:tabs>
          <w:tab w:val="left" w:pos="640"/>
        </w:tabs>
        <w:autoSpaceDE w:val="0"/>
        <w:autoSpaceDN w:val="0"/>
        <w:adjustRightInd w:val="0"/>
        <w:spacing w:line="240" w:lineRule="auto"/>
        <w:ind w:left="640" w:hanging="640"/>
        <w:jc w:val="left"/>
        <w:rPr>
          <w:del w:id="1192" w:author="Sgouris Sgouridis" w:date="2018-01-21T15:42:00Z"/>
          <w:rFonts w:eastAsiaTheme="minorEastAsia"/>
          <w:szCs w:val="22"/>
        </w:rPr>
      </w:pPr>
      <w:del w:id="1193" w:author="Sgouris Sgouridis" w:date="2018-01-21T15:42:00Z">
        <w:r w:rsidDel="00E1002F">
          <w:rPr>
            <w:rFonts w:eastAsiaTheme="minorEastAsia"/>
            <w:szCs w:val="22"/>
          </w:rPr>
          <w:delText>16.</w:delText>
        </w:r>
        <w:r w:rsidDel="00E1002F">
          <w:rPr>
            <w:rFonts w:eastAsiaTheme="minorEastAsia"/>
            <w:szCs w:val="22"/>
          </w:rPr>
          <w:tab/>
          <w:delText xml:space="preserve">Zhang, Y. &amp; Colosi, L. M. Practical ambiguities during calculation of energy ratios and their impacts on life cycle assessment calculations. </w:delText>
        </w:r>
        <w:r w:rsidDel="00E1002F">
          <w:rPr>
            <w:rFonts w:eastAsiaTheme="minorEastAsia"/>
            <w:i/>
            <w:iCs/>
            <w:szCs w:val="22"/>
          </w:rPr>
          <w:delText>Energy Policy</w:delText>
        </w:r>
        <w:r w:rsidDel="00E1002F">
          <w:rPr>
            <w:rFonts w:eastAsiaTheme="minorEastAsia"/>
            <w:szCs w:val="22"/>
          </w:rPr>
          <w:delText xml:space="preserve"> </w:delText>
        </w:r>
        <w:r w:rsidDel="00E1002F">
          <w:rPr>
            <w:rFonts w:eastAsiaTheme="minorEastAsia"/>
            <w:b/>
            <w:bCs/>
            <w:szCs w:val="22"/>
          </w:rPr>
          <w:delText>57,</w:delText>
        </w:r>
        <w:r w:rsidDel="00E1002F">
          <w:rPr>
            <w:rFonts w:eastAsiaTheme="minorEastAsia"/>
            <w:szCs w:val="22"/>
          </w:rPr>
          <w:delText xml:space="preserve"> 630–633 (2013).</w:delText>
        </w:r>
      </w:del>
    </w:p>
    <w:p w14:paraId="79917482" w14:textId="3DA8A855" w:rsidR="005C0C59" w:rsidDel="00E1002F" w:rsidRDefault="005C0C59" w:rsidP="0000276F">
      <w:pPr>
        <w:widowControl w:val="0"/>
        <w:tabs>
          <w:tab w:val="left" w:pos="640"/>
        </w:tabs>
        <w:autoSpaceDE w:val="0"/>
        <w:autoSpaceDN w:val="0"/>
        <w:adjustRightInd w:val="0"/>
        <w:spacing w:line="240" w:lineRule="auto"/>
        <w:ind w:left="640" w:hanging="640"/>
        <w:jc w:val="left"/>
        <w:rPr>
          <w:del w:id="1194" w:author="Sgouris Sgouridis" w:date="2018-01-21T15:42:00Z"/>
          <w:rFonts w:eastAsiaTheme="minorEastAsia"/>
          <w:szCs w:val="22"/>
        </w:rPr>
      </w:pPr>
      <w:del w:id="1195" w:author="Sgouris Sgouridis" w:date="2018-01-21T15:42:00Z">
        <w:r w:rsidDel="00E1002F">
          <w:rPr>
            <w:rFonts w:eastAsiaTheme="minorEastAsia"/>
            <w:szCs w:val="22"/>
          </w:rPr>
          <w:delText>17.</w:delText>
        </w:r>
        <w:r w:rsidDel="00E1002F">
          <w:rPr>
            <w:rFonts w:eastAsiaTheme="minorEastAsia"/>
            <w:szCs w:val="22"/>
          </w:rPr>
          <w:tab/>
          <w:delText>Metz, B., Davidson, O., De Coninck, H., Loos, M. &amp; Meyer, L. IPCC special report on carbon dioxide capture and storage. (2005).</w:delText>
        </w:r>
      </w:del>
    </w:p>
    <w:p w14:paraId="5C2F9A55" w14:textId="50DE1951" w:rsidR="005C0C59" w:rsidDel="00E1002F" w:rsidRDefault="005C0C59" w:rsidP="0000276F">
      <w:pPr>
        <w:widowControl w:val="0"/>
        <w:tabs>
          <w:tab w:val="left" w:pos="640"/>
        </w:tabs>
        <w:autoSpaceDE w:val="0"/>
        <w:autoSpaceDN w:val="0"/>
        <w:adjustRightInd w:val="0"/>
        <w:spacing w:line="240" w:lineRule="auto"/>
        <w:ind w:left="640" w:hanging="640"/>
        <w:jc w:val="left"/>
        <w:rPr>
          <w:del w:id="1196" w:author="Sgouris Sgouridis" w:date="2018-01-21T15:42:00Z"/>
          <w:rFonts w:eastAsiaTheme="minorEastAsia"/>
          <w:szCs w:val="22"/>
        </w:rPr>
      </w:pPr>
      <w:del w:id="1197" w:author="Sgouris Sgouridis" w:date="2018-01-21T15:42:00Z">
        <w:r w:rsidDel="00E1002F">
          <w:rPr>
            <w:rFonts w:eastAsiaTheme="minorEastAsia"/>
            <w:szCs w:val="22"/>
          </w:rPr>
          <w:delText>18.</w:delText>
        </w:r>
        <w:r w:rsidDel="00E1002F">
          <w:rPr>
            <w:rFonts w:eastAsiaTheme="minorEastAsia"/>
            <w:szCs w:val="22"/>
          </w:rPr>
          <w:tab/>
          <w:delText xml:space="preserve">Boot-Handford, M. E. </w:delText>
        </w:r>
        <w:r w:rsidDel="00E1002F">
          <w:rPr>
            <w:rFonts w:eastAsiaTheme="minorEastAsia"/>
            <w:i/>
            <w:iCs/>
            <w:szCs w:val="22"/>
          </w:rPr>
          <w:delText>et al.</w:delText>
        </w:r>
        <w:r w:rsidDel="00E1002F">
          <w:rPr>
            <w:rFonts w:eastAsiaTheme="minorEastAsia"/>
            <w:szCs w:val="22"/>
          </w:rPr>
          <w:delText xml:space="preserve"> Carbon capture and storage update. </w:delText>
        </w:r>
        <w:r w:rsidDel="00E1002F">
          <w:rPr>
            <w:rFonts w:eastAsiaTheme="minorEastAsia"/>
            <w:i/>
            <w:iCs/>
            <w:szCs w:val="22"/>
          </w:rPr>
          <w:delText>Energy Environ. Sci.</w:delText>
        </w:r>
        <w:r w:rsidDel="00E1002F">
          <w:rPr>
            <w:rFonts w:eastAsiaTheme="minorEastAsia"/>
            <w:szCs w:val="22"/>
          </w:rPr>
          <w:delText xml:space="preserve"> </w:delText>
        </w:r>
        <w:r w:rsidDel="00E1002F">
          <w:rPr>
            <w:rFonts w:eastAsiaTheme="minorEastAsia"/>
            <w:b/>
            <w:bCs/>
            <w:szCs w:val="22"/>
          </w:rPr>
          <w:delText>7,</w:delText>
        </w:r>
        <w:r w:rsidDel="00E1002F">
          <w:rPr>
            <w:rFonts w:eastAsiaTheme="minorEastAsia"/>
            <w:szCs w:val="22"/>
          </w:rPr>
          <w:delText xml:space="preserve"> 130–189 (2014).</w:delText>
        </w:r>
      </w:del>
    </w:p>
    <w:p w14:paraId="29409981" w14:textId="072D28DF" w:rsidR="005C0C59" w:rsidDel="00E1002F" w:rsidRDefault="005C0C59" w:rsidP="0000276F">
      <w:pPr>
        <w:widowControl w:val="0"/>
        <w:tabs>
          <w:tab w:val="left" w:pos="640"/>
        </w:tabs>
        <w:autoSpaceDE w:val="0"/>
        <w:autoSpaceDN w:val="0"/>
        <w:adjustRightInd w:val="0"/>
        <w:spacing w:line="240" w:lineRule="auto"/>
        <w:ind w:left="640" w:hanging="640"/>
        <w:jc w:val="left"/>
        <w:rPr>
          <w:del w:id="1198" w:author="Sgouris Sgouridis" w:date="2018-01-21T15:42:00Z"/>
          <w:rFonts w:eastAsiaTheme="minorEastAsia"/>
          <w:szCs w:val="22"/>
        </w:rPr>
      </w:pPr>
      <w:del w:id="1199" w:author="Sgouris Sgouridis" w:date="2018-01-21T15:42:00Z">
        <w:r w:rsidDel="00E1002F">
          <w:rPr>
            <w:rFonts w:eastAsiaTheme="minorEastAsia"/>
            <w:szCs w:val="22"/>
          </w:rPr>
          <w:delText>19.</w:delText>
        </w:r>
        <w:r w:rsidDel="00E1002F">
          <w:rPr>
            <w:rFonts w:eastAsiaTheme="minorEastAsia"/>
            <w:szCs w:val="22"/>
          </w:rPr>
          <w:tab/>
          <w:delText xml:space="preserve">Mokhtar, M. </w:delText>
        </w:r>
        <w:r w:rsidDel="00E1002F">
          <w:rPr>
            <w:rFonts w:eastAsiaTheme="minorEastAsia"/>
            <w:i/>
            <w:iCs/>
            <w:szCs w:val="22"/>
          </w:rPr>
          <w:delText>et al.</w:delText>
        </w:r>
        <w:r w:rsidDel="00E1002F">
          <w:rPr>
            <w:rFonts w:eastAsiaTheme="minorEastAsia"/>
            <w:szCs w:val="22"/>
          </w:rPr>
          <w:delText xml:space="preserve"> Solar-assisted Post-combustion Carbon Capture feasibility study. </w:delText>
        </w:r>
        <w:r w:rsidDel="00E1002F">
          <w:rPr>
            <w:rFonts w:eastAsiaTheme="minorEastAsia"/>
            <w:i/>
            <w:iCs/>
            <w:szCs w:val="22"/>
          </w:rPr>
          <w:delText>Applied Energy</w:delText>
        </w:r>
        <w:r w:rsidDel="00E1002F">
          <w:rPr>
            <w:rFonts w:eastAsiaTheme="minorEastAsia"/>
            <w:szCs w:val="22"/>
          </w:rPr>
          <w:delText xml:space="preserve"> </w:delText>
        </w:r>
        <w:r w:rsidDel="00E1002F">
          <w:rPr>
            <w:rFonts w:eastAsiaTheme="minorEastAsia"/>
            <w:b/>
            <w:bCs/>
            <w:szCs w:val="22"/>
          </w:rPr>
          <w:delText>92,</w:delText>
        </w:r>
        <w:r w:rsidDel="00E1002F">
          <w:rPr>
            <w:rFonts w:eastAsiaTheme="minorEastAsia"/>
            <w:szCs w:val="22"/>
          </w:rPr>
          <w:delText xml:space="preserve"> 668–676 (2012).</w:delText>
        </w:r>
      </w:del>
    </w:p>
    <w:p w14:paraId="2E4DAF8C" w14:textId="7ED470FF" w:rsidR="005C0C59" w:rsidDel="00E1002F" w:rsidRDefault="005C0C59" w:rsidP="0000276F">
      <w:pPr>
        <w:widowControl w:val="0"/>
        <w:tabs>
          <w:tab w:val="left" w:pos="640"/>
        </w:tabs>
        <w:autoSpaceDE w:val="0"/>
        <w:autoSpaceDN w:val="0"/>
        <w:adjustRightInd w:val="0"/>
        <w:spacing w:line="240" w:lineRule="auto"/>
        <w:ind w:left="640" w:hanging="640"/>
        <w:jc w:val="left"/>
        <w:rPr>
          <w:del w:id="1200" w:author="Sgouris Sgouridis" w:date="2018-01-21T15:42:00Z"/>
          <w:rFonts w:eastAsiaTheme="minorEastAsia"/>
          <w:szCs w:val="22"/>
        </w:rPr>
      </w:pPr>
      <w:del w:id="1201" w:author="Sgouris Sgouridis" w:date="2018-01-21T15:42:00Z">
        <w:r w:rsidDel="00E1002F">
          <w:rPr>
            <w:rFonts w:eastAsiaTheme="minorEastAsia"/>
            <w:szCs w:val="22"/>
          </w:rPr>
          <w:delText>20.</w:delText>
        </w:r>
        <w:r w:rsidDel="00E1002F">
          <w:rPr>
            <w:rFonts w:eastAsiaTheme="minorEastAsia"/>
            <w:szCs w:val="22"/>
          </w:rPr>
          <w:tab/>
          <w:delText xml:space="preserve">Harkin, T., Hoadley, A. &amp; Hooper, B. Reducing the energy penalty of CO2 capture and compression using pinch analysis. </w:delText>
        </w:r>
        <w:r w:rsidDel="00E1002F">
          <w:rPr>
            <w:rFonts w:eastAsiaTheme="minorEastAsia"/>
            <w:i/>
            <w:iCs/>
            <w:szCs w:val="22"/>
          </w:rPr>
          <w:delText>Journal of Cleaner Production</w:delText>
        </w:r>
        <w:r w:rsidDel="00E1002F">
          <w:rPr>
            <w:rFonts w:eastAsiaTheme="minorEastAsia"/>
            <w:szCs w:val="22"/>
          </w:rPr>
          <w:delText xml:space="preserve"> </w:delText>
        </w:r>
        <w:r w:rsidDel="00E1002F">
          <w:rPr>
            <w:rFonts w:eastAsiaTheme="minorEastAsia"/>
            <w:b/>
            <w:bCs/>
            <w:szCs w:val="22"/>
          </w:rPr>
          <w:delText>18,</w:delText>
        </w:r>
        <w:r w:rsidDel="00E1002F">
          <w:rPr>
            <w:rFonts w:eastAsiaTheme="minorEastAsia"/>
            <w:szCs w:val="22"/>
          </w:rPr>
          <w:delText xml:space="preserve"> 857–866 (2010).</w:delText>
        </w:r>
      </w:del>
    </w:p>
    <w:p w14:paraId="755464D9" w14:textId="37B1CAE9" w:rsidR="005C0C59" w:rsidDel="00E1002F" w:rsidRDefault="005C0C59" w:rsidP="0000276F">
      <w:pPr>
        <w:widowControl w:val="0"/>
        <w:tabs>
          <w:tab w:val="left" w:pos="640"/>
        </w:tabs>
        <w:autoSpaceDE w:val="0"/>
        <w:autoSpaceDN w:val="0"/>
        <w:adjustRightInd w:val="0"/>
        <w:spacing w:line="240" w:lineRule="auto"/>
        <w:ind w:left="640" w:hanging="640"/>
        <w:jc w:val="left"/>
        <w:rPr>
          <w:del w:id="1202" w:author="Sgouris Sgouridis" w:date="2018-01-21T15:42:00Z"/>
          <w:rFonts w:eastAsiaTheme="minorEastAsia"/>
          <w:szCs w:val="22"/>
        </w:rPr>
      </w:pPr>
      <w:del w:id="1203" w:author="Sgouris Sgouridis" w:date="2018-01-21T15:42:00Z">
        <w:r w:rsidDel="00E1002F">
          <w:rPr>
            <w:rFonts w:eastAsiaTheme="minorEastAsia"/>
            <w:szCs w:val="22"/>
          </w:rPr>
          <w:delText>21.</w:delText>
        </w:r>
        <w:r w:rsidDel="00E1002F">
          <w:rPr>
            <w:rFonts w:eastAsiaTheme="minorEastAsia"/>
            <w:szCs w:val="22"/>
          </w:rPr>
          <w:tab/>
          <w:delText xml:space="preserve">Khalilpour, R. &amp; Abbas, A. HEN optimization for efficient retrofitting of coal-fired power plants with post-combustion carbon capture. </w:delText>
        </w:r>
        <w:r w:rsidDel="00E1002F">
          <w:rPr>
            <w:rFonts w:eastAsiaTheme="minorEastAsia"/>
            <w:i/>
            <w:iCs/>
            <w:szCs w:val="22"/>
          </w:rPr>
          <w:delText>International Journal of Greenhouse Gas Control</w:delText>
        </w:r>
        <w:r w:rsidDel="00E1002F">
          <w:rPr>
            <w:rFonts w:eastAsiaTheme="minorEastAsia"/>
            <w:szCs w:val="22"/>
          </w:rPr>
          <w:delText xml:space="preserve"> </w:delText>
        </w:r>
        <w:r w:rsidDel="00E1002F">
          <w:rPr>
            <w:rFonts w:eastAsiaTheme="minorEastAsia"/>
            <w:b/>
            <w:bCs/>
            <w:szCs w:val="22"/>
          </w:rPr>
          <w:delText>5,</w:delText>
        </w:r>
        <w:r w:rsidDel="00E1002F">
          <w:rPr>
            <w:rFonts w:eastAsiaTheme="minorEastAsia"/>
            <w:szCs w:val="22"/>
          </w:rPr>
          <w:delText xml:space="preserve"> 189–199 (2011).</w:delText>
        </w:r>
      </w:del>
    </w:p>
    <w:p w14:paraId="41ADD49D" w14:textId="19B088C2" w:rsidR="005C0C59" w:rsidDel="00E1002F" w:rsidRDefault="005C0C59" w:rsidP="0000276F">
      <w:pPr>
        <w:widowControl w:val="0"/>
        <w:tabs>
          <w:tab w:val="left" w:pos="640"/>
        </w:tabs>
        <w:autoSpaceDE w:val="0"/>
        <w:autoSpaceDN w:val="0"/>
        <w:adjustRightInd w:val="0"/>
        <w:spacing w:line="240" w:lineRule="auto"/>
        <w:ind w:left="640" w:hanging="640"/>
        <w:jc w:val="left"/>
        <w:rPr>
          <w:del w:id="1204" w:author="Sgouris Sgouridis" w:date="2018-01-21T15:42:00Z"/>
          <w:rFonts w:eastAsiaTheme="minorEastAsia"/>
          <w:szCs w:val="22"/>
        </w:rPr>
      </w:pPr>
      <w:del w:id="1205" w:author="Sgouris Sgouridis" w:date="2018-01-21T15:42:00Z">
        <w:r w:rsidDel="00E1002F">
          <w:rPr>
            <w:rFonts w:eastAsiaTheme="minorEastAsia"/>
            <w:szCs w:val="22"/>
          </w:rPr>
          <w:delText>22.</w:delText>
        </w:r>
        <w:r w:rsidDel="00E1002F">
          <w:rPr>
            <w:rFonts w:eastAsiaTheme="minorEastAsia"/>
            <w:szCs w:val="22"/>
          </w:rPr>
          <w:tab/>
          <w:delText xml:space="preserve">Sanpasertparnich, T., Idem, R., Bolea, I., deMontigny, D. &amp; Tontiwachwuthikul, P. Integration of post-combustion capture and storage into a pulverized coal-fired power plant. </w:delText>
        </w:r>
        <w:r w:rsidDel="00E1002F">
          <w:rPr>
            <w:rFonts w:eastAsiaTheme="minorEastAsia"/>
            <w:i/>
            <w:iCs/>
            <w:szCs w:val="22"/>
          </w:rPr>
          <w:delText>International Journal of Greenhouse Gas Control</w:delText>
        </w:r>
        <w:r w:rsidDel="00E1002F">
          <w:rPr>
            <w:rFonts w:eastAsiaTheme="minorEastAsia"/>
            <w:szCs w:val="22"/>
          </w:rPr>
          <w:delText xml:space="preserve"> </w:delText>
        </w:r>
        <w:r w:rsidDel="00E1002F">
          <w:rPr>
            <w:rFonts w:eastAsiaTheme="minorEastAsia"/>
            <w:b/>
            <w:bCs/>
            <w:szCs w:val="22"/>
          </w:rPr>
          <w:delText>4,</w:delText>
        </w:r>
        <w:r w:rsidDel="00E1002F">
          <w:rPr>
            <w:rFonts w:eastAsiaTheme="minorEastAsia"/>
            <w:szCs w:val="22"/>
          </w:rPr>
          <w:delText xml:space="preserve"> 499–510 (2010).</w:delText>
        </w:r>
      </w:del>
    </w:p>
    <w:p w14:paraId="44C26792" w14:textId="25095E64" w:rsidR="005C0C59" w:rsidDel="00E1002F" w:rsidRDefault="005C0C59" w:rsidP="0000276F">
      <w:pPr>
        <w:widowControl w:val="0"/>
        <w:tabs>
          <w:tab w:val="left" w:pos="640"/>
        </w:tabs>
        <w:autoSpaceDE w:val="0"/>
        <w:autoSpaceDN w:val="0"/>
        <w:adjustRightInd w:val="0"/>
        <w:spacing w:line="240" w:lineRule="auto"/>
        <w:ind w:left="640" w:hanging="640"/>
        <w:jc w:val="left"/>
        <w:rPr>
          <w:del w:id="1206" w:author="Sgouris Sgouridis" w:date="2018-01-21T15:42:00Z"/>
          <w:rFonts w:eastAsiaTheme="minorEastAsia"/>
          <w:szCs w:val="22"/>
        </w:rPr>
      </w:pPr>
      <w:del w:id="1207" w:author="Sgouris Sgouridis" w:date="2018-01-21T15:42:00Z">
        <w:r w:rsidDel="00E1002F">
          <w:rPr>
            <w:rFonts w:eastAsiaTheme="minorEastAsia"/>
            <w:szCs w:val="22"/>
          </w:rPr>
          <w:delText>23.</w:delText>
        </w:r>
        <w:r w:rsidDel="00E1002F">
          <w:rPr>
            <w:rFonts w:eastAsiaTheme="minorEastAsia"/>
            <w:szCs w:val="22"/>
          </w:rPr>
          <w:tab/>
          <w:delText xml:space="preserve">House, K. Z., Harvey, C. F., Aziz, M. J. &amp; Schrag, D. P. The energy penalty of post-combustion CO2 capture &amp; storage and its implications for retrofitting the U.S. installed base. </w:delText>
        </w:r>
        <w:r w:rsidDel="00E1002F">
          <w:rPr>
            <w:rFonts w:eastAsiaTheme="minorEastAsia"/>
            <w:i/>
            <w:iCs/>
            <w:szCs w:val="22"/>
          </w:rPr>
          <w:delText>Energy Environ. Sci.</w:delText>
        </w:r>
        <w:r w:rsidDel="00E1002F">
          <w:rPr>
            <w:rFonts w:eastAsiaTheme="minorEastAsia"/>
            <w:szCs w:val="22"/>
          </w:rPr>
          <w:delText xml:space="preserve"> </w:delText>
        </w:r>
        <w:r w:rsidDel="00E1002F">
          <w:rPr>
            <w:rFonts w:eastAsiaTheme="minorEastAsia"/>
            <w:b/>
            <w:bCs/>
            <w:szCs w:val="22"/>
          </w:rPr>
          <w:delText>2,</w:delText>
        </w:r>
        <w:r w:rsidDel="00E1002F">
          <w:rPr>
            <w:rFonts w:eastAsiaTheme="minorEastAsia"/>
            <w:szCs w:val="22"/>
          </w:rPr>
          <w:delText xml:space="preserve"> 193 (2009).</w:delText>
        </w:r>
      </w:del>
    </w:p>
    <w:p w14:paraId="710C3263" w14:textId="2285A801" w:rsidR="005C0C59" w:rsidDel="00E1002F" w:rsidRDefault="005C0C59" w:rsidP="0000276F">
      <w:pPr>
        <w:widowControl w:val="0"/>
        <w:tabs>
          <w:tab w:val="left" w:pos="640"/>
        </w:tabs>
        <w:autoSpaceDE w:val="0"/>
        <w:autoSpaceDN w:val="0"/>
        <w:adjustRightInd w:val="0"/>
        <w:spacing w:line="240" w:lineRule="auto"/>
        <w:ind w:left="640" w:hanging="640"/>
        <w:jc w:val="left"/>
        <w:rPr>
          <w:del w:id="1208" w:author="Sgouris Sgouridis" w:date="2018-01-21T15:42:00Z"/>
          <w:rFonts w:eastAsiaTheme="minorEastAsia"/>
          <w:szCs w:val="22"/>
        </w:rPr>
      </w:pPr>
      <w:del w:id="1209" w:author="Sgouris Sgouridis" w:date="2018-01-21T15:42:00Z">
        <w:r w:rsidDel="00E1002F">
          <w:rPr>
            <w:rFonts w:eastAsiaTheme="minorEastAsia"/>
            <w:szCs w:val="22"/>
          </w:rPr>
          <w:delText>24.</w:delText>
        </w:r>
        <w:r w:rsidDel="00E1002F">
          <w:rPr>
            <w:rFonts w:eastAsiaTheme="minorEastAsia"/>
            <w:szCs w:val="22"/>
          </w:rPr>
          <w:tab/>
          <w:delText xml:space="preserve">NETL. </w:delText>
        </w:r>
        <w:r w:rsidDel="00E1002F">
          <w:rPr>
            <w:rFonts w:eastAsiaTheme="minorEastAsia"/>
            <w:i/>
            <w:iCs/>
            <w:szCs w:val="22"/>
          </w:rPr>
          <w:delText>Cost and Performance Comparison Baseline for Fossil Energy Power Plants</w:delText>
        </w:r>
        <w:r w:rsidDel="00E1002F">
          <w:rPr>
            <w:rFonts w:eastAsiaTheme="minorEastAsia"/>
            <w:szCs w:val="22"/>
          </w:rPr>
          <w:delText>. 1–626 (National Energy Technology Laboratory, 2013).</w:delText>
        </w:r>
      </w:del>
    </w:p>
    <w:p w14:paraId="7BF604CF" w14:textId="66E901D4" w:rsidR="005C0C59" w:rsidDel="00E1002F" w:rsidRDefault="005C0C59" w:rsidP="0000276F">
      <w:pPr>
        <w:widowControl w:val="0"/>
        <w:tabs>
          <w:tab w:val="left" w:pos="640"/>
        </w:tabs>
        <w:autoSpaceDE w:val="0"/>
        <w:autoSpaceDN w:val="0"/>
        <w:adjustRightInd w:val="0"/>
        <w:spacing w:line="240" w:lineRule="auto"/>
        <w:ind w:left="640" w:hanging="640"/>
        <w:jc w:val="left"/>
        <w:rPr>
          <w:del w:id="1210" w:author="Sgouris Sgouridis" w:date="2018-01-21T15:42:00Z"/>
          <w:rFonts w:eastAsiaTheme="minorEastAsia"/>
          <w:szCs w:val="22"/>
        </w:rPr>
      </w:pPr>
      <w:del w:id="1211" w:author="Sgouris Sgouridis" w:date="2018-01-21T15:42:00Z">
        <w:r w:rsidDel="00E1002F">
          <w:rPr>
            <w:rFonts w:eastAsiaTheme="minorEastAsia"/>
            <w:szCs w:val="22"/>
          </w:rPr>
          <w:delText>25.</w:delText>
        </w:r>
        <w:r w:rsidDel="00E1002F">
          <w:rPr>
            <w:rFonts w:eastAsiaTheme="minorEastAsia"/>
            <w:szCs w:val="22"/>
          </w:rPr>
          <w:tab/>
          <w:delText>Matthews, H. S. &amp; Small, M. J. Extending the Boundaries of Life</w:delText>
        </w:r>
        <w:r w:rsidDel="00E1002F">
          <w:rPr>
            <w:rFonts w:ascii="Calibri" w:eastAsia="Calibri" w:hAnsi="Calibri" w:cs="Calibri"/>
            <w:szCs w:val="22"/>
          </w:rPr>
          <w:delText>‐</w:delText>
        </w:r>
        <w:r w:rsidDel="00E1002F">
          <w:rPr>
            <w:rFonts w:eastAsiaTheme="minorEastAsia"/>
            <w:szCs w:val="22"/>
          </w:rPr>
          <w:delText>Cycle Assessment through Environmental Economic Input</w:delText>
        </w:r>
        <w:r w:rsidDel="00E1002F">
          <w:rPr>
            <w:rFonts w:ascii="Calibri" w:eastAsia="Calibri" w:hAnsi="Calibri" w:cs="Calibri"/>
            <w:szCs w:val="22"/>
          </w:rPr>
          <w:delText>‐</w:delText>
        </w:r>
        <w:r w:rsidDel="00E1002F">
          <w:rPr>
            <w:rFonts w:eastAsiaTheme="minorEastAsia"/>
            <w:szCs w:val="22"/>
          </w:rPr>
          <w:delText xml:space="preserve">Output Models. </w:delText>
        </w:r>
        <w:r w:rsidDel="00E1002F">
          <w:rPr>
            <w:rFonts w:eastAsiaTheme="minorEastAsia"/>
            <w:i/>
            <w:iCs/>
            <w:szCs w:val="22"/>
          </w:rPr>
          <w:delText>Journal of Industrial Ecology</w:delText>
        </w:r>
        <w:r w:rsidDel="00E1002F">
          <w:rPr>
            <w:rFonts w:eastAsiaTheme="minorEastAsia"/>
            <w:szCs w:val="22"/>
          </w:rPr>
          <w:delText xml:space="preserve"> </w:delText>
        </w:r>
        <w:r w:rsidDel="00E1002F">
          <w:rPr>
            <w:rFonts w:eastAsiaTheme="minorEastAsia"/>
            <w:b/>
            <w:bCs/>
            <w:szCs w:val="22"/>
          </w:rPr>
          <w:delText>4,</w:delText>
        </w:r>
        <w:r w:rsidDel="00E1002F">
          <w:rPr>
            <w:rFonts w:eastAsiaTheme="minorEastAsia"/>
            <w:szCs w:val="22"/>
          </w:rPr>
          <w:delText xml:space="preserve"> 7–10 (2000).</w:delText>
        </w:r>
      </w:del>
    </w:p>
    <w:p w14:paraId="28237B5A" w14:textId="140D1E2E" w:rsidR="005C0C59" w:rsidDel="00E1002F" w:rsidRDefault="005C0C59" w:rsidP="0000276F">
      <w:pPr>
        <w:widowControl w:val="0"/>
        <w:tabs>
          <w:tab w:val="left" w:pos="640"/>
        </w:tabs>
        <w:autoSpaceDE w:val="0"/>
        <w:autoSpaceDN w:val="0"/>
        <w:adjustRightInd w:val="0"/>
        <w:spacing w:line="240" w:lineRule="auto"/>
        <w:ind w:left="640" w:hanging="640"/>
        <w:jc w:val="left"/>
        <w:rPr>
          <w:del w:id="1212" w:author="Sgouris Sgouridis" w:date="2018-01-21T15:42:00Z"/>
          <w:rFonts w:eastAsiaTheme="minorEastAsia"/>
          <w:szCs w:val="22"/>
        </w:rPr>
      </w:pPr>
      <w:del w:id="1213" w:author="Sgouris Sgouridis" w:date="2018-01-21T15:42:00Z">
        <w:r w:rsidDel="00E1002F">
          <w:rPr>
            <w:rFonts w:eastAsiaTheme="minorEastAsia"/>
            <w:szCs w:val="22"/>
          </w:rPr>
          <w:delText>26.</w:delText>
        </w:r>
        <w:r w:rsidDel="00E1002F">
          <w:rPr>
            <w:rFonts w:eastAsiaTheme="minorEastAsia"/>
            <w:szCs w:val="22"/>
          </w:rPr>
          <w:tab/>
          <w:delText xml:space="preserve">Freise, J. The EROI of Conventional Canadian Natural Gas Production. </w:delText>
        </w:r>
        <w:r w:rsidDel="00E1002F">
          <w:rPr>
            <w:rFonts w:eastAsiaTheme="minorEastAsia"/>
            <w:i/>
            <w:iCs/>
            <w:szCs w:val="22"/>
          </w:rPr>
          <w:delText>Sustainability</w:delText>
        </w:r>
        <w:r w:rsidDel="00E1002F">
          <w:rPr>
            <w:rFonts w:eastAsiaTheme="minorEastAsia"/>
            <w:szCs w:val="22"/>
          </w:rPr>
          <w:delText xml:space="preserve"> </w:delText>
        </w:r>
        <w:r w:rsidDel="00E1002F">
          <w:rPr>
            <w:rFonts w:eastAsiaTheme="minorEastAsia"/>
            <w:b/>
            <w:bCs/>
            <w:szCs w:val="22"/>
          </w:rPr>
          <w:delText>3,</w:delText>
        </w:r>
        <w:r w:rsidDel="00E1002F">
          <w:rPr>
            <w:rFonts w:eastAsiaTheme="minorEastAsia"/>
            <w:szCs w:val="22"/>
          </w:rPr>
          <w:delText xml:space="preserve"> 2080–2104 (2011).</w:delText>
        </w:r>
      </w:del>
    </w:p>
    <w:p w14:paraId="743FF2CD" w14:textId="6D4D273C" w:rsidR="005C0C59" w:rsidDel="00E1002F" w:rsidRDefault="005C0C59" w:rsidP="0000276F">
      <w:pPr>
        <w:widowControl w:val="0"/>
        <w:tabs>
          <w:tab w:val="left" w:pos="640"/>
        </w:tabs>
        <w:autoSpaceDE w:val="0"/>
        <w:autoSpaceDN w:val="0"/>
        <w:adjustRightInd w:val="0"/>
        <w:spacing w:line="240" w:lineRule="auto"/>
        <w:ind w:left="640" w:hanging="640"/>
        <w:jc w:val="left"/>
        <w:rPr>
          <w:del w:id="1214" w:author="Sgouris Sgouridis" w:date="2018-01-21T15:42:00Z"/>
          <w:rFonts w:eastAsiaTheme="minorEastAsia"/>
          <w:szCs w:val="22"/>
        </w:rPr>
      </w:pPr>
      <w:del w:id="1215" w:author="Sgouris Sgouridis" w:date="2018-01-21T15:42:00Z">
        <w:r w:rsidDel="00E1002F">
          <w:rPr>
            <w:rFonts w:eastAsiaTheme="minorEastAsia"/>
            <w:szCs w:val="22"/>
          </w:rPr>
          <w:delText>27.</w:delText>
        </w:r>
        <w:r w:rsidDel="00E1002F">
          <w:rPr>
            <w:rFonts w:eastAsiaTheme="minorEastAsia"/>
            <w:szCs w:val="22"/>
          </w:rPr>
          <w:tab/>
          <w:delText xml:space="preserve">Sell, B., Murphy, D. &amp; Hall, C. A. S. Energy Return on Energy Invested for Tight Gas Wells in the Appalachian Basin, United States of America. </w:delText>
        </w:r>
        <w:r w:rsidDel="00E1002F">
          <w:rPr>
            <w:rFonts w:eastAsiaTheme="minorEastAsia"/>
            <w:i/>
            <w:iCs/>
            <w:szCs w:val="22"/>
          </w:rPr>
          <w:delText>Sustainability</w:delText>
        </w:r>
        <w:r w:rsidDel="00E1002F">
          <w:rPr>
            <w:rFonts w:eastAsiaTheme="minorEastAsia"/>
            <w:szCs w:val="22"/>
          </w:rPr>
          <w:delText xml:space="preserve"> </w:delText>
        </w:r>
        <w:r w:rsidDel="00E1002F">
          <w:rPr>
            <w:rFonts w:eastAsiaTheme="minorEastAsia"/>
            <w:b/>
            <w:bCs/>
            <w:szCs w:val="22"/>
          </w:rPr>
          <w:delText>3,</w:delText>
        </w:r>
        <w:r w:rsidDel="00E1002F">
          <w:rPr>
            <w:rFonts w:eastAsiaTheme="minorEastAsia"/>
            <w:szCs w:val="22"/>
          </w:rPr>
          <w:delText xml:space="preserve"> 1986–2008 (2011).</w:delText>
        </w:r>
      </w:del>
    </w:p>
    <w:p w14:paraId="54528AC6" w14:textId="34250475" w:rsidR="005C0C59" w:rsidDel="00E1002F" w:rsidRDefault="005C0C59" w:rsidP="0000276F">
      <w:pPr>
        <w:widowControl w:val="0"/>
        <w:tabs>
          <w:tab w:val="left" w:pos="640"/>
        </w:tabs>
        <w:autoSpaceDE w:val="0"/>
        <w:autoSpaceDN w:val="0"/>
        <w:adjustRightInd w:val="0"/>
        <w:spacing w:line="240" w:lineRule="auto"/>
        <w:ind w:left="640" w:hanging="640"/>
        <w:jc w:val="left"/>
        <w:rPr>
          <w:del w:id="1216" w:author="Sgouris Sgouridis" w:date="2018-01-21T15:42:00Z"/>
          <w:rFonts w:eastAsiaTheme="minorEastAsia"/>
          <w:szCs w:val="22"/>
        </w:rPr>
      </w:pPr>
      <w:del w:id="1217" w:author="Sgouris Sgouridis" w:date="2018-01-21T15:42:00Z">
        <w:r w:rsidDel="00E1002F">
          <w:rPr>
            <w:rFonts w:eastAsiaTheme="minorEastAsia"/>
            <w:szCs w:val="22"/>
          </w:rPr>
          <w:delText>28.</w:delText>
        </w:r>
        <w:r w:rsidDel="00E1002F">
          <w:rPr>
            <w:rFonts w:eastAsiaTheme="minorEastAsia"/>
            <w:szCs w:val="22"/>
          </w:rPr>
          <w:tab/>
          <w:delText xml:space="preserve">Hall, C. A. S., Lambert, J. G. &amp; Balogh, S. B. EROI of different fuels and the implications for society. </w:delText>
        </w:r>
        <w:r w:rsidDel="00E1002F">
          <w:rPr>
            <w:rFonts w:eastAsiaTheme="minorEastAsia"/>
            <w:i/>
            <w:iCs/>
            <w:szCs w:val="22"/>
          </w:rPr>
          <w:delText>Energy Policy</w:delText>
        </w:r>
        <w:r w:rsidDel="00E1002F">
          <w:rPr>
            <w:rFonts w:eastAsiaTheme="minorEastAsia"/>
            <w:szCs w:val="22"/>
          </w:rPr>
          <w:delText xml:space="preserve"> </w:delText>
        </w:r>
        <w:r w:rsidDel="00E1002F">
          <w:rPr>
            <w:rFonts w:eastAsiaTheme="minorEastAsia"/>
            <w:b/>
            <w:bCs/>
            <w:szCs w:val="22"/>
          </w:rPr>
          <w:delText>64,</w:delText>
        </w:r>
        <w:r w:rsidDel="00E1002F">
          <w:rPr>
            <w:rFonts w:eastAsiaTheme="minorEastAsia"/>
            <w:szCs w:val="22"/>
          </w:rPr>
          <w:delText xml:space="preserve"> 141–152 (2014).</w:delText>
        </w:r>
      </w:del>
    </w:p>
    <w:p w14:paraId="7DA2A1C5" w14:textId="3D754BB0" w:rsidR="005C0C59" w:rsidDel="00E1002F" w:rsidRDefault="005C0C59" w:rsidP="0000276F">
      <w:pPr>
        <w:widowControl w:val="0"/>
        <w:tabs>
          <w:tab w:val="left" w:pos="640"/>
        </w:tabs>
        <w:autoSpaceDE w:val="0"/>
        <w:autoSpaceDN w:val="0"/>
        <w:adjustRightInd w:val="0"/>
        <w:spacing w:line="240" w:lineRule="auto"/>
        <w:ind w:left="640" w:hanging="640"/>
        <w:jc w:val="left"/>
        <w:rPr>
          <w:del w:id="1218" w:author="Sgouris Sgouridis" w:date="2018-01-21T15:42:00Z"/>
          <w:rFonts w:eastAsiaTheme="minorEastAsia"/>
          <w:szCs w:val="22"/>
        </w:rPr>
      </w:pPr>
      <w:del w:id="1219" w:author="Sgouris Sgouridis" w:date="2018-01-21T15:42:00Z">
        <w:r w:rsidDel="00E1002F">
          <w:rPr>
            <w:rFonts w:eastAsiaTheme="minorEastAsia"/>
            <w:szCs w:val="22"/>
          </w:rPr>
          <w:delText>29.</w:delText>
        </w:r>
        <w:r w:rsidDel="00E1002F">
          <w:rPr>
            <w:rFonts w:eastAsiaTheme="minorEastAsia"/>
            <w:szCs w:val="22"/>
          </w:rPr>
          <w:tab/>
          <w:delText xml:space="preserve">Koppelaar, R. H. E. M. Solar-PV energy payback and net energy_ Meta-assessment of study quality, reproducibility, and results harmonization. </w:delText>
        </w:r>
        <w:r w:rsidDel="00E1002F">
          <w:rPr>
            <w:rFonts w:eastAsiaTheme="minorEastAsia"/>
            <w:i/>
            <w:iCs/>
            <w:szCs w:val="22"/>
          </w:rPr>
          <w:delText>Renewable and Sustainable Energy Reviews</w:delText>
        </w:r>
        <w:r w:rsidDel="00E1002F">
          <w:rPr>
            <w:rFonts w:eastAsiaTheme="minorEastAsia"/>
            <w:szCs w:val="22"/>
          </w:rPr>
          <w:delText xml:space="preserve"> 1–15 (2016). doi:10.1016/j.rser.2016.10.077</w:delText>
        </w:r>
      </w:del>
    </w:p>
    <w:p w14:paraId="63250C95" w14:textId="3B8FC94F" w:rsidR="005C0C59" w:rsidDel="00E1002F" w:rsidRDefault="005C0C59" w:rsidP="0000276F">
      <w:pPr>
        <w:widowControl w:val="0"/>
        <w:tabs>
          <w:tab w:val="left" w:pos="640"/>
        </w:tabs>
        <w:autoSpaceDE w:val="0"/>
        <w:autoSpaceDN w:val="0"/>
        <w:adjustRightInd w:val="0"/>
        <w:spacing w:line="240" w:lineRule="auto"/>
        <w:ind w:left="640" w:hanging="640"/>
        <w:jc w:val="left"/>
        <w:rPr>
          <w:del w:id="1220" w:author="Sgouris Sgouridis" w:date="2018-01-21T15:42:00Z"/>
          <w:rFonts w:eastAsiaTheme="minorEastAsia"/>
          <w:szCs w:val="22"/>
        </w:rPr>
      </w:pPr>
      <w:del w:id="1221" w:author="Sgouris Sgouridis" w:date="2018-01-21T15:42:00Z">
        <w:r w:rsidDel="00E1002F">
          <w:rPr>
            <w:rFonts w:eastAsiaTheme="minorEastAsia"/>
            <w:szCs w:val="22"/>
          </w:rPr>
          <w:delText>30.</w:delText>
        </w:r>
        <w:r w:rsidDel="00E1002F">
          <w:rPr>
            <w:rFonts w:eastAsiaTheme="minorEastAsia"/>
            <w:szCs w:val="22"/>
          </w:rPr>
          <w:tab/>
          <w:delText xml:space="preserve">Bhandari, K. P., Collier, J. M., Ellingson, R. J. &amp; Apul, D. S. Renewable and Sustainable Energy Reviews. </w:delText>
        </w:r>
        <w:r w:rsidDel="00E1002F">
          <w:rPr>
            <w:rFonts w:eastAsiaTheme="minorEastAsia"/>
            <w:i/>
            <w:iCs/>
            <w:szCs w:val="22"/>
          </w:rPr>
          <w:delText>Renewable and Sustainable Energy Reviews</w:delText>
        </w:r>
        <w:r w:rsidDel="00E1002F">
          <w:rPr>
            <w:rFonts w:eastAsiaTheme="minorEastAsia"/>
            <w:szCs w:val="22"/>
          </w:rPr>
          <w:delText xml:space="preserve"> </w:delText>
        </w:r>
        <w:r w:rsidDel="00E1002F">
          <w:rPr>
            <w:rFonts w:eastAsiaTheme="minorEastAsia"/>
            <w:b/>
            <w:bCs/>
            <w:szCs w:val="22"/>
          </w:rPr>
          <w:delText>47,</w:delText>
        </w:r>
        <w:r w:rsidDel="00E1002F">
          <w:rPr>
            <w:rFonts w:eastAsiaTheme="minorEastAsia"/>
            <w:szCs w:val="22"/>
          </w:rPr>
          <w:delText xml:space="preserve"> 133–141 (2015).</w:delText>
        </w:r>
      </w:del>
    </w:p>
    <w:p w14:paraId="1F60A073" w14:textId="05BE6150" w:rsidR="005C0C59" w:rsidDel="00E1002F" w:rsidRDefault="005C0C59" w:rsidP="0000276F">
      <w:pPr>
        <w:widowControl w:val="0"/>
        <w:tabs>
          <w:tab w:val="left" w:pos="640"/>
        </w:tabs>
        <w:autoSpaceDE w:val="0"/>
        <w:autoSpaceDN w:val="0"/>
        <w:adjustRightInd w:val="0"/>
        <w:spacing w:line="240" w:lineRule="auto"/>
        <w:ind w:left="640" w:hanging="640"/>
        <w:jc w:val="left"/>
        <w:rPr>
          <w:del w:id="1222" w:author="Sgouris Sgouridis" w:date="2018-01-21T15:42:00Z"/>
          <w:rFonts w:eastAsiaTheme="minorEastAsia"/>
          <w:szCs w:val="22"/>
        </w:rPr>
      </w:pPr>
      <w:del w:id="1223" w:author="Sgouris Sgouridis" w:date="2018-01-21T15:42:00Z">
        <w:r w:rsidDel="00E1002F">
          <w:rPr>
            <w:rFonts w:eastAsiaTheme="minorEastAsia"/>
            <w:szCs w:val="22"/>
          </w:rPr>
          <w:delText>31.</w:delText>
        </w:r>
        <w:r w:rsidDel="00E1002F">
          <w:rPr>
            <w:rFonts w:eastAsiaTheme="minorEastAsia"/>
            <w:szCs w:val="22"/>
          </w:rPr>
          <w:tab/>
          <w:delText xml:space="preserve">Görig, M. &amp; Breyer, C. Energy learning curves of PV systems. </w:delText>
        </w:r>
        <w:r w:rsidDel="00E1002F">
          <w:rPr>
            <w:rFonts w:eastAsiaTheme="minorEastAsia"/>
            <w:i/>
            <w:iCs/>
            <w:szCs w:val="22"/>
          </w:rPr>
          <w:delText>Environ. Prog. Sustainable Energy</w:delText>
        </w:r>
        <w:r w:rsidDel="00E1002F">
          <w:rPr>
            <w:rFonts w:eastAsiaTheme="minorEastAsia"/>
            <w:szCs w:val="22"/>
          </w:rPr>
          <w:delText xml:space="preserve"> </w:delText>
        </w:r>
        <w:r w:rsidDel="00E1002F">
          <w:rPr>
            <w:rFonts w:eastAsiaTheme="minorEastAsia"/>
            <w:b/>
            <w:bCs/>
            <w:szCs w:val="22"/>
          </w:rPr>
          <w:delText>35,</w:delText>
        </w:r>
        <w:r w:rsidDel="00E1002F">
          <w:rPr>
            <w:rFonts w:eastAsiaTheme="minorEastAsia"/>
            <w:szCs w:val="22"/>
          </w:rPr>
          <w:delText xml:space="preserve"> 914–923 (2016).</w:delText>
        </w:r>
      </w:del>
    </w:p>
    <w:p w14:paraId="58F819F7" w14:textId="75595DD8" w:rsidR="005C0C59" w:rsidDel="00E1002F" w:rsidRDefault="005C0C59" w:rsidP="0000276F">
      <w:pPr>
        <w:widowControl w:val="0"/>
        <w:tabs>
          <w:tab w:val="left" w:pos="640"/>
        </w:tabs>
        <w:autoSpaceDE w:val="0"/>
        <w:autoSpaceDN w:val="0"/>
        <w:adjustRightInd w:val="0"/>
        <w:spacing w:line="240" w:lineRule="auto"/>
        <w:ind w:left="640" w:hanging="640"/>
        <w:jc w:val="left"/>
        <w:rPr>
          <w:del w:id="1224" w:author="Sgouris Sgouridis" w:date="2018-01-21T15:42:00Z"/>
          <w:rFonts w:eastAsiaTheme="minorEastAsia"/>
          <w:szCs w:val="22"/>
        </w:rPr>
      </w:pPr>
      <w:del w:id="1225" w:author="Sgouris Sgouridis" w:date="2018-01-21T15:42:00Z">
        <w:r w:rsidDel="00E1002F">
          <w:rPr>
            <w:rFonts w:eastAsiaTheme="minorEastAsia"/>
            <w:szCs w:val="22"/>
          </w:rPr>
          <w:delText>32.</w:delText>
        </w:r>
        <w:r w:rsidDel="00E1002F">
          <w:rPr>
            <w:rFonts w:eastAsiaTheme="minorEastAsia"/>
            <w:szCs w:val="22"/>
          </w:rPr>
          <w:tab/>
          <w:delText xml:space="preserve">Davidsson, S., Höök, M. &amp; Wall, G. A review of life cycle assessments on wind energy systems. </w:delText>
        </w:r>
        <w:r w:rsidDel="00E1002F">
          <w:rPr>
            <w:rFonts w:eastAsiaTheme="minorEastAsia"/>
            <w:i/>
            <w:iCs/>
            <w:szCs w:val="22"/>
          </w:rPr>
          <w:delText>Int J Life Cycle Assess</w:delText>
        </w:r>
        <w:r w:rsidDel="00E1002F">
          <w:rPr>
            <w:rFonts w:eastAsiaTheme="minorEastAsia"/>
            <w:szCs w:val="22"/>
          </w:rPr>
          <w:delText xml:space="preserve"> </w:delText>
        </w:r>
        <w:r w:rsidDel="00E1002F">
          <w:rPr>
            <w:rFonts w:eastAsiaTheme="minorEastAsia"/>
            <w:b/>
            <w:bCs/>
            <w:szCs w:val="22"/>
          </w:rPr>
          <w:delText>17,</w:delText>
        </w:r>
        <w:r w:rsidDel="00E1002F">
          <w:rPr>
            <w:rFonts w:eastAsiaTheme="minorEastAsia"/>
            <w:szCs w:val="22"/>
          </w:rPr>
          <w:delText xml:space="preserve"> 729–742 (2012).</w:delText>
        </w:r>
      </w:del>
    </w:p>
    <w:p w14:paraId="41090FCB" w14:textId="0118F3D2" w:rsidR="005C0C59" w:rsidDel="00E1002F" w:rsidRDefault="005C0C59" w:rsidP="0000276F">
      <w:pPr>
        <w:widowControl w:val="0"/>
        <w:tabs>
          <w:tab w:val="left" w:pos="640"/>
        </w:tabs>
        <w:autoSpaceDE w:val="0"/>
        <w:autoSpaceDN w:val="0"/>
        <w:adjustRightInd w:val="0"/>
        <w:spacing w:line="240" w:lineRule="auto"/>
        <w:ind w:left="640" w:hanging="640"/>
        <w:jc w:val="left"/>
        <w:rPr>
          <w:del w:id="1226" w:author="Sgouris Sgouridis" w:date="2018-01-21T15:42:00Z"/>
          <w:rFonts w:eastAsiaTheme="minorEastAsia"/>
          <w:szCs w:val="22"/>
        </w:rPr>
      </w:pPr>
      <w:del w:id="1227" w:author="Sgouris Sgouridis" w:date="2018-01-21T15:42:00Z">
        <w:r w:rsidDel="00E1002F">
          <w:rPr>
            <w:rFonts w:eastAsiaTheme="minorEastAsia"/>
            <w:szCs w:val="22"/>
          </w:rPr>
          <w:delText>33.</w:delText>
        </w:r>
        <w:r w:rsidDel="00E1002F">
          <w:rPr>
            <w:rFonts w:eastAsiaTheme="minorEastAsia"/>
            <w:szCs w:val="22"/>
          </w:rPr>
          <w:tab/>
          <w:delText xml:space="preserve">Hirth, L., Ueckerdt, F. &amp; Edenhofer, O. Renewable Energy. </w:delText>
        </w:r>
        <w:r w:rsidDel="00E1002F">
          <w:rPr>
            <w:rFonts w:eastAsiaTheme="minorEastAsia"/>
            <w:i/>
            <w:iCs/>
            <w:szCs w:val="22"/>
          </w:rPr>
          <w:delText>Renewable Energy</w:delText>
        </w:r>
        <w:r w:rsidDel="00E1002F">
          <w:rPr>
            <w:rFonts w:eastAsiaTheme="minorEastAsia"/>
            <w:szCs w:val="22"/>
          </w:rPr>
          <w:delText xml:space="preserve"> </w:delText>
        </w:r>
        <w:r w:rsidDel="00E1002F">
          <w:rPr>
            <w:rFonts w:eastAsiaTheme="minorEastAsia"/>
            <w:b/>
            <w:bCs/>
            <w:szCs w:val="22"/>
          </w:rPr>
          <w:delText>74,</w:delText>
        </w:r>
        <w:r w:rsidDel="00E1002F">
          <w:rPr>
            <w:rFonts w:eastAsiaTheme="minorEastAsia"/>
            <w:szCs w:val="22"/>
          </w:rPr>
          <w:delText xml:space="preserve"> 925–939 (2015).</w:delText>
        </w:r>
      </w:del>
    </w:p>
    <w:p w14:paraId="13AFAA47" w14:textId="08E72192" w:rsidR="005C0C59" w:rsidDel="00E1002F" w:rsidRDefault="005C0C59" w:rsidP="0000276F">
      <w:pPr>
        <w:widowControl w:val="0"/>
        <w:tabs>
          <w:tab w:val="left" w:pos="640"/>
        </w:tabs>
        <w:autoSpaceDE w:val="0"/>
        <w:autoSpaceDN w:val="0"/>
        <w:adjustRightInd w:val="0"/>
        <w:spacing w:line="240" w:lineRule="auto"/>
        <w:ind w:left="640" w:hanging="640"/>
        <w:jc w:val="left"/>
        <w:rPr>
          <w:del w:id="1228" w:author="Sgouris Sgouridis" w:date="2018-01-21T15:42:00Z"/>
          <w:rFonts w:eastAsiaTheme="minorEastAsia"/>
          <w:szCs w:val="22"/>
        </w:rPr>
      </w:pPr>
      <w:del w:id="1229" w:author="Sgouris Sgouridis" w:date="2018-01-21T15:42:00Z">
        <w:r w:rsidDel="00E1002F">
          <w:rPr>
            <w:rFonts w:eastAsiaTheme="minorEastAsia"/>
            <w:szCs w:val="22"/>
          </w:rPr>
          <w:delText>34.</w:delText>
        </w:r>
        <w:r w:rsidDel="00E1002F">
          <w:rPr>
            <w:rFonts w:eastAsiaTheme="minorEastAsia"/>
            <w:szCs w:val="22"/>
          </w:rPr>
          <w:tab/>
          <w:delText xml:space="preserve">Gils, H. C., Scholz, Y., Pregger, T., de Tena, D. L. &amp; Heide, D. Integrated modelling of variable renewable energy-based power supply in Europe. </w:delText>
        </w:r>
        <w:r w:rsidDel="00E1002F">
          <w:rPr>
            <w:rFonts w:eastAsiaTheme="minorEastAsia"/>
            <w:i/>
            <w:iCs/>
            <w:szCs w:val="22"/>
          </w:rPr>
          <w:delText>Energy</w:delText>
        </w:r>
        <w:r w:rsidDel="00E1002F">
          <w:rPr>
            <w:rFonts w:eastAsiaTheme="minorEastAsia"/>
            <w:szCs w:val="22"/>
          </w:rPr>
          <w:delText xml:space="preserve"> </w:delText>
        </w:r>
        <w:r w:rsidDel="00E1002F">
          <w:rPr>
            <w:rFonts w:eastAsiaTheme="minorEastAsia"/>
            <w:b/>
            <w:bCs/>
            <w:szCs w:val="22"/>
          </w:rPr>
          <w:delText>123,</w:delText>
        </w:r>
        <w:r w:rsidDel="00E1002F">
          <w:rPr>
            <w:rFonts w:eastAsiaTheme="minorEastAsia"/>
            <w:szCs w:val="22"/>
          </w:rPr>
          <w:delText xml:space="preserve"> 173–188 (2017).</w:delText>
        </w:r>
      </w:del>
    </w:p>
    <w:p w14:paraId="55241CDD" w14:textId="426DCCC3" w:rsidR="005C0C59" w:rsidDel="00E1002F" w:rsidRDefault="005C0C59" w:rsidP="0000276F">
      <w:pPr>
        <w:widowControl w:val="0"/>
        <w:tabs>
          <w:tab w:val="left" w:pos="640"/>
        </w:tabs>
        <w:autoSpaceDE w:val="0"/>
        <w:autoSpaceDN w:val="0"/>
        <w:adjustRightInd w:val="0"/>
        <w:spacing w:line="240" w:lineRule="auto"/>
        <w:ind w:left="640" w:hanging="640"/>
        <w:jc w:val="left"/>
        <w:rPr>
          <w:del w:id="1230" w:author="Sgouris Sgouridis" w:date="2018-01-21T15:42:00Z"/>
          <w:rFonts w:eastAsiaTheme="minorEastAsia"/>
          <w:szCs w:val="22"/>
        </w:rPr>
      </w:pPr>
      <w:del w:id="1231" w:author="Sgouris Sgouridis" w:date="2018-01-21T15:42:00Z">
        <w:r w:rsidDel="00E1002F">
          <w:rPr>
            <w:rFonts w:eastAsiaTheme="minorEastAsia"/>
            <w:szCs w:val="22"/>
          </w:rPr>
          <w:delText>35.</w:delText>
        </w:r>
        <w:r w:rsidDel="00E1002F">
          <w:rPr>
            <w:rFonts w:eastAsiaTheme="minorEastAsia"/>
            <w:szCs w:val="22"/>
          </w:rPr>
          <w:tab/>
          <w:delText xml:space="preserve">Barnhart, C. J., Dale, M., Brandt, A. R. &amp; Benson, S. M. The energetic implications of curtailing versus storing solar- and wind-generated electricity. </w:delText>
        </w:r>
        <w:r w:rsidDel="00E1002F">
          <w:rPr>
            <w:rFonts w:eastAsiaTheme="minorEastAsia"/>
            <w:i/>
            <w:iCs/>
            <w:szCs w:val="22"/>
          </w:rPr>
          <w:delText>Energy Environ. Sci.</w:delText>
        </w:r>
        <w:r w:rsidDel="00E1002F">
          <w:rPr>
            <w:rFonts w:eastAsiaTheme="minorEastAsia"/>
            <w:szCs w:val="22"/>
          </w:rPr>
          <w:delText xml:space="preserve"> </w:delText>
        </w:r>
        <w:r w:rsidDel="00E1002F">
          <w:rPr>
            <w:rFonts w:eastAsiaTheme="minorEastAsia"/>
            <w:b/>
            <w:bCs/>
            <w:szCs w:val="22"/>
          </w:rPr>
          <w:delText>6,</w:delText>
        </w:r>
        <w:r w:rsidDel="00E1002F">
          <w:rPr>
            <w:rFonts w:eastAsiaTheme="minorEastAsia"/>
            <w:szCs w:val="22"/>
          </w:rPr>
          <w:delText xml:space="preserve"> 2804 (2013).</w:delText>
        </w:r>
      </w:del>
    </w:p>
    <w:p w14:paraId="65743787" w14:textId="425EB149" w:rsidR="005C0C59" w:rsidDel="00E1002F" w:rsidRDefault="005C0C59" w:rsidP="0000276F">
      <w:pPr>
        <w:widowControl w:val="0"/>
        <w:tabs>
          <w:tab w:val="left" w:pos="640"/>
        </w:tabs>
        <w:autoSpaceDE w:val="0"/>
        <w:autoSpaceDN w:val="0"/>
        <w:adjustRightInd w:val="0"/>
        <w:spacing w:line="240" w:lineRule="auto"/>
        <w:ind w:left="640" w:hanging="640"/>
        <w:jc w:val="left"/>
        <w:rPr>
          <w:del w:id="1232" w:author="Sgouris Sgouridis" w:date="2018-01-21T15:42:00Z"/>
          <w:rFonts w:eastAsiaTheme="minorEastAsia"/>
          <w:szCs w:val="22"/>
        </w:rPr>
      </w:pPr>
      <w:del w:id="1233" w:author="Sgouris Sgouridis" w:date="2018-01-21T15:42:00Z">
        <w:r w:rsidDel="00E1002F">
          <w:rPr>
            <w:rFonts w:eastAsiaTheme="minorEastAsia"/>
            <w:szCs w:val="22"/>
          </w:rPr>
          <w:delText>36.</w:delText>
        </w:r>
        <w:r w:rsidDel="00E1002F">
          <w:rPr>
            <w:rFonts w:eastAsiaTheme="minorEastAsia"/>
            <w:szCs w:val="22"/>
          </w:rPr>
          <w:tab/>
          <w:delText xml:space="preserve">Breyer, C. </w:delText>
        </w:r>
        <w:r w:rsidDel="00E1002F">
          <w:rPr>
            <w:rFonts w:eastAsiaTheme="minorEastAsia"/>
            <w:i/>
            <w:iCs/>
            <w:szCs w:val="22"/>
          </w:rPr>
          <w:delText>et al.</w:delText>
        </w:r>
        <w:r w:rsidDel="00E1002F">
          <w:rPr>
            <w:rFonts w:eastAsiaTheme="minorEastAsia"/>
            <w:szCs w:val="22"/>
          </w:rPr>
          <w:delText xml:space="preserve"> On the role of solar photovoltaics in global energy transition scenarios. </w:delText>
        </w:r>
        <w:r w:rsidDel="00E1002F">
          <w:rPr>
            <w:rFonts w:eastAsiaTheme="minorEastAsia"/>
            <w:i/>
            <w:iCs/>
            <w:szCs w:val="22"/>
          </w:rPr>
          <w:delText>Prog. Photovolt: Res. Appl.</w:delText>
        </w:r>
        <w:r w:rsidDel="00E1002F">
          <w:rPr>
            <w:rFonts w:eastAsiaTheme="minorEastAsia"/>
            <w:szCs w:val="22"/>
          </w:rPr>
          <w:delText xml:space="preserve"> </w:delText>
        </w:r>
        <w:r w:rsidDel="00E1002F">
          <w:rPr>
            <w:rFonts w:eastAsiaTheme="minorEastAsia"/>
            <w:b/>
            <w:bCs/>
            <w:szCs w:val="22"/>
          </w:rPr>
          <w:delText>6,</w:delText>
        </w:r>
        <w:r w:rsidDel="00E1002F">
          <w:rPr>
            <w:rFonts w:eastAsiaTheme="minorEastAsia"/>
            <w:szCs w:val="22"/>
          </w:rPr>
          <w:delText xml:space="preserve"> 545–20 (2017).</w:delText>
        </w:r>
      </w:del>
    </w:p>
    <w:p w14:paraId="36832FCD" w14:textId="0C64EE0B" w:rsidR="005C0C59" w:rsidDel="00E1002F" w:rsidRDefault="005C0C59" w:rsidP="0000276F">
      <w:pPr>
        <w:widowControl w:val="0"/>
        <w:tabs>
          <w:tab w:val="left" w:pos="640"/>
        </w:tabs>
        <w:autoSpaceDE w:val="0"/>
        <w:autoSpaceDN w:val="0"/>
        <w:adjustRightInd w:val="0"/>
        <w:spacing w:line="240" w:lineRule="auto"/>
        <w:ind w:left="640" w:hanging="640"/>
        <w:jc w:val="left"/>
        <w:rPr>
          <w:del w:id="1234" w:author="Sgouris Sgouridis" w:date="2018-01-21T15:42:00Z"/>
          <w:rFonts w:eastAsiaTheme="minorEastAsia"/>
          <w:szCs w:val="22"/>
        </w:rPr>
      </w:pPr>
      <w:del w:id="1235" w:author="Sgouris Sgouridis" w:date="2018-01-21T15:42:00Z">
        <w:r w:rsidDel="00E1002F">
          <w:rPr>
            <w:rFonts w:eastAsiaTheme="minorEastAsia"/>
            <w:szCs w:val="22"/>
          </w:rPr>
          <w:delText>37.</w:delText>
        </w:r>
        <w:r w:rsidDel="00E1002F">
          <w:rPr>
            <w:rFonts w:eastAsiaTheme="minorEastAsia"/>
            <w:szCs w:val="22"/>
          </w:rPr>
          <w:tab/>
          <w:delText xml:space="preserve">Ueckerdt, F. </w:delText>
        </w:r>
        <w:r w:rsidDel="00E1002F">
          <w:rPr>
            <w:rFonts w:eastAsiaTheme="minorEastAsia"/>
            <w:i/>
            <w:iCs/>
            <w:szCs w:val="22"/>
          </w:rPr>
          <w:delText>et al.</w:delText>
        </w:r>
        <w:r w:rsidDel="00E1002F">
          <w:rPr>
            <w:rFonts w:eastAsiaTheme="minorEastAsia"/>
            <w:szCs w:val="22"/>
          </w:rPr>
          <w:delText xml:space="preserve"> Decarbonizing global power supply under region-specific consideration of challenges and options of integrating variable renewables in the REMIND model. </w:delText>
        </w:r>
        <w:r w:rsidDel="00E1002F">
          <w:rPr>
            <w:rFonts w:eastAsiaTheme="minorEastAsia"/>
            <w:i/>
            <w:iCs/>
            <w:szCs w:val="22"/>
          </w:rPr>
          <w:delText>Energy Economics</w:delText>
        </w:r>
        <w:r w:rsidDel="00E1002F">
          <w:rPr>
            <w:rFonts w:eastAsiaTheme="minorEastAsia"/>
            <w:szCs w:val="22"/>
          </w:rPr>
          <w:delText xml:space="preserve"> </w:delText>
        </w:r>
        <w:r w:rsidDel="00E1002F">
          <w:rPr>
            <w:rFonts w:eastAsiaTheme="minorEastAsia"/>
            <w:b/>
            <w:bCs/>
            <w:szCs w:val="22"/>
          </w:rPr>
          <w:delText>64,</w:delText>
        </w:r>
        <w:r w:rsidDel="00E1002F">
          <w:rPr>
            <w:rFonts w:eastAsiaTheme="minorEastAsia"/>
            <w:szCs w:val="22"/>
          </w:rPr>
          <w:delText xml:space="preserve"> 665–684 (2017).</w:delText>
        </w:r>
      </w:del>
    </w:p>
    <w:p w14:paraId="61CDABAE" w14:textId="028C00BE" w:rsidR="005C0C59" w:rsidDel="00E1002F" w:rsidRDefault="005C0C59" w:rsidP="0000276F">
      <w:pPr>
        <w:widowControl w:val="0"/>
        <w:tabs>
          <w:tab w:val="left" w:pos="640"/>
        </w:tabs>
        <w:autoSpaceDE w:val="0"/>
        <w:autoSpaceDN w:val="0"/>
        <w:adjustRightInd w:val="0"/>
        <w:spacing w:line="240" w:lineRule="auto"/>
        <w:ind w:left="640" w:hanging="640"/>
        <w:jc w:val="left"/>
        <w:rPr>
          <w:del w:id="1236" w:author="Sgouris Sgouridis" w:date="2018-01-21T15:42:00Z"/>
          <w:rFonts w:eastAsiaTheme="minorEastAsia"/>
          <w:szCs w:val="22"/>
        </w:rPr>
      </w:pPr>
      <w:del w:id="1237" w:author="Sgouris Sgouridis" w:date="2018-01-21T15:42:00Z">
        <w:r w:rsidDel="00E1002F">
          <w:rPr>
            <w:rFonts w:eastAsiaTheme="minorEastAsia"/>
            <w:szCs w:val="22"/>
          </w:rPr>
          <w:delText>38.</w:delText>
        </w:r>
        <w:r w:rsidDel="00E1002F">
          <w:rPr>
            <w:rFonts w:eastAsiaTheme="minorEastAsia"/>
            <w:szCs w:val="22"/>
          </w:rPr>
          <w:tab/>
          <w:delText xml:space="preserve">Nykvist, B. &amp; Nilsson, M. Rapidly falling costs of battery packs for electric vehicles. </w:delText>
        </w:r>
        <w:r w:rsidDel="00E1002F">
          <w:rPr>
            <w:rFonts w:eastAsiaTheme="minorEastAsia"/>
            <w:i/>
            <w:iCs/>
            <w:szCs w:val="22"/>
          </w:rPr>
          <w:delText>Nature Climate change</w:delText>
        </w:r>
        <w:r w:rsidDel="00E1002F">
          <w:rPr>
            <w:rFonts w:eastAsiaTheme="minorEastAsia"/>
            <w:szCs w:val="22"/>
          </w:rPr>
          <w:delText xml:space="preserve"> </w:delText>
        </w:r>
        <w:r w:rsidDel="00E1002F">
          <w:rPr>
            <w:rFonts w:eastAsiaTheme="minorEastAsia"/>
            <w:b/>
            <w:bCs/>
            <w:szCs w:val="22"/>
          </w:rPr>
          <w:delText>5,</w:delText>
        </w:r>
        <w:r w:rsidDel="00E1002F">
          <w:rPr>
            <w:rFonts w:eastAsiaTheme="minorEastAsia"/>
            <w:szCs w:val="22"/>
          </w:rPr>
          <w:delText xml:space="preserve"> 329–332 (2015).</w:delText>
        </w:r>
      </w:del>
    </w:p>
    <w:p w14:paraId="2A4014BE" w14:textId="6A500423" w:rsidR="005C0C59" w:rsidDel="00E1002F" w:rsidRDefault="005C0C59" w:rsidP="0000276F">
      <w:pPr>
        <w:widowControl w:val="0"/>
        <w:tabs>
          <w:tab w:val="left" w:pos="640"/>
        </w:tabs>
        <w:autoSpaceDE w:val="0"/>
        <w:autoSpaceDN w:val="0"/>
        <w:adjustRightInd w:val="0"/>
        <w:spacing w:line="240" w:lineRule="auto"/>
        <w:ind w:left="640" w:hanging="640"/>
        <w:jc w:val="left"/>
        <w:rPr>
          <w:del w:id="1238" w:author="Sgouris Sgouridis" w:date="2018-01-21T15:42:00Z"/>
          <w:rFonts w:eastAsiaTheme="minorEastAsia"/>
          <w:szCs w:val="22"/>
        </w:rPr>
      </w:pPr>
      <w:del w:id="1239" w:author="Sgouris Sgouridis" w:date="2018-01-21T15:42:00Z">
        <w:r w:rsidDel="00E1002F">
          <w:rPr>
            <w:rFonts w:eastAsiaTheme="minorEastAsia"/>
            <w:szCs w:val="22"/>
          </w:rPr>
          <w:delText>39.</w:delText>
        </w:r>
        <w:r w:rsidDel="00E1002F">
          <w:rPr>
            <w:rFonts w:eastAsiaTheme="minorEastAsia"/>
            <w:szCs w:val="22"/>
          </w:rPr>
          <w:tab/>
          <w:delText xml:space="preserve">Sgouridis, S., Csala, D. &amp; Bardi, U. The sower’s way: quantifying the narrowing net-energy pathways to a global energy transition. </w:delText>
        </w:r>
        <w:r w:rsidDel="00E1002F">
          <w:rPr>
            <w:rFonts w:eastAsiaTheme="minorEastAsia"/>
            <w:i/>
            <w:iCs/>
            <w:szCs w:val="22"/>
          </w:rPr>
          <w:delText>Environmental Research Letters</w:delText>
        </w:r>
        <w:r w:rsidDel="00E1002F">
          <w:rPr>
            <w:rFonts w:eastAsiaTheme="minorEastAsia"/>
            <w:szCs w:val="22"/>
          </w:rPr>
          <w:delText xml:space="preserve"> </w:delText>
        </w:r>
        <w:r w:rsidDel="00E1002F">
          <w:rPr>
            <w:rFonts w:eastAsiaTheme="minorEastAsia"/>
            <w:b/>
            <w:bCs/>
            <w:szCs w:val="22"/>
          </w:rPr>
          <w:delText>11,</w:delText>
        </w:r>
        <w:r w:rsidDel="00E1002F">
          <w:rPr>
            <w:rFonts w:eastAsiaTheme="minorEastAsia"/>
            <w:szCs w:val="22"/>
          </w:rPr>
          <w:delText xml:space="preserve"> 1–8 (2016).</w:delText>
        </w:r>
      </w:del>
    </w:p>
    <w:p w14:paraId="77689164" w14:textId="6B707BA3" w:rsidR="005C0C59" w:rsidDel="00E1002F" w:rsidRDefault="005C0C59" w:rsidP="0000276F">
      <w:pPr>
        <w:widowControl w:val="0"/>
        <w:tabs>
          <w:tab w:val="left" w:pos="640"/>
        </w:tabs>
        <w:autoSpaceDE w:val="0"/>
        <w:autoSpaceDN w:val="0"/>
        <w:adjustRightInd w:val="0"/>
        <w:spacing w:line="240" w:lineRule="auto"/>
        <w:ind w:left="640" w:hanging="640"/>
        <w:jc w:val="left"/>
        <w:rPr>
          <w:del w:id="1240" w:author="Sgouris Sgouridis" w:date="2018-01-21T15:42:00Z"/>
          <w:rFonts w:eastAsiaTheme="minorEastAsia"/>
          <w:szCs w:val="22"/>
        </w:rPr>
      </w:pPr>
      <w:del w:id="1241" w:author="Sgouris Sgouridis" w:date="2018-01-21T15:42:00Z">
        <w:r w:rsidDel="00E1002F">
          <w:rPr>
            <w:rFonts w:eastAsiaTheme="minorEastAsia"/>
            <w:szCs w:val="22"/>
          </w:rPr>
          <w:delText>40.</w:delText>
        </w:r>
        <w:r w:rsidDel="00E1002F">
          <w:rPr>
            <w:rFonts w:eastAsiaTheme="minorEastAsia"/>
            <w:szCs w:val="22"/>
          </w:rPr>
          <w:tab/>
          <w:delText xml:space="preserve">Haszeldine, R. S. Carbon Capture and Storage: How Green Can Black Be? </w:delText>
        </w:r>
        <w:r w:rsidDel="00E1002F">
          <w:rPr>
            <w:rFonts w:eastAsiaTheme="minorEastAsia"/>
            <w:i/>
            <w:iCs/>
            <w:szCs w:val="22"/>
          </w:rPr>
          <w:delText>Science</w:delText>
        </w:r>
        <w:r w:rsidDel="00E1002F">
          <w:rPr>
            <w:rFonts w:eastAsiaTheme="minorEastAsia"/>
            <w:szCs w:val="22"/>
          </w:rPr>
          <w:delText xml:space="preserve"> </w:delText>
        </w:r>
        <w:r w:rsidDel="00E1002F">
          <w:rPr>
            <w:rFonts w:eastAsiaTheme="minorEastAsia"/>
            <w:b/>
            <w:bCs/>
            <w:szCs w:val="22"/>
          </w:rPr>
          <w:delText>325,</w:delText>
        </w:r>
        <w:r w:rsidDel="00E1002F">
          <w:rPr>
            <w:rFonts w:eastAsiaTheme="minorEastAsia"/>
            <w:szCs w:val="22"/>
          </w:rPr>
          <w:delText xml:space="preserve"> 1647–1652 (2009).</w:delText>
        </w:r>
      </w:del>
    </w:p>
    <w:p w14:paraId="019E9767" w14:textId="3F409D5B" w:rsidR="005C0C59" w:rsidDel="00E1002F" w:rsidRDefault="005C0C59" w:rsidP="0000276F">
      <w:pPr>
        <w:widowControl w:val="0"/>
        <w:tabs>
          <w:tab w:val="left" w:pos="640"/>
        </w:tabs>
        <w:autoSpaceDE w:val="0"/>
        <w:autoSpaceDN w:val="0"/>
        <w:adjustRightInd w:val="0"/>
        <w:spacing w:line="240" w:lineRule="auto"/>
        <w:ind w:left="640" w:hanging="640"/>
        <w:jc w:val="left"/>
        <w:rPr>
          <w:del w:id="1242" w:author="Sgouris Sgouridis" w:date="2018-01-21T15:42:00Z"/>
          <w:rFonts w:eastAsiaTheme="minorEastAsia"/>
          <w:szCs w:val="22"/>
        </w:rPr>
      </w:pPr>
      <w:del w:id="1243" w:author="Sgouris Sgouridis" w:date="2018-01-21T15:42:00Z">
        <w:r w:rsidDel="00E1002F">
          <w:rPr>
            <w:rFonts w:eastAsiaTheme="minorEastAsia"/>
            <w:szCs w:val="22"/>
          </w:rPr>
          <w:delText>41.</w:delText>
        </w:r>
        <w:r w:rsidDel="00E1002F">
          <w:rPr>
            <w:rFonts w:eastAsiaTheme="minorEastAsia"/>
            <w:szCs w:val="22"/>
          </w:rPr>
          <w:tab/>
          <w:delText xml:space="preserve">Kort, E. A. </w:delText>
        </w:r>
        <w:r w:rsidDel="00E1002F">
          <w:rPr>
            <w:rFonts w:eastAsiaTheme="minorEastAsia"/>
            <w:i/>
            <w:iCs/>
            <w:szCs w:val="22"/>
          </w:rPr>
          <w:delText>et al.</w:delText>
        </w:r>
        <w:r w:rsidDel="00E1002F">
          <w:rPr>
            <w:rFonts w:eastAsiaTheme="minorEastAsia"/>
            <w:szCs w:val="22"/>
          </w:rPr>
          <w:delText xml:space="preserve"> Fugitive emissions from the Bakken shale illustrate role of shale production in global ethane shift. </w:delText>
        </w:r>
        <w:r w:rsidDel="00E1002F">
          <w:rPr>
            <w:rFonts w:eastAsiaTheme="minorEastAsia"/>
            <w:i/>
            <w:iCs/>
            <w:szCs w:val="22"/>
          </w:rPr>
          <w:delText>Geophys. Res. Lett.</w:delText>
        </w:r>
        <w:r w:rsidDel="00E1002F">
          <w:rPr>
            <w:rFonts w:eastAsiaTheme="minorEastAsia"/>
            <w:szCs w:val="22"/>
          </w:rPr>
          <w:delText xml:space="preserve"> </w:delText>
        </w:r>
        <w:r w:rsidDel="00E1002F">
          <w:rPr>
            <w:rFonts w:eastAsiaTheme="minorEastAsia"/>
            <w:b/>
            <w:bCs/>
            <w:szCs w:val="22"/>
          </w:rPr>
          <w:delText>43,</w:delText>
        </w:r>
        <w:r w:rsidDel="00E1002F">
          <w:rPr>
            <w:rFonts w:eastAsiaTheme="minorEastAsia"/>
            <w:szCs w:val="22"/>
          </w:rPr>
          <w:delText xml:space="preserve"> 4617–4623 (2016).</w:delText>
        </w:r>
      </w:del>
    </w:p>
    <w:p w14:paraId="3C22F773" w14:textId="7011F06C" w:rsidR="005C0C59" w:rsidDel="00E1002F" w:rsidRDefault="005C0C59" w:rsidP="0000276F">
      <w:pPr>
        <w:widowControl w:val="0"/>
        <w:tabs>
          <w:tab w:val="left" w:pos="640"/>
        </w:tabs>
        <w:autoSpaceDE w:val="0"/>
        <w:autoSpaceDN w:val="0"/>
        <w:adjustRightInd w:val="0"/>
        <w:spacing w:line="240" w:lineRule="auto"/>
        <w:ind w:left="640" w:hanging="640"/>
        <w:jc w:val="left"/>
        <w:rPr>
          <w:del w:id="1244" w:author="Sgouris Sgouridis" w:date="2018-01-21T15:42:00Z"/>
          <w:rFonts w:eastAsiaTheme="minorEastAsia"/>
          <w:szCs w:val="22"/>
        </w:rPr>
      </w:pPr>
      <w:del w:id="1245" w:author="Sgouris Sgouridis" w:date="2018-01-21T15:42:00Z">
        <w:r w:rsidDel="00E1002F">
          <w:rPr>
            <w:rFonts w:eastAsiaTheme="minorEastAsia"/>
            <w:szCs w:val="22"/>
          </w:rPr>
          <w:delText>42.</w:delText>
        </w:r>
        <w:r w:rsidDel="00E1002F">
          <w:rPr>
            <w:rFonts w:eastAsiaTheme="minorEastAsia"/>
            <w:szCs w:val="22"/>
          </w:rPr>
          <w:tab/>
          <w:delText xml:space="preserve">Ren, J., Lau, J., Lefler, M. &amp; Licht, S. The Minimum Electrolytic Energy Needed To Convert Carbon Dioxide to Carbon by Electrolysis in Carbonate Melts. </w:delText>
        </w:r>
        <w:r w:rsidDel="00E1002F">
          <w:rPr>
            <w:rFonts w:eastAsiaTheme="minorEastAsia"/>
            <w:i/>
            <w:iCs/>
            <w:szCs w:val="22"/>
          </w:rPr>
          <w:delText>J. Phys. Chem. C</w:delText>
        </w:r>
        <w:r w:rsidDel="00E1002F">
          <w:rPr>
            <w:rFonts w:eastAsiaTheme="minorEastAsia"/>
            <w:szCs w:val="22"/>
          </w:rPr>
          <w:delText xml:space="preserve"> </w:delText>
        </w:r>
        <w:r w:rsidDel="00E1002F">
          <w:rPr>
            <w:rFonts w:eastAsiaTheme="minorEastAsia"/>
            <w:b/>
            <w:bCs/>
            <w:szCs w:val="22"/>
          </w:rPr>
          <w:delText>119,</w:delText>
        </w:r>
        <w:r w:rsidDel="00E1002F">
          <w:rPr>
            <w:rFonts w:eastAsiaTheme="minorEastAsia"/>
            <w:szCs w:val="22"/>
          </w:rPr>
          <w:delText xml:space="preserve"> 23342–23349 (2015).</w:delText>
        </w:r>
      </w:del>
    </w:p>
    <w:p w14:paraId="247BD6FD" w14:textId="4A00CA38" w:rsidR="005C0C59" w:rsidDel="00E1002F" w:rsidRDefault="005C0C59" w:rsidP="0000276F">
      <w:pPr>
        <w:widowControl w:val="0"/>
        <w:tabs>
          <w:tab w:val="left" w:pos="640"/>
        </w:tabs>
        <w:autoSpaceDE w:val="0"/>
        <w:autoSpaceDN w:val="0"/>
        <w:adjustRightInd w:val="0"/>
        <w:spacing w:line="240" w:lineRule="auto"/>
        <w:ind w:left="640" w:hanging="640"/>
        <w:jc w:val="left"/>
        <w:rPr>
          <w:del w:id="1246" w:author="Sgouris Sgouridis" w:date="2018-01-21T15:42:00Z"/>
          <w:rFonts w:eastAsiaTheme="minorEastAsia"/>
          <w:szCs w:val="22"/>
        </w:rPr>
      </w:pPr>
      <w:del w:id="1247" w:author="Sgouris Sgouridis" w:date="2018-01-21T15:42:00Z">
        <w:r w:rsidDel="00E1002F">
          <w:rPr>
            <w:rFonts w:eastAsiaTheme="minorEastAsia"/>
            <w:szCs w:val="22"/>
          </w:rPr>
          <w:delText>43.</w:delText>
        </w:r>
        <w:r w:rsidDel="00E1002F">
          <w:rPr>
            <w:rFonts w:eastAsiaTheme="minorEastAsia"/>
            <w:szCs w:val="22"/>
          </w:rPr>
          <w:tab/>
          <w:delText xml:space="preserve">WEST, A., GALY, A. &amp; BICKLE, M. Tectonic and climatic controls on silicate weathering. </w:delText>
        </w:r>
        <w:r w:rsidDel="00E1002F">
          <w:rPr>
            <w:rFonts w:eastAsiaTheme="minorEastAsia"/>
            <w:i/>
            <w:iCs/>
            <w:szCs w:val="22"/>
          </w:rPr>
          <w:delText>Earth and Planetary Science Letters</w:delText>
        </w:r>
        <w:r w:rsidDel="00E1002F">
          <w:rPr>
            <w:rFonts w:eastAsiaTheme="minorEastAsia"/>
            <w:szCs w:val="22"/>
          </w:rPr>
          <w:delText xml:space="preserve"> </w:delText>
        </w:r>
        <w:r w:rsidDel="00E1002F">
          <w:rPr>
            <w:rFonts w:eastAsiaTheme="minorEastAsia"/>
            <w:b/>
            <w:bCs/>
            <w:szCs w:val="22"/>
          </w:rPr>
          <w:delText>235,</w:delText>
        </w:r>
        <w:r w:rsidDel="00E1002F">
          <w:rPr>
            <w:rFonts w:eastAsiaTheme="minorEastAsia"/>
            <w:szCs w:val="22"/>
          </w:rPr>
          <w:delText xml:space="preserve"> 211–228 (2005).</w:delText>
        </w:r>
      </w:del>
    </w:p>
    <w:p w14:paraId="05C8F363" w14:textId="7C4668E6" w:rsidR="007F3EDC" w:rsidRDefault="00057C24" w:rsidP="0000276F">
      <w:pPr>
        <w:widowControl w:val="0"/>
        <w:tabs>
          <w:tab w:val="left" w:pos="640"/>
        </w:tabs>
        <w:autoSpaceDE w:val="0"/>
        <w:autoSpaceDN w:val="0"/>
        <w:adjustRightInd w:val="0"/>
        <w:spacing w:line="240" w:lineRule="auto"/>
        <w:ind w:left="640" w:hanging="640"/>
        <w:jc w:val="left"/>
      </w:pPr>
      <w:r>
        <w:fldChar w:fldCharType="end"/>
      </w:r>
    </w:p>
    <w:sectPr w:rsidR="007F3EDC" w:rsidSect="009E2D90">
      <w:headerReference w:type="default" r:id="rId16"/>
      <w:footerReference w:type="even" r:id="rId17"/>
      <w:footerReference w:type="default" r:id="rId18"/>
      <w:footnotePr>
        <w:numFmt w:val="lowerRoman"/>
      </w:footnotePr>
      <w:pgSz w:w="12240" w:h="15840" w:code="1"/>
      <w:pgMar w:top="1440" w:right="864" w:bottom="1440" w:left="864" w:header="706" w:footer="1152" w:gutter="0"/>
      <w:cols w:space="5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A Dale" w:date="2017-12-26T13:24:00Z" w:initials="MAD">
    <w:p w14:paraId="3C292F18" w14:textId="65ADF5BB" w:rsidR="00DA7938" w:rsidRDefault="00DA7938">
      <w:pPr>
        <w:pStyle w:val="CommentText"/>
      </w:pPr>
      <w:r>
        <w:rPr>
          <w:rStyle w:val="CommentReference"/>
        </w:rPr>
        <w:annotationRef/>
      </w:r>
      <w:r>
        <w:t>A recurring issue is that we frame the paper as being about CCS, but only analyze the CC part…</w:t>
      </w:r>
    </w:p>
    <w:p w14:paraId="10AD2123" w14:textId="77777777" w:rsidR="00DA7938" w:rsidRDefault="00DA7938">
      <w:pPr>
        <w:pStyle w:val="CommentText"/>
      </w:pPr>
    </w:p>
    <w:p w14:paraId="5CDD0704" w14:textId="26631359" w:rsidR="00DA7938" w:rsidRDefault="00DA7938">
      <w:pPr>
        <w:pStyle w:val="CommentText"/>
      </w:pPr>
      <w:r>
        <w:t>SPS: correct, I have now added the transport and storage component</w:t>
      </w:r>
    </w:p>
  </w:comment>
  <w:comment w:id="1" w:author="Michael A Dale" w:date="2017-12-26T11:50:00Z" w:initials="MAD">
    <w:p w14:paraId="5C8D0CAE" w14:textId="719D0106" w:rsidR="00DA7938" w:rsidRDefault="00DA7938">
      <w:pPr>
        <w:pStyle w:val="CommentText"/>
      </w:pPr>
      <w:r>
        <w:rPr>
          <w:rStyle w:val="CommentReference"/>
        </w:rPr>
        <w:annotationRef/>
      </w:r>
      <w:r>
        <w:t>Should we include a BECCS pathway?</w:t>
      </w:r>
    </w:p>
    <w:p w14:paraId="061EB4C4" w14:textId="77777777" w:rsidR="00DA7938" w:rsidRDefault="00DA7938">
      <w:pPr>
        <w:pStyle w:val="CommentText"/>
      </w:pPr>
    </w:p>
    <w:p w14:paraId="630970E8" w14:textId="372E3744" w:rsidR="00DA7938" w:rsidRDefault="00DA7938">
      <w:pPr>
        <w:pStyle w:val="CommentText"/>
      </w:pPr>
      <w:r>
        <w:t xml:space="preserve">SPS: I suggest not as we explain explicitly later, BECCS has an objective of atmospheric carbon removal so it is judged by different criteria – energy is byproduct in that case. </w:t>
      </w:r>
    </w:p>
    <w:p w14:paraId="33D4B1E8" w14:textId="77777777" w:rsidR="00DA7938" w:rsidRDefault="00DA7938">
      <w:pPr>
        <w:pStyle w:val="CommentText"/>
      </w:pPr>
    </w:p>
    <w:p w14:paraId="01B9DADD" w14:textId="218B21C2" w:rsidR="00DA7938" w:rsidRDefault="00DA7938">
      <w:pPr>
        <w:pStyle w:val="CommentText"/>
      </w:pPr>
      <w:r>
        <w:t>Nevertheless, if there is a good reason to include it, I would be happy to do so.</w:t>
      </w:r>
    </w:p>
  </w:comment>
  <w:comment w:id="3" w:author="Michael A Dale" w:date="2017-12-26T11:57:00Z" w:initials="MAD">
    <w:p w14:paraId="0DD7175D" w14:textId="7B31F39B" w:rsidR="00DA7938" w:rsidRDefault="00DA7938">
      <w:pPr>
        <w:pStyle w:val="CommentText"/>
      </w:pPr>
      <w:r>
        <w:rPr>
          <w:rStyle w:val="CommentReference"/>
        </w:rPr>
        <w:annotationRef/>
      </w:r>
      <w:r>
        <w:t>Based on this, a reviewer may ask why our unit for comparison is electricity dispatched, rather than mass of carbon displaced, or some combination of the two…</w:t>
      </w:r>
    </w:p>
    <w:p w14:paraId="6A710B82" w14:textId="77777777" w:rsidR="00DA7938" w:rsidRDefault="00DA7938">
      <w:pPr>
        <w:pStyle w:val="CommentText"/>
      </w:pPr>
    </w:p>
    <w:p w14:paraId="0DD35F62" w14:textId="074B90BA" w:rsidR="00DA7938" w:rsidRDefault="00DA7938">
      <w:pPr>
        <w:pStyle w:val="CommentText"/>
      </w:pPr>
      <w:r>
        <w:t>SPS: Good point. I added electricity delivered first. We implicitly assume that a unit of electricity delivered by RE displaces fossil energy. The starting point for all energy system analysis is to supply energy services not reduce carbon emissions – this is a byproduct of the choice of the resource.</w:t>
      </w:r>
    </w:p>
  </w:comment>
  <w:comment w:id="12" w:author="Michael A Dale" w:date="2017-12-26T12:15:00Z" w:initials="MAD">
    <w:p w14:paraId="5A81F919" w14:textId="5AAA8F0A" w:rsidR="00DA7938" w:rsidRDefault="00DA7938">
      <w:pPr>
        <w:pStyle w:val="CommentText"/>
      </w:pPr>
      <w:r>
        <w:rPr>
          <w:rStyle w:val="CommentReference"/>
        </w:rPr>
        <w:annotationRef/>
      </w:r>
      <w:r>
        <w:t>Not sure I understand this. Greater on what basis, per unit of electricity generated?</w:t>
      </w:r>
    </w:p>
    <w:p w14:paraId="000EBDC4" w14:textId="77777777" w:rsidR="00DA7938" w:rsidRDefault="00DA7938">
      <w:pPr>
        <w:pStyle w:val="CommentText"/>
      </w:pPr>
    </w:p>
    <w:p w14:paraId="5092CA70" w14:textId="2A6D1A69" w:rsidR="00DA7938" w:rsidRDefault="00DA7938">
      <w:pPr>
        <w:pStyle w:val="CommentText"/>
      </w:pPr>
      <w:r>
        <w:t>SPS: I think it is clearer now</w:t>
      </w:r>
    </w:p>
  </w:comment>
  <w:comment w:id="14" w:author="Michael A Dale" w:date="2017-12-26T12:20:00Z" w:initials="MAD">
    <w:p w14:paraId="702C0336" w14:textId="2FB9E13D" w:rsidR="00DA7938" w:rsidRDefault="00DA7938">
      <w:pPr>
        <w:pStyle w:val="CommentText"/>
      </w:pPr>
      <w:r>
        <w:rPr>
          <w:rStyle w:val="CommentReference"/>
        </w:rPr>
        <w:annotationRef/>
      </w:r>
      <w:r>
        <w:t>This raises my earlier question rearding BECCS</w:t>
      </w:r>
    </w:p>
    <w:p w14:paraId="7CFFCEC7" w14:textId="77777777" w:rsidR="00DA7938" w:rsidRDefault="00DA7938">
      <w:pPr>
        <w:pStyle w:val="CommentText"/>
      </w:pPr>
    </w:p>
    <w:p w14:paraId="7CACA259" w14:textId="05DD2C7E" w:rsidR="00DA7938" w:rsidRDefault="00DA7938">
      <w:pPr>
        <w:pStyle w:val="CommentText"/>
      </w:pPr>
      <w:r>
        <w:t>SPS: see my comment above and also the sentence below</w:t>
      </w:r>
    </w:p>
  </w:comment>
  <w:comment w:id="38" w:author="Michael A Dale" w:date="2017-12-26T13:16:00Z" w:initials="MAD">
    <w:p w14:paraId="3D7D7708" w14:textId="3E740DAA" w:rsidR="00DA7938" w:rsidRDefault="00DA7938">
      <w:pPr>
        <w:pStyle w:val="CommentText"/>
      </w:pPr>
      <w:r>
        <w:rPr>
          <w:rStyle w:val="CommentReference"/>
        </w:rPr>
        <w:annotationRef/>
      </w:r>
      <w:r>
        <w:t>This might be better framed in terms of ‘input’, so we don’t get into issues of what is counted as ‘output’, e.g. electricity vs. steam.</w:t>
      </w:r>
    </w:p>
    <w:p w14:paraId="61CE30B4" w14:textId="77777777" w:rsidR="00DA7938" w:rsidRDefault="00DA7938">
      <w:pPr>
        <w:pStyle w:val="CommentText"/>
      </w:pPr>
    </w:p>
    <w:p w14:paraId="3E2F464D" w14:textId="4D0A4F57" w:rsidR="00DA7938" w:rsidRDefault="00DA7938">
      <w:pPr>
        <w:pStyle w:val="CommentText"/>
      </w:pPr>
      <w:r>
        <w:t>SPS: I am not sure if this is sufficient – I changed to gross electricity</w:t>
      </w:r>
    </w:p>
  </w:comment>
  <w:comment w:id="107" w:author="Michael A Dale" w:date="2017-12-26T13:18:00Z" w:initials="MAD">
    <w:p w14:paraId="69B17415" w14:textId="1D568769" w:rsidR="00DA7938" w:rsidRDefault="00DA7938">
      <w:pPr>
        <w:pStyle w:val="CommentText"/>
      </w:pPr>
      <w:r>
        <w:rPr>
          <w:rStyle w:val="CommentReference"/>
        </w:rPr>
        <w:annotationRef/>
      </w:r>
      <w:r>
        <w:t>Not sure what this means.</w:t>
      </w:r>
    </w:p>
  </w:comment>
  <w:comment w:id="122" w:author="Michael A Dale" w:date="2017-12-26T13:34:00Z" w:initials="MAD">
    <w:p w14:paraId="463CD03E" w14:textId="59EF3E5C" w:rsidR="00DA7938" w:rsidRDefault="00DA7938">
      <w:pPr>
        <w:pStyle w:val="CommentText"/>
      </w:pPr>
      <w:r>
        <w:rPr>
          <w:rStyle w:val="CommentReference"/>
        </w:rPr>
        <w:annotationRef/>
      </w:r>
      <w:r>
        <w:t>This raises my CC vs CCS issue. Basically, what we’re saying is that we are only looking at the CC infrastructure</w:t>
      </w:r>
    </w:p>
  </w:comment>
  <w:comment w:id="210" w:author="Michael A Dale" w:date="2017-12-26T13:38:00Z" w:initials="MAD">
    <w:p w14:paraId="02928CB5" w14:textId="0590F0D7" w:rsidR="00DA7938" w:rsidRDefault="00DA7938">
      <w:pPr>
        <w:pStyle w:val="CommentText"/>
      </w:pPr>
      <w:r>
        <w:rPr>
          <w:rStyle w:val="CommentReference"/>
        </w:rPr>
        <w:annotationRef/>
      </w:r>
      <w:r>
        <w:t>Isn’t this equivalent to what we just said about fossil fuels; that the EROEI is dependent on a technological and resource quality factor…</w:t>
      </w:r>
    </w:p>
    <w:p w14:paraId="2280F450" w14:textId="77777777" w:rsidR="00DA7938" w:rsidRDefault="00DA7938">
      <w:pPr>
        <w:pStyle w:val="CommentText"/>
      </w:pPr>
    </w:p>
    <w:p w14:paraId="660EF91A" w14:textId="0B1606D7" w:rsidR="00DA7938" w:rsidRDefault="00DA7938">
      <w:pPr>
        <w:pStyle w:val="CommentText"/>
      </w:pPr>
      <w:r>
        <w:t>SPS: maybe I am missing something but I don't see any issue here in this version.</w:t>
      </w:r>
    </w:p>
  </w:comment>
  <w:comment w:id="218" w:author="Michael A Dale" w:date="2017-12-26T13:42:00Z" w:initials="MAD">
    <w:p w14:paraId="20FC0825" w14:textId="106281B0" w:rsidR="00DA7938" w:rsidRDefault="00DA7938">
      <w:pPr>
        <w:pStyle w:val="CommentText"/>
      </w:pPr>
      <w:r>
        <w:rPr>
          <w:rStyle w:val="CommentReference"/>
        </w:rPr>
        <w:annotationRef/>
      </w:r>
      <w:r>
        <w:t>My guess is that these values don’t include a quality correction for electricity, whereas the PV numbers above might…</w:t>
      </w:r>
    </w:p>
  </w:comment>
  <w:comment w:id="285" w:author="Sgouris Sgouridis" w:date="2017-10-02T13:46:00Z" w:initials="SS">
    <w:p w14:paraId="1739BBDD" w14:textId="51725396" w:rsidR="00DA7938" w:rsidRDefault="00DA7938">
      <w:pPr>
        <w:pStyle w:val="CommentText"/>
      </w:pPr>
      <w:r>
        <w:rPr>
          <w:rStyle w:val="CommentReference"/>
        </w:rPr>
        <w:annotationRef/>
      </w:r>
      <w:r>
        <w:t xml:space="preserve">Any ESOI / roundtrip efficiency calculations for power to liquids? </w:t>
      </w:r>
    </w:p>
    <w:p w14:paraId="2C0EDE49" w14:textId="77777777" w:rsidR="00DA7938" w:rsidRDefault="00DA7938">
      <w:pPr>
        <w:pStyle w:val="CommentText"/>
      </w:pPr>
    </w:p>
    <w:p w14:paraId="29FD7CC2" w14:textId="7CA7DB17" w:rsidR="00DA7938" w:rsidRDefault="00DA7938">
      <w:pPr>
        <w:pStyle w:val="CommentText"/>
      </w:pPr>
      <w:r>
        <w:t>I could not find any.</w:t>
      </w:r>
    </w:p>
  </w:comment>
  <w:comment w:id="724" w:author="Sgouris Sgouridis [2]" w:date="2018-02-01T16:43:00Z" w:initials="SS">
    <w:p w14:paraId="18C7C58F" w14:textId="0EF5E75E" w:rsidR="00E00658" w:rsidRDefault="00E00658">
      <w:pPr>
        <w:pStyle w:val="CommentText"/>
      </w:pPr>
      <w:r>
        <w:rPr>
          <w:rStyle w:val="CommentReference"/>
        </w:rPr>
        <w:annotationRef/>
      </w:r>
      <w:r>
        <w:t>I have been breaking my head but I still cannot understand why there is a discrepancy between the Eq. 7 calculation and the bottom up – if the math were right it should be the same… Denes, can you take a look?</w:t>
      </w:r>
    </w:p>
  </w:comment>
  <w:comment w:id="828" w:author="Sgouris Sgouridis [2]" w:date="2018-02-01T14:19:00Z" w:initials="SS">
    <w:p w14:paraId="179CF84B" w14:textId="6DC46089" w:rsidR="00116EE4" w:rsidRDefault="00116EE4">
      <w:pPr>
        <w:pStyle w:val="CommentText"/>
      </w:pPr>
      <w:r>
        <w:rPr>
          <w:rStyle w:val="CommentReference"/>
        </w:rPr>
        <w:annotationRef/>
      </w:r>
      <w:r w:rsidR="00C337FF">
        <w:t xml:space="preserve">Denes, </w:t>
      </w:r>
      <w:r w:rsidR="00826A05">
        <w:t xml:space="preserve">perhaps creating </w:t>
      </w:r>
      <w:r w:rsidR="00DC71C1">
        <w:t xml:space="preserve">maps for each technology ranging the fop and fcap continuously and then discretely showing CF/CR 50 and CF/CR90 . You can do this using </w:t>
      </w:r>
      <w:r w:rsidR="00E00658">
        <w:t>Eq. 7 with a given R calculated by the tech column.</w:t>
      </w:r>
    </w:p>
    <w:p w14:paraId="21B85159" w14:textId="57DB71C7" w:rsidR="009502A0" w:rsidRDefault="009502A0">
      <w:pPr>
        <w:pStyle w:val="CommentText"/>
      </w:pPr>
    </w:p>
    <w:p w14:paraId="18A8D382" w14:textId="76800183" w:rsidR="009502A0" w:rsidRDefault="009502A0">
      <w:pPr>
        <w:pStyle w:val="CommentText"/>
      </w:pPr>
      <w:r>
        <w:t xml:space="preserve">Then we can compare it with an equivalent duo map for PV and wind varying ESOI and resource quality. </w:t>
      </w:r>
    </w:p>
    <w:p w14:paraId="27C6EB8A" w14:textId="297DB425" w:rsidR="009502A0" w:rsidRDefault="009502A0">
      <w:pPr>
        <w:pStyle w:val="CommentText"/>
      </w:pPr>
    </w:p>
    <w:p w14:paraId="5674C070" w14:textId="42FAEC3D" w:rsidR="009502A0" w:rsidRDefault="009502A0">
      <w:pPr>
        <w:pStyle w:val="CommentText"/>
      </w:pPr>
      <w:r>
        <w:t>We can use shading to show the overlap.</w:t>
      </w:r>
      <w:bookmarkStart w:id="829" w:name="_GoBack"/>
      <w:bookmarkEnd w:id="829"/>
    </w:p>
  </w:comment>
  <w:comment w:id="1030" w:author="Sgouris Sgouridis" w:date="2017-07-19T14:39:00Z" w:initials="SS">
    <w:p w14:paraId="2A22E2B4" w14:textId="4EDEA013" w:rsidR="00DA7938" w:rsidRDefault="00DA7938">
      <w:pPr>
        <w:pStyle w:val="CommentText"/>
      </w:pPr>
      <w:r>
        <w:rPr>
          <w:rStyle w:val="CommentReference"/>
        </w:rPr>
        <w:annotationRef/>
      </w:r>
      <w:r>
        <w:t>Denes: We need to redraw the figure with the corrected equation!</w:t>
      </w:r>
    </w:p>
    <w:p w14:paraId="4DAFE39A" w14:textId="77777777" w:rsidR="00DA7938" w:rsidRDefault="00DA7938">
      <w:pPr>
        <w:pStyle w:val="CommentText"/>
      </w:pPr>
    </w:p>
    <w:p w14:paraId="6FBB5798" w14:textId="377C4C2C" w:rsidR="00DA7938" w:rsidRDefault="00DA7938">
      <w:pPr>
        <w:pStyle w:val="CommentText"/>
      </w:pPr>
      <w:r>
        <w:t>Also you need to provide the details of the point assumptions so that I can include them in Table 2 in additional columns</w:t>
      </w:r>
    </w:p>
  </w:comment>
  <w:comment w:id="1032" w:author="Michael A Dale" w:date="2017-12-26T14:06:00Z" w:initials="MAD">
    <w:p w14:paraId="56C2E892" w14:textId="10DE63E5" w:rsidR="00DA7938" w:rsidRDefault="00DA7938">
      <w:pPr>
        <w:pStyle w:val="CommentText"/>
      </w:pPr>
      <w:r>
        <w:rPr>
          <w:rStyle w:val="CommentReference"/>
        </w:rPr>
        <w:annotationRef/>
      </w:r>
      <w:r>
        <w:t>We can’t use this figure like this. I’</w:t>
      </w:r>
      <w:r>
        <w:rPr>
          <w:noProof/>
        </w:rPr>
        <w:t>ll send an excel file that combines values from different studies.</w:t>
      </w:r>
    </w:p>
  </w:comment>
  <w:comment w:id="1034" w:author="Michael A Dale" w:date="2017-10-02T13:55:00Z" w:initials="MAD">
    <w:p w14:paraId="4ACE6C5C" w14:textId="77777777" w:rsidR="00DA7938" w:rsidRDefault="00DA7938" w:rsidP="00F42BF6">
      <w:pPr>
        <w:pStyle w:val="CommentText"/>
      </w:pPr>
      <w:r>
        <w:rPr>
          <w:rStyle w:val="CommentReference"/>
        </w:rPr>
        <w:annotationRef/>
      </w:r>
      <w:r>
        <w:t>This is from a student project which we can submit as supporting information.</w:t>
      </w:r>
    </w:p>
    <w:p w14:paraId="3DE864DD" w14:textId="77777777" w:rsidR="00DA7938" w:rsidRDefault="00DA7938" w:rsidP="00F42BF6">
      <w:pPr>
        <w:pStyle w:val="CommentText"/>
      </w:pPr>
    </w:p>
    <w:p w14:paraId="6B6026B8" w14:textId="77777777" w:rsidR="00DA7938" w:rsidRDefault="00DA7938" w:rsidP="00F42BF6">
      <w:pPr>
        <w:pStyle w:val="CommentText"/>
      </w:pPr>
      <w:r>
        <w:t xml:space="preserve">SPS: Mik, I am really not sure how you would like to cite this report – it seems well conducted but it is not citable. </w:t>
      </w:r>
    </w:p>
    <w:p w14:paraId="234F395A" w14:textId="77777777" w:rsidR="00DA7938" w:rsidRDefault="00DA7938" w:rsidP="00F42BF6">
      <w:pPr>
        <w:pStyle w:val="CommentText"/>
      </w:pPr>
    </w:p>
    <w:p w14:paraId="177252CC" w14:textId="7A2A046C" w:rsidR="00DA7938" w:rsidRDefault="00DA7938" w:rsidP="00F42BF6">
      <w:pPr>
        <w:pStyle w:val="CommentText"/>
      </w:pPr>
      <w:r>
        <w:t>Also, why not use the previous estimates for fcap? which are larger – 36.4% min, see Table 2.</w:t>
      </w:r>
    </w:p>
  </w:comment>
  <w:comment w:id="1035" w:author="Michael A Dale" w:date="2017-10-02T13:47:00Z" w:initials="MAD">
    <w:p w14:paraId="6C1FD345" w14:textId="77777777" w:rsidR="00DA7938" w:rsidRDefault="00DA7938" w:rsidP="00F42BF6">
      <w:pPr>
        <w:pStyle w:val="CommentText"/>
      </w:pPr>
      <w:r>
        <w:rPr>
          <w:rStyle w:val="CommentReference"/>
        </w:rPr>
        <w:annotationRef/>
      </w:r>
      <w:r w:rsidRPr="00A925E9">
        <w:t>https://www.eia.gov/electricity/monthly/epm_table_grapher.cfm?t=epmt_6_07_a</w:t>
      </w:r>
    </w:p>
  </w:comment>
  <w:comment w:id="1036" w:author="Michael A Dale" w:date="2017-10-02T13:47:00Z" w:initials="MAD">
    <w:p w14:paraId="1BF8F3B5" w14:textId="77777777" w:rsidR="00DA7938" w:rsidRDefault="00DA7938" w:rsidP="00F42BF6">
      <w:pPr>
        <w:pStyle w:val="CommentText"/>
      </w:pPr>
      <w:r>
        <w:rPr>
          <w:rStyle w:val="CommentReference"/>
        </w:rPr>
        <w:annotationRef/>
      </w:r>
      <w:r w:rsidRPr="00A925E9">
        <w:t>https://www.eia.gov/coal/production/quarterly/co2_article/co2.html</w:t>
      </w:r>
    </w:p>
  </w:comment>
  <w:comment w:id="1037" w:author="Sgouris Sgouridis" w:date="2017-07-19T14:37:00Z" w:initials="SS">
    <w:p w14:paraId="00E31D11" w14:textId="3365D01F" w:rsidR="00DA7938" w:rsidRDefault="00DA7938">
      <w:pPr>
        <w:pStyle w:val="CommentText"/>
      </w:pPr>
      <w:r>
        <w:rPr>
          <w:rStyle w:val="CommentReference"/>
        </w:rPr>
        <w:annotationRef/>
      </w:r>
      <w:r>
        <w:t>This will change as we should include storage in these reference figures</w:t>
      </w:r>
    </w:p>
  </w:comment>
  <w:comment w:id="1033" w:author="Michael A Dale" w:date="2017-12-26T14:05:00Z" w:initials="MAD">
    <w:p w14:paraId="7F580F20" w14:textId="6802DABA" w:rsidR="00DA7938" w:rsidRDefault="00DA7938">
      <w:pPr>
        <w:pStyle w:val="CommentText"/>
      </w:pPr>
      <w:r>
        <w:rPr>
          <w:rStyle w:val="CommentReference"/>
        </w:rPr>
        <w:annotationRef/>
      </w:r>
      <w:r>
        <w:t xml:space="preserve">If you want me to run these again, give me the </w:t>
      </w:r>
      <w:r>
        <w:rPr>
          <w:noProof/>
        </w:rPr>
        <w:t>values that you want me to use.</w:t>
      </w:r>
    </w:p>
  </w:comment>
  <w:comment w:id="1046" w:author="Sgouris Sgouridis" w:date="2017-10-02T14:02:00Z" w:initials="SS">
    <w:p w14:paraId="6ACA56E5" w14:textId="77777777" w:rsidR="00DA7938" w:rsidRDefault="00DA7938">
      <w:pPr>
        <w:pStyle w:val="CommentText"/>
      </w:pPr>
      <w:r>
        <w:rPr>
          <w:rStyle w:val="CommentReference"/>
        </w:rPr>
        <w:annotationRef/>
      </w:r>
      <w:r>
        <w:t>Q on the figure. Mik, since there is no powerplant with 100% efficiency perhaps it would make sense to cut the x-axis to say 60%?</w:t>
      </w:r>
    </w:p>
    <w:p w14:paraId="2A6222CA" w14:textId="77777777" w:rsidR="00DA7938" w:rsidRDefault="00DA7938">
      <w:pPr>
        <w:pStyle w:val="CommentText"/>
      </w:pPr>
    </w:p>
    <w:p w14:paraId="11DD7BEC" w14:textId="7CC12C47" w:rsidR="00DA7938" w:rsidRDefault="00DA7938">
      <w:pPr>
        <w:pStyle w:val="CommentText"/>
      </w:pPr>
      <w:r>
        <w:t>MIK: This was not addressed – having a graph with an x-axis going to 100% is problematic. The next iteration should cut to 60 and perhaps start above 25?</w:t>
      </w:r>
    </w:p>
    <w:p w14:paraId="6F746CED" w14:textId="77777777" w:rsidR="00DA7938" w:rsidRDefault="00DA7938">
      <w:pPr>
        <w:pStyle w:val="CommentText"/>
      </w:pPr>
    </w:p>
    <w:p w14:paraId="1B4A8801" w14:textId="6083A2ED" w:rsidR="00DA7938" w:rsidRDefault="00DA7938">
      <w:pPr>
        <w:pStyle w:val="CommentText"/>
      </w:pPr>
      <w:r>
        <w:t>Also we should use the same points for the PV (i.e. including storage as in Fig. 3)</w:t>
      </w:r>
    </w:p>
    <w:p w14:paraId="58A37521" w14:textId="77777777" w:rsidR="00DA7938" w:rsidRDefault="00DA7938" w:rsidP="001237D6">
      <w:pPr>
        <w:pStyle w:val="CommentText"/>
      </w:pPr>
    </w:p>
    <w:p w14:paraId="5E72D7AA" w14:textId="11D15BE4" w:rsidR="00DA7938" w:rsidRDefault="00DA7938" w:rsidP="001237D6">
      <w:pPr>
        <w:pStyle w:val="CommentText"/>
      </w:pPr>
      <w:r>
        <w:t>Mik: Yes, the values should match up. I’m sending you a SVG and PDF version of the plot so that you can edit it with the values we decide to use.</w:t>
      </w:r>
    </w:p>
    <w:p w14:paraId="76C87A35" w14:textId="77777777" w:rsidR="00DA7938" w:rsidRDefault="00DA7938" w:rsidP="001237D6">
      <w:pPr>
        <w:pStyle w:val="CommentText"/>
      </w:pPr>
    </w:p>
    <w:p w14:paraId="04054136" w14:textId="77777777" w:rsidR="00DA7938" w:rsidRDefault="00DA7938" w:rsidP="001237D6">
      <w:pPr>
        <w:pStyle w:val="CommentText"/>
      </w:pPr>
      <w:r>
        <w:t>Alternatively, when you have the values for Table 2 from Denes, you can let me know and I will amend the file.</w:t>
      </w:r>
    </w:p>
    <w:p w14:paraId="0CF05480" w14:textId="77777777" w:rsidR="00DA7938" w:rsidRDefault="00DA7938" w:rsidP="001237D6">
      <w:pPr>
        <w:pStyle w:val="CommentText"/>
      </w:pPr>
    </w:p>
    <w:p w14:paraId="7AE66CF1" w14:textId="2C6CACF4" w:rsidR="00DA7938" w:rsidRDefault="00DA7938" w:rsidP="001237D6">
      <w:pPr>
        <w:pStyle w:val="CommentText"/>
      </w:pPr>
      <w:r>
        <w:t>SPS: the values from the table are set let’s see if Denes can recreate the graph</w:t>
      </w:r>
    </w:p>
    <w:p w14:paraId="4F6E8861" w14:textId="77777777" w:rsidR="00DA7938" w:rsidRDefault="00DA7938">
      <w:pPr>
        <w:pStyle w:val="CommentText"/>
      </w:pPr>
    </w:p>
  </w:comment>
  <w:comment w:id="1047" w:author="admin" w:date="2017-10-02T17:29:00Z" w:initials="a">
    <w:p w14:paraId="1A6AA0E1" w14:textId="3DF467D9" w:rsidR="00DA7938" w:rsidRDefault="00DA7938">
      <w:pPr>
        <w:pStyle w:val="CommentText"/>
      </w:pPr>
      <w:r>
        <w:rPr>
          <w:rStyle w:val="CommentReference"/>
        </w:rPr>
        <w:annotationRef/>
      </w:r>
      <w:r>
        <w:t>I think we could keep the axis as it is, it shows what the model says. But it is also fine to cut earlier. Note that some combined cycle gas turbines claim an efficiency higher than 60%, whereas some SOFC triple cycle system claim 70%, Don’t know how true it is, but it might be.Some piston engines might do even better</w:t>
      </w:r>
    </w:p>
    <w:p w14:paraId="6440B271" w14:textId="77777777" w:rsidR="00DA7938" w:rsidRDefault="00DA7938">
      <w:pPr>
        <w:pStyle w:val="CommentText"/>
      </w:pPr>
    </w:p>
  </w:comment>
  <w:comment w:id="1050" w:author="Sgouris Sgouridis [2]" w:date="2018-02-01T14:33:00Z" w:initials="SS">
    <w:p w14:paraId="04689ADB" w14:textId="49A5B942" w:rsidR="00E876A0" w:rsidRDefault="00E876A0">
      <w:pPr>
        <w:pStyle w:val="CommentText"/>
      </w:pPr>
      <w:r>
        <w:rPr>
          <w:rStyle w:val="CommentReference"/>
        </w:rPr>
        <w:annotationRef/>
      </w:r>
      <w:r>
        <w:t>Denes can you digitally recreate these graphs and combine the gas and coal 2015 in one left right graph that is a % total on the x-axis?</w:t>
      </w:r>
    </w:p>
  </w:comment>
  <w:comment w:id="1059" w:author="admin" w:date="2017-10-02T14:04:00Z" w:initials="a">
    <w:p w14:paraId="4B1AAA51" w14:textId="77777777" w:rsidR="00DA7938" w:rsidRDefault="00DA7938">
      <w:pPr>
        <w:pStyle w:val="CommentText"/>
      </w:pPr>
      <w:r>
        <w:rPr>
          <w:rStyle w:val="CommentReference"/>
        </w:rPr>
        <w:annotationRef/>
      </w:r>
      <w:r>
        <w:t>That refers to BECCS, not good here</w:t>
      </w:r>
    </w:p>
    <w:p w14:paraId="5904C08A" w14:textId="77777777" w:rsidR="00DA7938" w:rsidRDefault="00DA7938">
      <w:pPr>
        <w:pStyle w:val="CommentText"/>
      </w:pPr>
    </w:p>
    <w:p w14:paraId="0E69E9F2" w14:textId="265B5A2E" w:rsidR="00DA7938" w:rsidRDefault="00DA7938">
      <w:pPr>
        <w:pStyle w:val="CommentText"/>
      </w:pPr>
      <w:r>
        <w:t>Ugo: unclear what you suggest with this</w:t>
      </w:r>
    </w:p>
  </w:comment>
  <w:comment w:id="1060" w:author="admin" w:date="2017-10-02T17:36:00Z" w:initials="a">
    <w:p w14:paraId="16C2E0D2" w14:textId="3108BD63" w:rsidR="00DA7938" w:rsidRDefault="00DA7938">
      <w:pPr>
        <w:pStyle w:val="CommentText"/>
      </w:pPr>
      <w:r>
        <w:rPr>
          <w:rStyle w:val="CommentReference"/>
        </w:rPr>
        <w:annotationRef/>
      </w:r>
      <w:r>
        <w:t>I had something in mind, but I can’t remember what!</w:t>
      </w:r>
    </w:p>
    <w:p w14:paraId="37564254" w14:textId="77777777" w:rsidR="00DA7938" w:rsidRDefault="00DA7938">
      <w:pPr>
        <w:pStyle w:val="CommentText"/>
      </w:pPr>
    </w:p>
  </w:comment>
  <w:comment w:id="1063" w:author="Sgouris Sgouridis" w:date="2017-10-02T14:04:00Z" w:initials="SS">
    <w:p w14:paraId="199F6DB5" w14:textId="05DB4CBD" w:rsidR="00DA7938" w:rsidRDefault="00DA7938">
      <w:pPr>
        <w:pStyle w:val="CommentText"/>
      </w:pPr>
      <w:r>
        <w:rPr>
          <w:rStyle w:val="CommentReference"/>
        </w:rPr>
        <w:annotationRef/>
      </w:r>
      <w:r>
        <w:t>To be finalized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DD0704" w15:done="0"/>
  <w15:commentEx w15:paraId="01B9DADD" w15:done="0"/>
  <w15:commentEx w15:paraId="0DD35F62" w15:done="0"/>
  <w15:commentEx w15:paraId="5092CA70" w15:done="0"/>
  <w15:commentEx w15:paraId="7CACA259" w15:done="0"/>
  <w15:commentEx w15:paraId="3E2F464D" w15:done="0"/>
  <w15:commentEx w15:paraId="69B17415" w15:done="0"/>
  <w15:commentEx w15:paraId="463CD03E" w15:done="0"/>
  <w15:commentEx w15:paraId="660EF91A" w15:done="0"/>
  <w15:commentEx w15:paraId="20FC0825" w15:done="0"/>
  <w15:commentEx w15:paraId="29FD7CC2" w15:done="0"/>
  <w15:commentEx w15:paraId="18C7C58F" w15:done="0"/>
  <w15:commentEx w15:paraId="5674C070" w15:done="0"/>
  <w15:commentEx w15:paraId="6FBB5798" w15:done="0"/>
  <w15:commentEx w15:paraId="56C2E892" w15:done="0"/>
  <w15:commentEx w15:paraId="177252CC" w15:done="0"/>
  <w15:commentEx w15:paraId="6C1FD345" w15:done="0"/>
  <w15:commentEx w15:paraId="1BF8F3B5" w15:done="0"/>
  <w15:commentEx w15:paraId="00E31D11" w15:done="0"/>
  <w15:commentEx w15:paraId="7F580F20" w15:done="0"/>
  <w15:commentEx w15:paraId="4F6E8861" w15:done="0"/>
  <w15:commentEx w15:paraId="6440B271" w15:paraIdParent="4F6E8861" w15:done="0"/>
  <w15:commentEx w15:paraId="04689ADB" w15:done="0"/>
  <w15:commentEx w15:paraId="0E69E9F2" w15:done="0"/>
  <w15:commentEx w15:paraId="37564254" w15:paraIdParent="0E69E9F2" w15:done="0"/>
  <w15:commentEx w15:paraId="199F6D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D0704" w16cid:durableId="1E19FD86"/>
  <w16cid:commentId w16cid:paraId="01B9DADD" w16cid:durableId="1E19FD87"/>
  <w16cid:commentId w16cid:paraId="0DD35F62" w16cid:durableId="1E19FD88"/>
  <w16cid:commentId w16cid:paraId="5092CA70" w16cid:durableId="1E19FD89"/>
  <w16cid:commentId w16cid:paraId="7CACA259" w16cid:durableId="1E19FD8A"/>
  <w16cid:commentId w16cid:paraId="3E2F464D" w16cid:durableId="1E19FD8B"/>
  <w16cid:commentId w16cid:paraId="69B17415" w16cid:durableId="1DECCA97"/>
  <w16cid:commentId w16cid:paraId="463CD03E" w16cid:durableId="1DECCE48"/>
  <w16cid:commentId w16cid:paraId="660EF91A" w16cid:durableId="1E19FD8E"/>
  <w16cid:commentId w16cid:paraId="20FC0825" w16cid:durableId="1DECD034"/>
  <w16cid:commentId w16cid:paraId="29FD7CC2" w16cid:durableId="1DECB2FE"/>
  <w16cid:commentId w16cid:paraId="18C7C58F" w16cid:durableId="1E1DC214"/>
  <w16cid:commentId w16cid:paraId="5674C070" w16cid:durableId="1E1DA080"/>
  <w16cid:commentId w16cid:paraId="6FBB5798" w16cid:durableId="1DECB300"/>
  <w16cid:commentId w16cid:paraId="56C2E892" w16cid:durableId="1DECD5E0"/>
  <w16cid:commentId w16cid:paraId="177252CC" w16cid:durableId="1DECB301"/>
  <w16cid:commentId w16cid:paraId="6C1FD345" w16cid:durableId="1DECB302"/>
  <w16cid:commentId w16cid:paraId="1BF8F3B5" w16cid:durableId="1DECB303"/>
  <w16cid:commentId w16cid:paraId="00E31D11" w16cid:durableId="1DECB305"/>
  <w16cid:commentId w16cid:paraId="7F580F20" w16cid:durableId="1DECD5AF"/>
  <w16cid:commentId w16cid:paraId="4F6E8861" w16cid:durableId="1DECB306"/>
  <w16cid:commentId w16cid:paraId="6440B271" w16cid:durableId="1DECB307"/>
  <w16cid:commentId w16cid:paraId="04689ADB" w16cid:durableId="1E1DA3C9"/>
  <w16cid:commentId w16cid:paraId="199F6DB5" w16cid:durableId="1DECB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3524C" w14:textId="77777777" w:rsidR="00B7494C" w:rsidRDefault="00B7494C" w:rsidP="009E2D90">
      <w:pPr>
        <w:spacing w:line="240" w:lineRule="auto"/>
      </w:pPr>
      <w:r>
        <w:separator/>
      </w:r>
    </w:p>
  </w:endnote>
  <w:endnote w:type="continuationSeparator" w:id="0">
    <w:p w14:paraId="2972C30A" w14:textId="77777777" w:rsidR="00B7494C" w:rsidRDefault="00B7494C" w:rsidP="009E2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A5CF" w14:textId="77777777" w:rsidR="00DA7938" w:rsidRDefault="00DA7938" w:rsidP="00C84D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8AF4C" w14:textId="77777777" w:rsidR="00DA7938" w:rsidRDefault="00DA79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A8482" w14:textId="6EB8A5F6" w:rsidR="00DA7938" w:rsidRDefault="00DA7938" w:rsidP="00C84D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4CA3330" w14:textId="77777777" w:rsidR="00DA7938" w:rsidRDefault="00DA7938" w:rsidP="00C84D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F91D" w14:textId="77777777" w:rsidR="00B7494C" w:rsidRDefault="00B7494C" w:rsidP="009E2D90">
      <w:pPr>
        <w:spacing w:line="240" w:lineRule="auto"/>
      </w:pPr>
      <w:r>
        <w:separator/>
      </w:r>
    </w:p>
  </w:footnote>
  <w:footnote w:type="continuationSeparator" w:id="0">
    <w:p w14:paraId="31A4BE62" w14:textId="77777777" w:rsidR="00B7494C" w:rsidRDefault="00B7494C" w:rsidP="009E2D90">
      <w:pPr>
        <w:spacing w:line="240" w:lineRule="auto"/>
      </w:pPr>
      <w:r>
        <w:continuationSeparator/>
      </w:r>
    </w:p>
  </w:footnote>
  <w:footnote w:id="1">
    <w:p w14:paraId="1D8DE48E" w14:textId="77777777" w:rsidR="00DA7938" w:rsidRPr="007B0880" w:rsidRDefault="00DA7938" w:rsidP="007B0880">
      <w:pPr>
        <w:pStyle w:val="FootnoteText"/>
      </w:pPr>
      <w:r>
        <w:rPr>
          <w:rStyle w:val="FootnoteReference"/>
        </w:rPr>
        <w:footnoteRef/>
      </w:r>
      <w:r>
        <w:t xml:space="preserve"> </w:t>
      </w:r>
      <w:r w:rsidRPr="007B0880">
        <w:t>Referring to the 2DS scenario of the regularly published World Energy Outlook reports of the IEA. The 2DS lays out an energy system deployment pathway and an emissions trajectory consistent with at least a 50% chance of limiting the average global temperature increase to 2°C.</w:t>
      </w:r>
    </w:p>
    <w:p w14:paraId="49BB6DCD" w14:textId="6785EB9B" w:rsidR="00DA7938" w:rsidRDefault="00DA7938" w:rsidP="007B0880">
      <w:pPr>
        <w:pStyle w:val="FootnoteText"/>
      </w:pPr>
      <w:r w:rsidRPr="007B0880">
        <w:t>Referring to the bounds of the IPCC RCP2.6 scenario, that is designed to comply with limiting radiative forcing from cumulative greenhouse gas emissions to 2.6W/m</w:t>
      </w:r>
      <w:r w:rsidRPr="007B0880">
        <w:rPr>
          <w:vertAlign w:val="superscript"/>
        </w:rPr>
        <w:t>2</w:t>
      </w:r>
      <w:r w:rsidRPr="007B0880">
        <w:t>, equivalent to a 66% chance to limiting global warming to 2°C.</w:t>
      </w:r>
    </w:p>
  </w:footnote>
  <w:footnote w:id="2">
    <w:p w14:paraId="31E81603" w14:textId="51956809" w:rsidR="00DA7938" w:rsidRDefault="00DA7938">
      <w:pPr>
        <w:pStyle w:val="FootnoteText"/>
      </w:pPr>
      <w:ins w:id="116" w:author="Sgouris Sgouridis" w:date="2018-01-21T15:13:00Z">
        <w:r>
          <w:rPr>
            <w:rStyle w:val="FootnoteReference"/>
          </w:rPr>
          <w:footnoteRef/>
        </w:r>
        <w:r>
          <w:t xml:space="preserve"> . Assuming that 60% of the investment is in construction (Sector </w:t>
        </w:r>
        <w:r w:rsidRPr="003150AF">
          <w:t>#230102: Nonresidential manufacturing structures</w:t>
        </w:r>
        <w:r>
          <w:t>)</w:t>
        </w:r>
        <w:r w:rsidRPr="003150AF">
          <w:t xml:space="preserve"> </w:t>
        </w:r>
        <w:r>
          <w:t xml:space="preserve">and 40% is in machinery (approximated by Sector </w:t>
        </w:r>
        <w:r w:rsidRPr="00112F1B">
          <w:t>#333611:Turbine and turbine generator set units manufacturing</w:t>
        </w:r>
        <w:r>
          <w:t xml:space="preserve">), the energy intensity is 6.042 TJ per million 2002 US dollars (XXX </w:t>
        </w:r>
        <w:r w:rsidRPr="003D3801">
          <w:rPr>
            <w:rFonts w:ascii="Verdana" w:hAnsi="Verdana"/>
            <w:color w:val="000000"/>
            <w:sz w:val="15"/>
            <w:szCs w:val="15"/>
            <w:shd w:val="clear" w:color="auto" w:fill="FFFFFF"/>
          </w:rPr>
          <w:t>Carnegie Mellon University Green Design Institute. (2017) </w:t>
        </w:r>
        <w:r w:rsidRPr="003D3801">
          <w:rPr>
            <w:rFonts w:ascii="Verdana" w:hAnsi="Verdana"/>
            <w:color w:val="000000"/>
            <w:sz w:val="15"/>
            <w:szCs w:val="15"/>
            <w:u w:val="single"/>
          </w:rPr>
          <w:t>Economic Input-Output Life Cycle Assessment (EIO-LCA) US 2002 (428 sectors) Producer model</w:t>
        </w:r>
        <w:r w:rsidRPr="003D3801">
          <w:rPr>
            <w:rFonts w:ascii="Verdana" w:hAnsi="Verdana"/>
            <w:color w:val="000000"/>
            <w:sz w:val="15"/>
            <w:szCs w:val="15"/>
            <w:shd w:val="clear" w:color="auto" w:fill="FFFFFF"/>
          </w:rPr>
          <w:t>[Internet], Available from: &lt;http://www.eiolca.net/&gt; [Accessed 13 Dec, 2017]</w:t>
        </w:r>
        <w:r>
          <w:t xml:space="preserve">). Accounting for inflation to 2007 using the producer price index (PCU3336: PPI industry group data for Turbine and power transmission equipment mfg) (XXX </w:t>
        </w:r>
        <w:r w:rsidRPr="00841A48">
          <w:t>https://www.bls.gov/ppi/</w:t>
        </w:r>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366D9" w14:textId="3F986183" w:rsidR="00DA7938" w:rsidRDefault="00DA7938">
    <w:pPr>
      <w:pStyle w:val="Header"/>
      <w:jc w:val="center"/>
      <w:rPr>
        <w:i/>
        <w:sz w:val="18"/>
        <w:lang w:val="en-CA"/>
      </w:rPr>
    </w:pPr>
    <w:r>
      <w:rPr>
        <w:i/>
        <w:sz w:val="18"/>
        <w:lang w:val="en-CA"/>
      </w:rPr>
      <w:t>Nature Energy pre-submission-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C2EA39E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C7D6D05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AF6A31"/>
    <w:multiLevelType w:val="singleLevel"/>
    <w:tmpl w:val="657CB4EA"/>
    <w:lvl w:ilvl="0">
      <w:start w:val="1"/>
      <w:numFmt w:val="bullet"/>
      <w:pStyle w:val="ListBullet1"/>
      <w:lvlText w:val=""/>
      <w:lvlJc w:val="left"/>
      <w:pPr>
        <w:tabs>
          <w:tab w:val="num" w:pos="360"/>
        </w:tabs>
        <w:ind w:left="360" w:hanging="360"/>
      </w:pPr>
      <w:rPr>
        <w:rFonts w:ascii="Symbol" w:hAnsi="Symbol" w:hint="default"/>
      </w:rPr>
    </w:lvl>
  </w:abstractNum>
  <w:abstractNum w:abstractNumId="3" w15:restartNumberingAfterBreak="0">
    <w:nsid w:val="0CEC6187"/>
    <w:multiLevelType w:val="hybridMultilevel"/>
    <w:tmpl w:val="220EC88E"/>
    <w:lvl w:ilvl="0" w:tplc="3676C05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E86693C"/>
    <w:multiLevelType w:val="multilevel"/>
    <w:tmpl w:val="097E9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1936525"/>
    <w:multiLevelType w:val="hybridMultilevel"/>
    <w:tmpl w:val="F6CA4676"/>
    <w:lvl w:ilvl="0" w:tplc="FAAE714A">
      <w:numFmt w:val="bullet"/>
      <w:lvlText w:val="-"/>
      <w:lvlJc w:val="left"/>
      <w:pPr>
        <w:ind w:left="560" w:hanging="560"/>
      </w:pPr>
      <w:rPr>
        <w:rFonts w:ascii="Times New Roman" w:eastAsia="Times New Roman" w:hAnsi="Times New Roman" w:cs="Times New Roman" w:hint="default"/>
      </w:rPr>
    </w:lvl>
    <w:lvl w:ilvl="1" w:tplc="04090003" w:tentative="1">
      <w:start w:val="1"/>
      <w:numFmt w:val="bullet"/>
      <w:lvlText w:val="o"/>
      <w:lvlJc w:val="left"/>
      <w:pPr>
        <w:ind w:left="1008" w:hanging="360"/>
      </w:pPr>
      <w:rPr>
        <w:rFonts w:ascii="Courier New" w:hAnsi="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 w15:restartNumberingAfterBreak="0">
    <w:nsid w:val="18F22F1C"/>
    <w:multiLevelType w:val="hybridMultilevel"/>
    <w:tmpl w:val="D3AAD5A8"/>
    <w:lvl w:ilvl="0" w:tplc="2F1A80E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1BC51054"/>
    <w:multiLevelType w:val="multilevel"/>
    <w:tmpl w:val="A3C695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8E77C7"/>
    <w:multiLevelType w:val="hybridMultilevel"/>
    <w:tmpl w:val="A3B0475E"/>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BCE0545"/>
    <w:multiLevelType w:val="multilevel"/>
    <w:tmpl w:val="0CE029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CEF5192"/>
    <w:multiLevelType w:val="hybridMultilevel"/>
    <w:tmpl w:val="823804BE"/>
    <w:lvl w:ilvl="0" w:tplc="FAAE714A">
      <w:numFmt w:val="bullet"/>
      <w:lvlText w:val="-"/>
      <w:lvlJc w:val="left"/>
      <w:pPr>
        <w:ind w:left="992" w:hanging="5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50B09C5"/>
    <w:multiLevelType w:val="hybridMultilevel"/>
    <w:tmpl w:val="F3BA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079F9"/>
    <w:multiLevelType w:val="hybridMultilevel"/>
    <w:tmpl w:val="41AA701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5AA07B4C"/>
    <w:multiLevelType w:val="hybridMultilevel"/>
    <w:tmpl w:val="3EF482B0"/>
    <w:lvl w:ilvl="0" w:tplc="B6A08538">
      <w:start w:val="1"/>
      <w:numFmt w:val="decimal"/>
      <w:lvlText w:val="%1."/>
      <w:lvlJc w:val="left"/>
      <w:pPr>
        <w:ind w:left="1092" w:hanging="6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631D28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5856E06"/>
    <w:multiLevelType w:val="multilevel"/>
    <w:tmpl w:val="B554F5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5885330"/>
    <w:multiLevelType w:val="hybridMultilevel"/>
    <w:tmpl w:val="1EEE016C"/>
    <w:lvl w:ilvl="0" w:tplc="CEFAC514">
      <w:start w:val="1"/>
      <w:numFmt w:val="lowerRoman"/>
      <w:lvlText w:val="(%1)"/>
      <w:lvlJc w:val="left"/>
      <w:pPr>
        <w:ind w:left="1192" w:hanging="72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7" w15:restartNumberingAfterBreak="0">
    <w:nsid w:val="690B1E80"/>
    <w:multiLevelType w:val="hybridMultilevel"/>
    <w:tmpl w:val="815C0F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Symbo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Symbol"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Symbol"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6C136272"/>
    <w:multiLevelType w:val="hybridMultilevel"/>
    <w:tmpl w:val="C5304D2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2"/>
  </w:num>
  <w:num w:numId="4">
    <w:abstractNumId w:val="17"/>
  </w:num>
  <w:num w:numId="5">
    <w:abstractNumId w:val="3"/>
  </w:num>
  <w:num w:numId="6">
    <w:abstractNumId w:val="10"/>
  </w:num>
  <w:num w:numId="7">
    <w:abstractNumId w:val="15"/>
  </w:num>
  <w:num w:numId="8">
    <w:abstractNumId w:val="7"/>
  </w:num>
  <w:num w:numId="9">
    <w:abstractNumId w:val="4"/>
  </w:num>
  <w:num w:numId="10">
    <w:abstractNumId w:val="9"/>
  </w:num>
  <w:num w:numId="11">
    <w:abstractNumId w:val="14"/>
  </w:num>
  <w:num w:numId="12">
    <w:abstractNumId w:val="5"/>
  </w:num>
  <w:num w:numId="13">
    <w:abstractNumId w:val="11"/>
  </w:num>
  <w:num w:numId="14">
    <w:abstractNumId w:val="13"/>
  </w:num>
  <w:num w:numId="15">
    <w:abstractNumId w:val="18"/>
  </w:num>
  <w:num w:numId="16">
    <w:abstractNumId w:val="12"/>
  </w:num>
  <w:num w:numId="17">
    <w:abstractNumId w:val="8"/>
  </w:num>
  <w:num w:numId="18">
    <w:abstractNumId w:val="16"/>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A Dale">
    <w15:presenceInfo w15:providerId="Windows Live" w15:userId="a011b248-97cb-4944-9c4a-5c77eb4c12b8"/>
  </w15:person>
  <w15:person w15:author="Sgouris Sgouridis">
    <w15:presenceInfo w15:providerId="None" w15:userId="Sgouris Sgouridis"/>
  </w15:person>
  <w15:person w15:author="Sgouris Sgouridis [2]">
    <w15:presenceInfo w15:providerId="Windows Live" w15:userId="d8df80fc-f42e-49e8-90d8-fb967185eae0"/>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trackRevisions/>
  <w:defaultTabStop w:val="720"/>
  <w:hyphenationZone w:val="283"/>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90"/>
    <w:rsid w:val="0000073C"/>
    <w:rsid w:val="000011E7"/>
    <w:rsid w:val="0000276F"/>
    <w:rsid w:val="00004D35"/>
    <w:rsid w:val="00007C7A"/>
    <w:rsid w:val="00014668"/>
    <w:rsid w:val="00015988"/>
    <w:rsid w:val="00015C43"/>
    <w:rsid w:val="0001713B"/>
    <w:rsid w:val="00017C15"/>
    <w:rsid w:val="00020E50"/>
    <w:rsid w:val="0002195F"/>
    <w:rsid w:val="00024DD2"/>
    <w:rsid w:val="00026768"/>
    <w:rsid w:val="000278BD"/>
    <w:rsid w:val="00027BF7"/>
    <w:rsid w:val="00032622"/>
    <w:rsid w:val="000326ED"/>
    <w:rsid w:val="0003274A"/>
    <w:rsid w:val="000364A8"/>
    <w:rsid w:val="0003663D"/>
    <w:rsid w:val="000377C9"/>
    <w:rsid w:val="0004349E"/>
    <w:rsid w:val="00044DBE"/>
    <w:rsid w:val="000473FE"/>
    <w:rsid w:val="000501BB"/>
    <w:rsid w:val="00050FC6"/>
    <w:rsid w:val="00051B45"/>
    <w:rsid w:val="000520C0"/>
    <w:rsid w:val="00053374"/>
    <w:rsid w:val="000550DA"/>
    <w:rsid w:val="00055292"/>
    <w:rsid w:val="00057C24"/>
    <w:rsid w:val="00060109"/>
    <w:rsid w:val="000615B3"/>
    <w:rsid w:val="000618B9"/>
    <w:rsid w:val="00062C87"/>
    <w:rsid w:val="00064164"/>
    <w:rsid w:val="00065809"/>
    <w:rsid w:val="00066955"/>
    <w:rsid w:val="00071042"/>
    <w:rsid w:val="00071853"/>
    <w:rsid w:val="00071BE0"/>
    <w:rsid w:val="00072457"/>
    <w:rsid w:val="00076B1F"/>
    <w:rsid w:val="00076EEB"/>
    <w:rsid w:val="000827BA"/>
    <w:rsid w:val="0008741D"/>
    <w:rsid w:val="000913A9"/>
    <w:rsid w:val="00091706"/>
    <w:rsid w:val="00091FAC"/>
    <w:rsid w:val="000929C6"/>
    <w:rsid w:val="000A1075"/>
    <w:rsid w:val="000A3642"/>
    <w:rsid w:val="000A4A91"/>
    <w:rsid w:val="000B2A21"/>
    <w:rsid w:val="000B2C96"/>
    <w:rsid w:val="000B32AC"/>
    <w:rsid w:val="000B41A4"/>
    <w:rsid w:val="000B5554"/>
    <w:rsid w:val="000B78EF"/>
    <w:rsid w:val="000C12C7"/>
    <w:rsid w:val="000C19A1"/>
    <w:rsid w:val="000C3819"/>
    <w:rsid w:val="000C3CF1"/>
    <w:rsid w:val="000C45AB"/>
    <w:rsid w:val="000C5BAB"/>
    <w:rsid w:val="000C6506"/>
    <w:rsid w:val="000C6C1B"/>
    <w:rsid w:val="000C7F52"/>
    <w:rsid w:val="000D09F1"/>
    <w:rsid w:val="000D0ADB"/>
    <w:rsid w:val="000D1948"/>
    <w:rsid w:val="000D3358"/>
    <w:rsid w:val="000D618A"/>
    <w:rsid w:val="000D7F95"/>
    <w:rsid w:val="000E0220"/>
    <w:rsid w:val="000E13E6"/>
    <w:rsid w:val="000E1B00"/>
    <w:rsid w:val="000E429A"/>
    <w:rsid w:val="000F2E3A"/>
    <w:rsid w:val="000F33DC"/>
    <w:rsid w:val="000F4E8E"/>
    <w:rsid w:val="000F62FE"/>
    <w:rsid w:val="000F74DD"/>
    <w:rsid w:val="001003A8"/>
    <w:rsid w:val="00100D39"/>
    <w:rsid w:val="00100F5B"/>
    <w:rsid w:val="001010C9"/>
    <w:rsid w:val="001014F6"/>
    <w:rsid w:val="0010407D"/>
    <w:rsid w:val="00106A23"/>
    <w:rsid w:val="00106C69"/>
    <w:rsid w:val="0010716A"/>
    <w:rsid w:val="00110CC5"/>
    <w:rsid w:val="001128A7"/>
    <w:rsid w:val="00112F1B"/>
    <w:rsid w:val="00113126"/>
    <w:rsid w:val="00114396"/>
    <w:rsid w:val="00115E43"/>
    <w:rsid w:val="001165A6"/>
    <w:rsid w:val="00116678"/>
    <w:rsid w:val="00116EE4"/>
    <w:rsid w:val="00122309"/>
    <w:rsid w:val="001237D6"/>
    <w:rsid w:val="00124738"/>
    <w:rsid w:val="00130171"/>
    <w:rsid w:val="0013148F"/>
    <w:rsid w:val="001323AF"/>
    <w:rsid w:val="001349DE"/>
    <w:rsid w:val="00136C4F"/>
    <w:rsid w:val="00140E26"/>
    <w:rsid w:val="001424DE"/>
    <w:rsid w:val="001432EB"/>
    <w:rsid w:val="0014352C"/>
    <w:rsid w:val="0014361F"/>
    <w:rsid w:val="00150592"/>
    <w:rsid w:val="001518BB"/>
    <w:rsid w:val="00152036"/>
    <w:rsid w:val="0015398B"/>
    <w:rsid w:val="00154E62"/>
    <w:rsid w:val="00156F93"/>
    <w:rsid w:val="0016485B"/>
    <w:rsid w:val="00164C0F"/>
    <w:rsid w:val="00164FB1"/>
    <w:rsid w:val="001650A2"/>
    <w:rsid w:val="001672DD"/>
    <w:rsid w:val="00171296"/>
    <w:rsid w:val="0017432E"/>
    <w:rsid w:val="00176A70"/>
    <w:rsid w:val="001773D8"/>
    <w:rsid w:val="00181B8C"/>
    <w:rsid w:val="00181DBB"/>
    <w:rsid w:val="001827F6"/>
    <w:rsid w:val="001850F0"/>
    <w:rsid w:val="00186333"/>
    <w:rsid w:val="0019330C"/>
    <w:rsid w:val="00194216"/>
    <w:rsid w:val="00194B2C"/>
    <w:rsid w:val="001953D4"/>
    <w:rsid w:val="001A0BDC"/>
    <w:rsid w:val="001A427E"/>
    <w:rsid w:val="001B06A4"/>
    <w:rsid w:val="001B0831"/>
    <w:rsid w:val="001B28BC"/>
    <w:rsid w:val="001B3875"/>
    <w:rsid w:val="001B646A"/>
    <w:rsid w:val="001C1CD7"/>
    <w:rsid w:val="001C3A2F"/>
    <w:rsid w:val="001C64F2"/>
    <w:rsid w:val="001D14F3"/>
    <w:rsid w:val="001D2B2C"/>
    <w:rsid w:val="001D65E4"/>
    <w:rsid w:val="001D7569"/>
    <w:rsid w:val="001D77F3"/>
    <w:rsid w:val="001E0D42"/>
    <w:rsid w:val="001E6951"/>
    <w:rsid w:val="001F25F9"/>
    <w:rsid w:val="001F4108"/>
    <w:rsid w:val="001F5BFA"/>
    <w:rsid w:val="001F5D1E"/>
    <w:rsid w:val="001F6FD4"/>
    <w:rsid w:val="001F758A"/>
    <w:rsid w:val="001F7B17"/>
    <w:rsid w:val="00201EF0"/>
    <w:rsid w:val="0020375E"/>
    <w:rsid w:val="00203FD2"/>
    <w:rsid w:val="0020494B"/>
    <w:rsid w:val="00205B24"/>
    <w:rsid w:val="00207709"/>
    <w:rsid w:val="00207941"/>
    <w:rsid w:val="00210F69"/>
    <w:rsid w:val="002116D9"/>
    <w:rsid w:val="00213675"/>
    <w:rsid w:val="00213DF7"/>
    <w:rsid w:val="002140F3"/>
    <w:rsid w:val="00216723"/>
    <w:rsid w:val="00220FB1"/>
    <w:rsid w:val="002215A5"/>
    <w:rsid w:val="00221A53"/>
    <w:rsid w:val="00224D1D"/>
    <w:rsid w:val="00231466"/>
    <w:rsid w:val="00233A9D"/>
    <w:rsid w:val="002341C5"/>
    <w:rsid w:val="00234D69"/>
    <w:rsid w:val="00235D08"/>
    <w:rsid w:val="00240DFD"/>
    <w:rsid w:val="00241C01"/>
    <w:rsid w:val="00243870"/>
    <w:rsid w:val="002517B5"/>
    <w:rsid w:val="00251DC9"/>
    <w:rsid w:val="0025260E"/>
    <w:rsid w:val="00254DD3"/>
    <w:rsid w:val="00255820"/>
    <w:rsid w:val="00256279"/>
    <w:rsid w:val="0025693A"/>
    <w:rsid w:val="00260A23"/>
    <w:rsid w:val="00264BD5"/>
    <w:rsid w:val="00265C32"/>
    <w:rsid w:val="00267CBE"/>
    <w:rsid w:val="00273503"/>
    <w:rsid w:val="002748A7"/>
    <w:rsid w:val="002760AA"/>
    <w:rsid w:val="00276136"/>
    <w:rsid w:val="00283B33"/>
    <w:rsid w:val="00285D4F"/>
    <w:rsid w:val="00292CC7"/>
    <w:rsid w:val="002967A6"/>
    <w:rsid w:val="00296A49"/>
    <w:rsid w:val="002A3F71"/>
    <w:rsid w:val="002A48D1"/>
    <w:rsid w:val="002A6B58"/>
    <w:rsid w:val="002A79C8"/>
    <w:rsid w:val="002B1319"/>
    <w:rsid w:val="002B2150"/>
    <w:rsid w:val="002B2471"/>
    <w:rsid w:val="002B4ADB"/>
    <w:rsid w:val="002B4DC3"/>
    <w:rsid w:val="002B54E8"/>
    <w:rsid w:val="002B5B68"/>
    <w:rsid w:val="002B6D34"/>
    <w:rsid w:val="002C01BD"/>
    <w:rsid w:val="002C01FC"/>
    <w:rsid w:val="002C0FD7"/>
    <w:rsid w:val="002C17DF"/>
    <w:rsid w:val="002C2CAA"/>
    <w:rsid w:val="002C2D73"/>
    <w:rsid w:val="002C3E87"/>
    <w:rsid w:val="002C4E3A"/>
    <w:rsid w:val="002C6626"/>
    <w:rsid w:val="002D5850"/>
    <w:rsid w:val="002D5C08"/>
    <w:rsid w:val="002D6B11"/>
    <w:rsid w:val="002D76D6"/>
    <w:rsid w:val="002D7EDC"/>
    <w:rsid w:val="002E01B7"/>
    <w:rsid w:val="002E0F8D"/>
    <w:rsid w:val="002E2634"/>
    <w:rsid w:val="002E375E"/>
    <w:rsid w:val="002E3997"/>
    <w:rsid w:val="002E4039"/>
    <w:rsid w:val="002E61AE"/>
    <w:rsid w:val="002E6FEB"/>
    <w:rsid w:val="002E77CF"/>
    <w:rsid w:val="002E7EB8"/>
    <w:rsid w:val="002F04B9"/>
    <w:rsid w:val="002F1C91"/>
    <w:rsid w:val="002F6E2E"/>
    <w:rsid w:val="003008D0"/>
    <w:rsid w:val="003011E2"/>
    <w:rsid w:val="0030415C"/>
    <w:rsid w:val="00306EF3"/>
    <w:rsid w:val="00310C90"/>
    <w:rsid w:val="003117A4"/>
    <w:rsid w:val="0031270B"/>
    <w:rsid w:val="003139D3"/>
    <w:rsid w:val="003150AF"/>
    <w:rsid w:val="00317C0C"/>
    <w:rsid w:val="00317C6D"/>
    <w:rsid w:val="003205A8"/>
    <w:rsid w:val="003220E7"/>
    <w:rsid w:val="00323385"/>
    <w:rsid w:val="003252B4"/>
    <w:rsid w:val="00327649"/>
    <w:rsid w:val="0033788C"/>
    <w:rsid w:val="003434BD"/>
    <w:rsid w:val="00344C73"/>
    <w:rsid w:val="003468B5"/>
    <w:rsid w:val="00347609"/>
    <w:rsid w:val="003477AE"/>
    <w:rsid w:val="003514FE"/>
    <w:rsid w:val="003534D2"/>
    <w:rsid w:val="003537FD"/>
    <w:rsid w:val="00353965"/>
    <w:rsid w:val="00360B4A"/>
    <w:rsid w:val="003612E3"/>
    <w:rsid w:val="00361998"/>
    <w:rsid w:val="003633F5"/>
    <w:rsid w:val="00364BC6"/>
    <w:rsid w:val="00370535"/>
    <w:rsid w:val="003745DD"/>
    <w:rsid w:val="003746C2"/>
    <w:rsid w:val="00374BE3"/>
    <w:rsid w:val="00380AC1"/>
    <w:rsid w:val="003811AF"/>
    <w:rsid w:val="00383AE6"/>
    <w:rsid w:val="00385921"/>
    <w:rsid w:val="00385D0E"/>
    <w:rsid w:val="00385F78"/>
    <w:rsid w:val="0038636D"/>
    <w:rsid w:val="003864D5"/>
    <w:rsid w:val="003870E2"/>
    <w:rsid w:val="00387283"/>
    <w:rsid w:val="00390DEA"/>
    <w:rsid w:val="003926B2"/>
    <w:rsid w:val="00392738"/>
    <w:rsid w:val="0039273D"/>
    <w:rsid w:val="003936D6"/>
    <w:rsid w:val="003958DC"/>
    <w:rsid w:val="00395C3E"/>
    <w:rsid w:val="0039629F"/>
    <w:rsid w:val="00396BA0"/>
    <w:rsid w:val="00396F42"/>
    <w:rsid w:val="003A22FE"/>
    <w:rsid w:val="003A457A"/>
    <w:rsid w:val="003B1EA7"/>
    <w:rsid w:val="003B22D2"/>
    <w:rsid w:val="003B236B"/>
    <w:rsid w:val="003B2753"/>
    <w:rsid w:val="003B60F8"/>
    <w:rsid w:val="003B6E19"/>
    <w:rsid w:val="003C0FE5"/>
    <w:rsid w:val="003C49D7"/>
    <w:rsid w:val="003C559F"/>
    <w:rsid w:val="003C5D3E"/>
    <w:rsid w:val="003C7DBB"/>
    <w:rsid w:val="003C7F99"/>
    <w:rsid w:val="003D1383"/>
    <w:rsid w:val="003D1A8D"/>
    <w:rsid w:val="003D2B18"/>
    <w:rsid w:val="003D3801"/>
    <w:rsid w:val="003D39AA"/>
    <w:rsid w:val="003D46EE"/>
    <w:rsid w:val="003D5AE2"/>
    <w:rsid w:val="003D7AE2"/>
    <w:rsid w:val="003E12D7"/>
    <w:rsid w:val="003E1C1F"/>
    <w:rsid w:val="003E4F68"/>
    <w:rsid w:val="003E50D8"/>
    <w:rsid w:val="003E5748"/>
    <w:rsid w:val="003E6CFE"/>
    <w:rsid w:val="003E75E9"/>
    <w:rsid w:val="003F1AE2"/>
    <w:rsid w:val="003F338C"/>
    <w:rsid w:val="00401BB5"/>
    <w:rsid w:val="0040371A"/>
    <w:rsid w:val="00403AAF"/>
    <w:rsid w:val="004061AA"/>
    <w:rsid w:val="0041055D"/>
    <w:rsid w:val="00410C12"/>
    <w:rsid w:val="004120DF"/>
    <w:rsid w:val="00413DE5"/>
    <w:rsid w:val="00413F2B"/>
    <w:rsid w:val="00414FF6"/>
    <w:rsid w:val="0041773B"/>
    <w:rsid w:val="00421642"/>
    <w:rsid w:val="004217D2"/>
    <w:rsid w:val="004246A4"/>
    <w:rsid w:val="004256CD"/>
    <w:rsid w:val="00430483"/>
    <w:rsid w:val="004323D4"/>
    <w:rsid w:val="004357AA"/>
    <w:rsid w:val="00435E79"/>
    <w:rsid w:val="00440E35"/>
    <w:rsid w:val="00443F0E"/>
    <w:rsid w:val="0044757A"/>
    <w:rsid w:val="0045039A"/>
    <w:rsid w:val="004503E3"/>
    <w:rsid w:val="0045099E"/>
    <w:rsid w:val="0045179A"/>
    <w:rsid w:val="00452DE6"/>
    <w:rsid w:val="00456511"/>
    <w:rsid w:val="00457939"/>
    <w:rsid w:val="00464803"/>
    <w:rsid w:val="00465681"/>
    <w:rsid w:val="00471698"/>
    <w:rsid w:val="004719B0"/>
    <w:rsid w:val="00473AED"/>
    <w:rsid w:val="004760B1"/>
    <w:rsid w:val="00477AEC"/>
    <w:rsid w:val="004877BE"/>
    <w:rsid w:val="00490392"/>
    <w:rsid w:val="00491321"/>
    <w:rsid w:val="00492A38"/>
    <w:rsid w:val="0049366F"/>
    <w:rsid w:val="0049513B"/>
    <w:rsid w:val="00495C91"/>
    <w:rsid w:val="004A052F"/>
    <w:rsid w:val="004A1D96"/>
    <w:rsid w:val="004A2037"/>
    <w:rsid w:val="004A4178"/>
    <w:rsid w:val="004A6ED0"/>
    <w:rsid w:val="004B47EF"/>
    <w:rsid w:val="004B6531"/>
    <w:rsid w:val="004C1E58"/>
    <w:rsid w:val="004C3871"/>
    <w:rsid w:val="004D0053"/>
    <w:rsid w:val="004D14C2"/>
    <w:rsid w:val="004D171A"/>
    <w:rsid w:val="004D25B7"/>
    <w:rsid w:val="004D3CCC"/>
    <w:rsid w:val="004D6B80"/>
    <w:rsid w:val="004D6D9F"/>
    <w:rsid w:val="004D74AA"/>
    <w:rsid w:val="004D7824"/>
    <w:rsid w:val="004E1DCB"/>
    <w:rsid w:val="004E31DA"/>
    <w:rsid w:val="004E3837"/>
    <w:rsid w:val="004E3B4D"/>
    <w:rsid w:val="004E7C63"/>
    <w:rsid w:val="004F1345"/>
    <w:rsid w:val="004F1519"/>
    <w:rsid w:val="004F1590"/>
    <w:rsid w:val="004F27ED"/>
    <w:rsid w:val="004F3DD1"/>
    <w:rsid w:val="004F43C8"/>
    <w:rsid w:val="004F5EA3"/>
    <w:rsid w:val="004F5FBE"/>
    <w:rsid w:val="004F6E21"/>
    <w:rsid w:val="004F79E6"/>
    <w:rsid w:val="0050085C"/>
    <w:rsid w:val="0050088B"/>
    <w:rsid w:val="00505B09"/>
    <w:rsid w:val="0050649B"/>
    <w:rsid w:val="00506A12"/>
    <w:rsid w:val="00507525"/>
    <w:rsid w:val="00511539"/>
    <w:rsid w:val="005151BF"/>
    <w:rsid w:val="005159C5"/>
    <w:rsid w:val="0051667B"/>
    <w:rsid w:val="00516EFA"/>
    <w:rsid w:val="00517B1A"/>
    <w:rsid w:val="00520A05"/>
    <w:rsid w:val="00522D8C"/>
    <w:rsid w:val="00523943"/>
    <w:rsid w:val="005248B8"/>
    <w:rsid w:val="0052592A"/>
    <w:rsid w:val="0052595E"/>
    <w:rsid w:val="0052631C"/>
    <w:rsid w:val="0052644B"/>
    <w:rsid w:val="00526B5E"/>
    <w:rsid w:val="00527E36"/>
    <w:rsid w:val="005319FE"/>
    <w:rsid w:val="00532161"/>
    <w:rsid w:val="00535E0D"/>
    <w:rsid w:val="005376EA"/>
    <w:rsid w:val="00537D72"/>
    <w:rsid w:val="00540E47"/>
    <w:rsid w:val="005419D8"/>
    <w:rsid w:val="00544573"/>
    <w:rsid w:val="00546021"/>
    <w:rsid w:val="00550F45"/>
    <w:rsid w:val="0055157D"/>
    <w:rsid w:val="00552402"/>
    <w:rsid w:val="00554374"/>
    <w:rsid w:val="005600AA"/>
    <w:rsid w:val="00561425"/>
    <w:rsid w:val="005619F1"/>
    <w:rsid w:val="00565758"/>
    <w:rsid w:val="00570A28"/>
    <w:rsid w:val="00573D46"/>
    <w:rsid w:val="00574BD3"/>
    <w:rsid w:val="005821FA"/>
    <w:rsid w:val="0058618E"/>
    <w:rsid w:val="00587051"/>
    <w:rsid w:val="00587EB2"/>
    <w:rsid w:val="00587F77"/>
    <w:rsid w:val="00590040"/>
    <w:rsid w:val="00591552"/>
    <w:rsid w:val="00591985"/>
    <w:rsid w:val="00592B9E"/>
    <w:rsid w:val="00593675"/>
    <w:rsid w:val="00594E8F"/>
    <w:rsid w:val="00595A04"/>
    <w:rsid w:val="00596849"/>
    <w:rsid w:val="005978CF"/>
    <w:rsid w:val="005A0AF8"/>
    <w:rsid w:val="005A1D82"/>
    <w:rsid w:val="005A21BD"/>
    <w:rsid w:val="005A37C2"/>
    <w:rsid w:val="005A41FE"/>
    <w:rsid w:val="005A52C7"/>
    <w:rsid w:val="005A5CF1"/>
    <w:rsid w:val="005A7F88"/>
    <w:rsid w:val="005B4ED3"/>
    <w:rsid w:val="005B6482"/>
    <w:rsid w:val="005B7168"/>
    <w:rsid w:val="005B7912"/>
    <w:rsid w:val="005C0C59"/>
    <w:rsid w:val="005C4B1C"/>
    <w:rsid w:val="005D29AC"/>
    <w:rsid w:val="005D2CD1"/>
    <w:rsid w:val="005D3430"/>
    <w:rsid w:val="005D7601"/>
    <w:rsid w:val="005E4BBE"/>
    <w:rsid w:val="005E6EB9"/>
    <w:rsid w:val="005F118B"/>
    <w:rsid w:val="005F1859"/>
    <w:rsid w:val="005F3834"/>
    <w:rsid w:val="005F4B19"/>
    <w:rsid w:val="00602872"/>
    <w:rsid w:val="00602F3D"/>
    <w:rsid w:val="0060398B"/>
    <w:rsid w:val="00604B3C"/>
    <w:rsid w:val="006057A8"/>
    <w:rsid w:val="00606112"/>
    <w:rsid w:val="00610727"/>
    <w:rsid w:val="00610BEB"/>
    <w:rsid w:val="00615DA9"/>
    <w:rsid w:val="00622BF9"/>
    <w:rsid w:val="00622F95"/>
    <w:rsid w:val="00623D4B"/>
    <w:rsid w:val="00623DC5"/>
    <w:rsid w:val="006267A7"/>
    <w:rsid w:val="00626DFF"/>
    <w:rsid w:val="00627153"/>
    <w:rsid w:val="0063173A"/>
    <w:rsid w:val="00633B8E"/>
    <w:rsid w:val="00642A09"/>
    <w:rsid w:val="00642D23"/>
    <w:rsid w:val="00642D29"/>
    <w:rsid w:val="0064373D"/>
    <w:rsid w:val="00646771"/>
    <w:rsid w:val="006477EC"/>
    <w:rsid w:val="00647F02"/>
    <w:rsid w:val="00650884"/>
    <w:rsid w:val="006513AD"/>
    <w:rsid w:val="00654335"/>
    <w:rsid w:val="00656637"/>
    <w:rsid w:val="00657D6F"/>
    <w:rsid w:val="00665CBA"/>
    <w:rsid w:val="006661F1"/>
    <w:rsid w:val="0066663F"/>
    <w:rsid w:val="0066694D"/>
    <w:rsid w:val="006719A7"/>
    <w:rsid w:val="00672917"/>
    <w:rsid w:val="00672A39"/>
    <w:rsid w:val="006759D2"/>
    <w:rsid w:val="00676FA5"/>
    <w:rsid w:val="006819AC"/>
    <w:rsid w:val="00682969"/>
    <w:rsid w:val="0068297D"/>
    <w:rsid w:val="006832B9"/>
    <w:rsid w:val="00686AE1"/>
    <w:rsid w:val="006879FE"/>
    <w:rsid w:val="00693F58"/>
    <w:rsid w:val="00694DDA"/>
    <w:rsid w:val="0069527C"/>
    <w:rsid w:val="006973C8"/>
    <w:rsid w:val="006A1B2D"/>
    <w:rsid w:val="006A1E38"/>
    <w:rsid w:val="006A42A2"/>
    <w:rsid w:val="006A43D2"/>
    <w:rsid w:val="006A52BE"/>
    <w:rsid w:val="006A55C3"/>
    <w:rsid w:val="006A75FB"/>
    <w:rsid w:val="006A7704"/>
    <w:rsid w:val="006A7F4B"/>
    <w:rsid w:val="006B2435"/>
    <w:rsid w:val="006B2AC9"/>
    <w:rsid w:val="006B2F5C"/>
    <w:rsid w:val="006B4484"/>
    <w:rsid w:val="006B4798"/>
    <w:rsid w:val="006B680D"/>
    <w:rsid w:val="006C03E3"/>
    <w:rsid w:val="006C1C22"/>
    <w:rsid w:val="006C2A79"/>
    <w:rsid w:val="006C53B9"/>
    <w:rsid w:val="006C660B"/>
    <w:rsid w:val="006C680F"/>
    <w:rsid w:val="006C7746"/>
    <w:rsid w:val="006C77E8"/>
    <w:rsid w:val="006C790C"/>
    <w:rsid w:val="006D0AB5"/>
    <w:rsid w:val="006D13BB"/>
    <w:rsid w:val="006D1E27"/>
    <w:rsid w:val="006D33DF"/>
    <w:rsid w:val="006D53DE"/>
    <w:rsid w:val="006D5EE7"/>
    <w:rsid w:val="006D612A"/>
    <w:rsid w:val="006E19F7"/>
    <w:rsid w:val="006E4BB7"/>
    <w:rsid w:val="006E6796"/>
    <w:rsid w:val="006E6E50"/>
    <w:rsid w:val="006E7F04"/>
    <w:rsid w:val="006F53D2"/>
    <w:rsid w:val="006F5DD1"/>
    <w:rsid w:val="00705BB2"/>
    <w:rsid w:val="007133D0"/>
    <w:rsid w:val="007141B0"/>
    <w:rsid w:val="007166CC"/>
    <w:rsid w:val="007224DA"/>
    <w:rsid w:val="007327D8"/>
    <w:rsid w:val="00734BF0"/>
    <w:rsid w:val="00734BF1"/>
    <w:rsid w:val="00734EBE"/>
    <w:rsid w:val="007368D8"/>
    <w:rsid w:val="007410BC"/>
    <w:rsid w:val="00741772"/>
    <w:rsid w:val="00742480"/>
    <w:rsid w:val="00745734"/>
    <w:rsid w:val="00746B71"/>
    <w:rsid w:val="007476A0"/>
    <w:rsid w:val="00753E70"/>
    <w:rsid w:val="00755938"/>
    <w:rsid w:val="00755939"/>
    <w:rsid w:val="00756A42"/>
    <w:rsid w:val="007570E7"/>
    <w:rsid w:val="00757280"/>
    <w:rsid w:val="00761054"/>
    <w:rsid w:val="00761E3D"/>
    <w:rsid w:val="00764326"/>
    <w:rsid w:val="007646A7"/>
    <w:rsid w:val="007658F3"/>
    <w:rsid w:val="007665E3"/>
    <w:rsid w:val="00770860"/>
    <w:rsid w:val="0077091D"/>
    <w:rsid w:val="00775E5D"/>
    <w:rsid w:val="00781B36"/>
    <w:rsid w:val="0078299C"/>
    <w:rsid w:val="007864EC"/>
    <w:rsid w:val="00786CEB"/>
    <w:rsid w:val="00794B4A"/>
    <w:rsid w:val="00794D7A"/>
    <w:rsid w:val="0079625D"/>
    <w:rsid w:val="007965B2"/>
    <w:rsid w:val="00797CB1"/>
    <w:rsid w:val="007A177D"/>
    <w:rsid w:val="007A1A78"/>
    <w:rsid w:val="007A38DC"/>
    <w:rsid w:val="007A473D"/>
    <w:rsid w:val="007A5453"/>
    <w:rsid w:val="007A5703"/>
    <w:rsid w:val="007A6688"/>
    <w:rsid w:val="007A6E4F"/>
    <w:rsid w:val="007A73B0"/>
    <w:rsid w:val="007B0797"/>
    <w:rsid w:val="007B0880"/>
    <w:rsid w:val="007B1CD3"/>
    <w:rsid w:val="007B1EEA"/>
    <w:rsid w:val="007B2615"/>
    <w:rsid w:val="007B48B3"/>
    <w:rsid w:val="007B5762"/>
    <w:rsid w:val="007B5CA8"/>
    <w:rsid w:val="007B6CAF"/>
    <w:rsid w:val="007C1E39"/>
    <w:rsid w:val="007C7904"/>
    <w:rsid w:val="007D0A14"/>
    <w:rsid w:val="007D44D8"/>
    <w:rsid w:val="007D5A3E"/>
    <w:rsid w:val="007E0899"/>
    <w:rsid w:val="007E0959"/>
    <w:rsid w:val="007E1C4D"/>
    <w:rsid w:val="007E5A27"/>
    <w:rsid w:val="007E709E"/>
    <w:rsid w:val="007F135F"/>
    <w:rsid w:val="007F1593"/>
    <w:rsid w:val="007F1922"/>
    <w:rsid w:val="007F3631"/>
    <w:rsid w:val="007F3D8D"/>
    <w:rsid w:val="007F3EDC"/>
    <w:rsid w:val="007F5F27"/>
    <w:rsid w:val="007F6610"/>
    <w:rsid w:val="007F67BA"/>
    <w:rsid w:val="00801F1B"/>
    <w:rsid w:val="00802F12"/>
    <w:rsid w:val="008034BD"/>
    <w:rsid w:val="00803B85"/>
    <w:rsid w:val="00805C10"/>
    <w:rsid w:val="00807268"/>
    <w:rsid w:val="00807366"/>
    <w:rsid w:val="00811030"/>
    <w:rsid w:val="00812F9B"/>
    <w:rsid w:val="008140AE"/>
    <w:rsid w:val="00815CFE"/>
    <w:rsid w:val="00816730"/>
    <w:rsid w:val="00816FBC"/>
    <w:rsid w:val="008202F3"/>
    <w:rsid w:val="008223DD"/>
    <w:rsid w:val="00823EB7"/>
    <w:rsid w:val="008242D3"/>
    <w:rsid w:val="0082434D"/>
    <w:rsid w:val="00824800"/>
    <w:rsid w:val="00826A05"/>
    <w:rsid w:val="00832AD3"/>
    <w:rsid w:val="0083483C"/>
    <w:rsid w:val="00834EFC"/>
    <w:rsid w:val="008360D9"/>
    <w:rsid w:val="008403F2"/>
    <w:rsid w:val="00841A48"/>
    <w:rsid w:val="008427FF"/>
    <w:rsid w:val="008456C5"/>
    <w:rsid w:val="00847089"/>
    <w:rsid w:val="008520CE"/>
    <w:rsid w:val="00853B62"/>
    <w:rsid w:val="00854F56"/>
    <w:rsid w:val="0085748A"/>
    <w:rsid w:val="00860253"/>
    <w:rsid w:val="00863018"/>
    <w:rsid w:val="00863AF4"/>
    <w:rsid w:val="008642D0"/>
    <w:rsid w:val="00864CC5"/>
    <w:rsid w:val="008708EA"/>
    <w:rsid w:val="00873B6B"/>
    <w:rsid w:val="00875CA9"/>
    <w:rsid w:val="00877CA1"/>
    <w:rsid w:val="00877D8B"/>
    <w:rsid w:val="0088147E"/>
    <w:rsid w:val="0088187D"/>
    <w:rsid w:val="00881CAD"/>
    <w:rsid w:val="00881FB7"/>
    <w:rsid w:val="008846D0"/>
    <w:rsid w:val="008848AD"/>
    <w:rsid w:val="00885E1E"/>
    <w:rsid w:val="0088658C"/>
    <w:rsid w:val="008872AA"/>
    <w:rsid w:val="0088746B"/>
    <w:rsid w:val="00887C22"/>
    <w:rsid w:val="00887F54"/>
    <w:rsid w:val="00891376"/>
    <w:rsid w:val="00893809"/>
    <w:rsid w:val="00893C4B"/>
    <w:rsid w:val="008940CF"/>
    <w:rsid w:val="00894B46"/>
    <w:rsid w:val="00894B5A"/>
    <w:rsid w:val="008960FA"/>
    <w:rsid w:val="0089610E"/>
    <w:rsid w:val="00897D98"/>
    <w:rsid w:val="008A075F"/>
    <w:rsid w:val="008A17E7"/>
    <w:rsid w:val="008A2C6C"/>
    <w:rsid w:val="008A3609"/>
    <w:rsid w:val="008A3987"/>
    <w:rsid w:val="008A4B3F"/>
    <w:rsid w:val="008A6F91"/>
    <w:rsid w:val="008B32DB"/>
    <w:rsid w:val="008B515A"/>
    <w:rsid w:val="008B51DE"/>
    <w:rsid w:val="008B5FEF"/>
    <w:rsid w:val="008C1CAC"/>
    <w:rsid w:val="008C437E"/>
    <w:rsid w:val="008C52EF"/>
    <w:rsid w:val="008C6518"/>
    <w:rsid w:val="008C6602"/>
    <w:rsid w:val="008D165F"/>
    <w:rsid w:val="008D1C35"/>
    <w:rsid w:val="008D2B98"/>
    <w:rsid w:val="008D3245"/>
    <w:rsid w:val="008D5CB4"/>
    <w:rsid w:val="008E103C"/>
    <w:rsid w:val="008E2D64"/>
    <w:rsid w:val="008E4C10"/>
    <w:rsid w:val="008F0504"/>
    <w:rsid w:val="008F2096"/>
    <w:rsid w:val="008F30C2"/>
    <w:rsid w:val="008F386D"/>
    <w:rsid w:val="008F38FB"/>
    <w:rsid w:val="008F44DD"/>
    <w:rsid w:val="008F65BE"/>
    <w:rsid w:val="008F6F4E"/>
    <w:rsid w:val="008F7430"/>
    <w:rsid w:val="00902507"/>
    <w:rsid w:val="0090251E"/>
    <w:rsid w:val="00902F26"/>
    <w:rsid w:val="00906922"/>
    <w:rsid w:val="0090733F"/>
    <w:rsid w:val="00916B45"/>
    <w:rsid w:val="009172C1"/>
    <w:rsid w:val="009200DB"/>
    <w:rsid w:val="009203E3"/>
    <w:rsid w:val="009243D5"/>
    <w:rsid w:val="009247F2"/>
    <w:rsid w:val="00924B88"/>
    <w:rsid w:val="009264FC"/>
    <w:rsid w:val="00926A86"/>
    <w:rsid w:val="00926A90"/>
    <w:rsid w:val="00926BFF"/>
    <w:rsid w:val="00926FE2"/>
    <w:rsid w:val="00927E9E"/>
    <w:rsid w:val="0093159F"/>
    <w:rsid w:val="00932481"/>
    <w:rsid w:val="0093490F"/>
    <w:rsid w:val="00934955"/>
    <w:rsid w:val="00934B8D"/>
    <w:rsid w:val="0093527C"/>
    <w:rsid w:val="00936F29"/>
    <w:rsid w:val="00937FD0"/>
    <w:rsid w:val="00940360"/>
    <w:rsid w:val="00941106"/>
    <w:rsid w:val="009414AD"/>
    <w:rsid w:val="009441C7"/>
    <w:rsid w:val="00944204"/>
    <w:rsid w:val="00946731"/>
    <w:rsid w:val="00946A5F"/>
    <w:rsid w:val="00947B97"/>
    <w:rsid w:val="009502A0"/>
    <w:rsid w:val="00951413"/>
    <w:rsid w:val="009526C4"/>
    <w:rsid w:val="00953EA5"/>
    <w:rsid w:val="00955C7A"/>
    <w:rsid w:val="00956BFE"/>
    <w:rsid w:val="0096022C"/>
    <w:rsid w:val="009643B3"/>
    <w:rsid w:val="00964D88"/>
    <w:rsid w:val="00964DA8"/>
    <w:rsid w:val="00965574"/>
    <w:rsid w:val="009662E0"/>
    <w:rsid w:val="0096788F"/>
    <w:rsid w:val="00971565"/>
    <w:rsid w:val="009742CB"/>
    <w:rsid w:val="00976B1D"/>
    <w:rsid w:val="00982493"/>
    <w:rsid w:val="0098257B"/>
    <w:rsid w:val="00982896"/>
    <w:rsid w:val="00982EB5"/>
    <w:rsid w:val="00983781"/>
    <w:rsid w:val="00983B63"/>
    <w:rsid w:val="00984134"/>
    <w:rsid w:val="00990F8F"/>
    <w:rsid w:val="0099357F"/>
    <w:rsid w:val="00993F5B"/>
    <w:rsid w:val="00996762"/>
    <w:rsid w:val="00996E31"/>
    <w:rsid w:val="00996E82"/>
    <w:rsid w:val="009A0884"/>
    <w:rsid w:val="009A199D"/>
    <w:rsid w:val="009A2402"/>
    <w:rsid w:val="009A50E5"/>
    <w:rsid w:val="009A5E76"/>
    <w:rsid w:val="009A686E"/>
    <w:rsid w:val="009A764B"/>
    <w:rsid w:val="009A7D3A"/>
    <w:rsid w:val="009B01BF"/>
    <w:rsid w:val="009B055A"/>
    <w:rsid w:val="009B30DD"/>
    <w:rsid w:val="009B324E"/>
    <w:rsid w:val="009B42F4"/>
    <w:rsid w:val="009B5555"/>
    <w:rsid w:val="009C077F"/>
    <w:rsid w:val="009C1739"/>
    <w:rsid w:val="009C2EC0"/>
    <w:rsid w:val="009C41CD"/>
    <w:rsid w:val="009D5411"/>
    <w:rsid w:val="009D6ECA"/>
    <w:rsid w:val="009D7425"/>
    <w:rsid w:val="009D74C4"/>
    <w:rsid w:val="009E1235"/>
    <w:rsid w:val="009E2D90"/>
    <w:rsid w:val="009E3AEF"/>
    <w:rsid w:val="009E4A1D"/>
    <w:rsid w:val="009E558F"/>
    <w:rsid w:val="009F17A3"/>
    <w:rsid w:val="009F2E94"/>
    <w:rsid w:val="009F4AA7"/>
    <w:rsid w:val="009F4E2D"/>
    <w:rsid w:val="00A01DAA"/>
    <w:rsid w:val="00A0319B"/>
    <w:rsid w:val="00A047B2"/>
    <w:rsid w:val="00A0677A"/>
    <w:rsid w:val="00A075BF"/>
    <w:rsid w:val="00A10938"/>
    <w:rsid w:val="00A11A3C"/>
    <w:rsid w:val="00A205CE"/>
    <w:rsid w:val="00A2161E"/>
    <w:rsid w:val="00A22B08"/>
    <w:rsid w:val="00A26EFA"/>
    <w:rsid w:val="00A30710"/>
    <w:rsid w:val="00A31C8A"/>
    <w:rsid w:val="00A366F4"/>
    <w:rsid w:val="00A36E57"/>
    <w:rsid w:val="00A3729B"/>
    <w:rsid w:val="00A37591"/>
    <w:rsid w:val="00A37C11"/>
    <w:rsid w:val="00A40C2F"/>
    <w:rsid w:val="00A438BE"/>
    <w:rsid w:val="00A44338"/>
    <w:rsid w:val="00A453DF"/>
    <w:rsid w:val="00A4626F"/>
    <w:rsid w:val="00A5051C"/>
    <w:rsid w:val="00A51F37"/>
    <w:rsid w:val="00A55483"/>
    <w:rsid w:val="00A55AAD"/>
    <w:rsid w:val="00A57241"/>
    <w:rsid w:val="00A602A9"/>
    <w:rsid w:val="00A602AD"/>
    <w:rsid w:val="00A60A3E"/>
    <w:rsid w:val="00A60B83"/>
    <w:rsid w:val="00A62CC7"/>
    <w:rsid w:val="00A63A62"/>
    <w:rsid w:val="00A67E41"/>
    <w:rsid w:val="00A7064A"/>
    <w:rsid w:val="00A70CC6"/>
    <w:rsid w:val="00A73D98"/>
    <w:rsid w:val="00A74524"/>
    <w:rsid w:val="00A74537"/>
    <w:rsid w:val="00A76002"/>
    <w:rsid w:val="00A77AC7"/>
    <w:rsid w:val="00A808DA"/>
    <w:rsid w:val="00A8204E"/>
    <w:rsid w:val="00A826B1"/>
    <w:rsid w:val="00A8450E"/>
    <w:rsid w:val="00A85A84"/>
    <w:rsid w:val="00A86C71"/>
    <w:rsid w:val="00A871C1"/>
    <w:rsid w:val="00A87726"/>
    <w:rsid w:val="00A90598"/>
    <w:rsid w:val="00A90949"/>
    <w:rsid w:val="00A916B6"/>
    <w:rsid w:val="00A927E1"/>
    <w:rsid w:val="00A92F66"/>
    <w:rsid w:val="00A93DBC"/>
    <w:rsid w:val="00A95366"/>
    <w:rsid w:val="00A97477"/>
    <w:rsid w:val="00AA02C6"/>
    <w:rsid w:val="00AA184A"/>
    <w:rsid w:val="00AA22BE"/>
    <w:rsid w:val="00AA2AFD"/>
    <w:rsid w:val="00AA4573"/>
    <w:rsid w:val="00AA6F28"/>
    <w:rsid w:val="00AB1CF5"/>
    <w:rsid w:val="00AB555D"/>
    <w:rsid w:val="00AB685D"/>
    <w:rsid w:val="00AB797F"/>
    <w:rsid w:val="00AC13FB"/>
    <w:rsid w:val="00AC1E2A"/>
    <w:rsid w:val="00AC226E"/>
    <w:rsid w:val="00AC2FF3"/>
    <w:rsid w:val="00AC3687"/>
    <w:rsid w:val="00AC55A9"/>
    <w:rsid w:val="00AC6A92"/>
    <w:rsid w:val="00AD2D1D"/>
    <w:rsid w:val="00AD72C2"/>
    <w:rsid w:val="00AE0284"/>
    <w:rsid w:val="00AE07C8"/>
    <w:rsid w:val="00AE10CF"/>
    <w:rsid w:val="00AE20CD"/>
    <w:rsid w:val="00AE4D1D"/>
    <w:rsid w:val="00AE5105"/>
    <w:rsid w:val="00AE7E78"/>
    <w:rsid w:val="00AF4690"/>
    <w:rsid w:val="00AF6736"/>
    <w:rsid w:val="00AF7BFD"/>
    <w:rsid w:val="00B00AA5"/>
    <w:rsid w:val="00B01E67"/>
    <w:rsid w:val="00B036C8"/>
    <w:rsid w:val="00B036FC"/>
    <w:rsid w:val="00B05B9B"/>
    <w:rsid w:val="00B06A94"/>
    <w:rsid w:val="00B0720C"/>
    <w:rsid w:val="00B10955"/>
    <w:rsid w:val="00B1157E"/>
    <w:rsid w:val="00B1729D"/>
    <w:rsid w:val="00B17413"/>
    <w:rsid w:val="00B175FF"/>
    <w:rsid w:val="00B176D7"/>
    <w:rsid w:val="00B20B73"/>
    <w:rsid w:val="00B22C59"/>
    <w:rsid w:val="00B22EB9"/>
    <w:rsid w:val="00B23B8B"/>
    <w:rsid w:val="00B257E7"/>
    <w:rsid w:val="00B25F00"/>
    <w:rsid w:val="00B26F68"/>
    <w:rsid w:val="00B27387"/>
    <w:rsid w:val="00B3087B"/>
    <w:rsid w:val="00B3180C"/>
    <w:rsid w:val="00B328EF"/>
    <w:rsid w:val="00B34D82"/>
    <w:rsid w:val="00B34FB9"/>
    <w:rsid w:val="00B35725"/>
    <w:rsid w:val="00B37CCB"/>
    <w:rsid w:val="00B4022C"/>
    <w:rsid w:val="00B42EE9"/>
    <w:rsid w:val="00B433B0"/>
    <w:rsid w:val="00B4588C"/>
    <w:rsid w:val="00B4590E"/>
    <w:rsid w:val="00B45AA5"/>
    <w:rsid w:val="00B521D3"/>
    <w:rsid w:val="00B533CE"/>
    <w:rsid w:val="00B554E4"/>
    <w:rsid w:val="00B55F90"/>
    <w:rsid w:val="00B57451"/>
    <w:rsid w:val="00B57FB9"/>
    <w:rsid w:val="00B6046F"/>
    <w:rsid w:val="00B62121"/>
    <w:rsid w:val="00B6499F"/>
    <w:rsid w:val="00B651E7"/>
    <w:rsid w:val="00B67343"/>
    <w:rsid w:val="00B67DF5"/>
    <w:rsid w:val="00B73E80"/>
    <w:rsid w:val="00B7494C"/>
    <w:rsid w:val="00B75605"/>
    <w:rsid w:val="00B76841"/>
    <w:rsid w:val="00B81BC6"/>
    <w:rsid w:val="00B83350"/>
    <w:rsid w:val="00B836A1"/>
    <w:rsid w:val="00B8537D"/>
    <w:rsid w:val="00B8577C"/>
    <w:rsid w:val="00B862DC"/>
    <w:rsid w:val="00B92056"/>
    <w:rsid w:val="00B9563A"/>
    <w:rsid w:val="00B978F7"/>
    <w:rsid w:val="00BA0C71"/>
    <w:rsid w:val="00BA1294"/>
    <w:rsid w:val="00BA139F"/>
    <w:rsid w:val="00BA278F"/>
    <w:rsid w:val="00BA5AD8"/>
    <w:rsid w:val="00BA73C3"/>
    <w:rsid w:val="00BB06A5"/>
    <w:rsid w:val="00BB08E3"/>
    <w:rsid w:val="00BB1593"/>
    <w:rsid w:val="00BB2B64"/>
    <w:rsid w:val="00BB2DFF"/>
    <w:rsid w:val="00BB7625"/>
    <w:rsid w:val="00BC0AEC"/>
    <w:rsid w:val="00BC2C23"/>
    <w:rsid w:val="00BC4187"/>
    <w:rsid w:val="00BD0994"/>
    <w:rsid w:val="00BD0B7E"/>
    <w:rsid w:val="00BD1C62"/>
    <w:rsid w:val="00BD40C5"/>
    <w:rsid w:val="00BD5951"/>
    <w:rsid w:val="00BE15A6"/>
    <w:rsid w:val="00BE1652"/>
    <w:rsid w:val="00BE1A1C"/>
    <w:rsid w:val="00BE1EDD"/>
    <w:rsid w:val="00BE6456"/>
    <w:rsid w:val="00BE766E"/>
    <w:rsid w:val="00BF03A5"/>
    <w:rsid w:val="00BF04B1"/>
    <w:rsid w:val="00BF3AC1"/>
    <w:rsid w:val="00BF4A9A"/>
    <w:rsid w:val="00BF515E"/>
    <w:rsid w:val="00BF5CD3"/>
    <w:rsid w:val="00BF6314"/>
    <w:rsid w:val="00BF70D3"/>
    <w:rsid w:val="00C02128"/>
    <w:rsid w:val="00C02FD3"/>
    <w:rsid w:val="00C034DD"/>
    <w:rsid w:val="00C11807"/>
    <w:rsid w:val="00C13B17"/>
    <w:rsid w:val="00C15801"/>
    <w:rsid w:val="00C21DA5"/>
    <w:rsid w:val="00C25C97"/>
    <w:rsid w:val="00C3329E"/>
    <w:rsid w:val="00C337FF"/>
    <w:rsid w:val="00C359C1"/>
    <w:rsid w:val="00C37141"/>
    <w:rsid w:val="00C3780A"/>
    <w:rsid w:val="00C409BC"/>
    <w:rsid w:val="00C41152"/>
    <w:rsid w:val="00C414B0"/>
    <w:rsid w:val="00C414C4"/>
    <w:rsid w:val="00C42D33"/>
    <w:rsid w:val="00C431D1"/>
    <w:rsid w:val="00C47EF7"/>
    <w:rsid w:val="00C47FC6"/>
    <w:rsid w:val="00C5078D"/>
    <w:rsid w:val="00C5117F"/>
    <w:rsid w:val="00C51917"/>
    <w:rsid w:val="00C55C99"/>
    <w:rsid w:val="00C56643"/>
    <w:rsid w:val="00C57E22"/>
    <w:rsid w:val="00C61D6E"/>
    <w:rsid w:val="00C638B0"/>
    <w:rsid w:val="00C63EF4"/>
    <w:rsid w:val="00C655C9"/>
    <w:rsid w:val="00C66271"/>
    <w:rsid w:val="00C66B30"/>
    <w:rsid w:val="00C706E9"/>
    <w:rsid w:val="00C77A0D"/>
    <w:rsid w:val="00C77AC2"/>
    <w:rsid w:val="00C824BA"/>
    <w:rsid w:val="00C84DA2"/>
    <w:rsid w:val="00C85EE8"/>
    <w:rsid w:val="00C875B1"/>
    <w:rsid w:val="00C902DC"/>
    <w:rsid w:val="00C916DA"/>
    <w:rsid w:val="00C9371F"/>
    <w:rsid w:val="00C9423E"/>
    <w:rsid w:val="00C95C12"/>
    <w:rsid w:val="00C96D90"/>
    <w:rsid w:val="00CA0245"/>
    <w:rsid w:val="00CA1344"/>
    <w:rsid w:val="00CA21CE"/>
    <w:rsid w:val="00CA2AEC"/>
    <w:rsid w:val="00CA41CE"/>
    <w:rsid w:val="00CA4902"/>
    <w:rsid w:val="00CA6313"/>
    <w:rsid w:val="00CA6746"/>
    <w:rsid w:val="00CA7630"/>
    <w:rsid w:val="00CA7C1F"/>
    <w:rsid w:val="00CB056C"/>
    <w:rsid w:val="00CB169B"/>
    <w:rsid w:val="00CB222B"/>
    <w:rsid w:val="00CB2299"/>
    <w:rsid w:val="00CB4B98"/>
    <w:rsid w:val="00CB7F3E"/>
    <w:rsid w:val="00CC0635"/>
    <w:rsid w:val="00CC497A"/>
    <w:rsid w:val="00CC4D08"/>
    <w:rsid w:val="00CC5596"/>
    <w:rsid w:val="00CD0720"/>
    <w:rsid w:val="00CD1F68"/>
    <w:rsid w:val="00CD2408"/>
    <w:rsid w:val="00CD330B"/>
    <w:rsid w:val="00CD3EC1"/>
    <w:rsid w:val="00CD415D"/>
    <w:rsid w:val="00CE3083"/>
    <w:rsid w:val="00CE56A2"/>
    <w:rsid w:val="00CE7029"/>
    <w:rsid w:val="00CE71C1"/>
    <w:rsid w:val="00CE7417"/>
    <w:rsid w:val="00CE7B27"/>
    <w:rsid w:val="00CF3A43"/>
    <w:rsid w:val="00CF4311"/>
    <w:rsid w:val="00CF4402"/>
    <w:rsid w:val="00CF46B4"/>
    <w:rsid w:val="00CF7FB8"/>
    <w:rsid w:val="00D04DF3"/>
    <w:rsid w:val="00D04F1D"/>
    <w:rsid w:val="00D05A91"/>
    <w:rsid w:val="00D12581"/>
    <w:rsid w:val="00D1530C"/>
    <w:rsid w:val="00D15C8A"/>
    <w:rsid w:val="00D16094"/>
    <w:rsid w:val="00D17852"/>
    <w:rsid w:val="00D224DF"/>
    <w:rsid w:val="00D2580C"/>
    <w:rsid w:val="00D2714A"/>
    <w:rsid w:val="00D27BF4"/>
    <w:rsid w:val="00D315AD"/>
    <w:rsid w:val="00D3312B"/>
    <w:rsid w:val="00D33B9E"/>
    <w:rsid w:val="00D3465F"/>
    <w:rsid w:val="00D347EA"/>
    <w:rsid w:val="00D349D5"/>
    <w:rsid w:val="00D3577A"/>
    <w:rsid w:val="00D35AD1"/>
    <w:rsid w:val="00D4160E"/>
    <w:rsid w:val="00D42060"/>
    <w:rsid w:val="00D43559"/>
    <w:rsid w:val="00D45A4F"/>
    <w:rsid w:val="00D47732"/>
    <w:rsid w:val="00D47ED6"/>
    <w:rsid w:val="00D5106C"/>
    <w:rsid w:val="00D5230A"/>
    <w:rsid w:val="00D537CD"/>
    <w:rsid w:val="00D541C9"/>
    <w:rsid w:val="00D556D9"/>
    <w:rsid w:val="00D564E3"/>
    <w:rsid w:val="00D61D44"/>
    <w:rsid w:val="00D628C1"/>
    <w:rsid w:val="00D65343"/>
    <w:rsid w:val="00D67B67"/>
    <w:rsid w:val="00D71AA4"/>
    <w:rsid w:val="00D71C1C"/>
    <w:rsid w:val="00D74629"/>
    <w:rsid w:val="00D76B36"/>
    <w:rsid w:val="00D81FE3"/>
    <w:rsid w:val="00D83771"/>
    <w:rsid w:val="00D84AD5"/>
    <w:rsid w:val="00D86B6D"/>
    <w:rsid w:val="00D944B4"/>
    <w:rsid w:val="00D9524A"/>
    <w:rsid w:val="00D95C0F"/>
    <w:rsid w:val="00D9608C"/>
    <w:rsid w:val="00DA0DCA"/>
    <w:rsid w:val="00DA279F"/>
    <w:rsid w:val="00DA31B6"/>
    <w:rsid w:val="00DA3327"/>
    <w:rsid w:val="00DA3E2F"/>
    <w:rsid w:val="00DA5493"/>
    <w:rsid w:val="00DA7938"/>
    <w:rsid w:val="00DB241C"/>
    <w:rsid w:val="00DB34A6"/>
    <w:rsid w:val="00DB3D77"/>
    <w:rsid w:val="00DB575B"/>
    <w:rsid w:val="00DB624C"/>
    <w:rsid w:val="00DB7690"/>
    <w:rsid w:val="00DB7AA4"/>
    <w:rsid w:val="00DC02A9"/>
    <w:rsid w:val="00DC71C1"/>
    <w:rsid w:val="00DD0A14"/>
    <w:rsid w:val="00DD0A53"/>
    <w:rsid w:val="00DD1EE4"/>
    <w:rsid w:val="00DD6A49"/>
    <w:rsid w:val="00DE0A05"/>
    <w:rsid w:val="00DE0C18"/>
    <w:rsid w:val="00DE2394"/>
    <w:rsid w:val="00DE2C84"/>
    <w:rsid w:val="00DE4281"/>
    <w:rsid w:val="00DE6095"/>
    <w:rsid w:val="00DE7276"/>
    <w:rsid w:val="00DE768E"/>
    <w:rsid w:val="00DE7FCC"/>
    <w:rsid w:val="00DF14F6"/>
    <w:rsid w:val="00DF2B2C"/>
    <w:rsid w:val="00DF344A"/>
    <w:rsid w:val="00DF3C35"/>
    <w:rsid w:val="00DF40FB"/>
    <w:rsid w:val="00E00658"/>
    <w:rsid w:val="00E01793"/>
    <w:rsid w:val="00E01E47"/>
    <w:rsid w:val="00E042F5"/>
    <w:rsid w:val="00E07AF9"/>
    <w:rsid w:val="00E1002F"/>
    <w:rsid w:val="00E11541"/>
    <w:rsid w:val="00E12BA8"/>
    <w:rsid w:val="00E13008"/>
    <w:rsid w:val="00E13088"/>
    <w:rsid w:val="00E15471"/>
    <w:rsid w:val="00E1637B"/>
    <w:rsid w:val="00E16E61"/>
    <w:rsid w:val="00E20732"/>
    <w:rsid w:val="00E20F25"/>
    <w:rsid w:val="00E220BE"/>
    <w:rsid w:val="00E23D14"/>
    <w:rsid w:val="00E245B9"/>
    <w:rsid w:val="00E26F93"/>
    <w:rsid w:val="00E27C2D"/>
    <w:rsid w:val="00E30297"/>
    <w:rsid w:val="00E30A57"/>
    <w:rsid w:val="00E333FC"/>
    <w:rsid w:val="00E3366C"/>
    <w:rsid w:val="00E369F2"/>
    <w:rsid w:val="00E40905"/>
    <w:rsid w:val="00E42DF5"/>
    <w:rsid w:val="00E45438"/>
    <w:rsid w:val="00E45ABF"/>
    <w:rsid w:val="00E478AB"/>
    <w:rsid w:val="00E514F5"/>
    <w:rsid w:val="00E521CF"/>
    <w:rsid w:val="00E6192B"/>
    <w:rsid w:val="00E61966"/>
    <w:rsid w:val="00E62288"/>
    <w:rsid w:val="00E62689"/>
    <w:rsid w:val="00E651FB"/>
    <w:rsid w:val="00E709DA"/>
    <w:rsid w:val="00E711BD"/>
    <w:rsid w:val="00E715DE"/>
    <w:rsid w:val="00E763BB"/>
    <w:rsid w:val="00E77787"/>
    <w:rsid w:val="00E803EB"/>
    <w:rsid w:val="00E81BDF"/>
    <w:rsid w:val="00E81D59"/>
    <w:rsid w:val="00E87371"/>
    <w:rsid w:val="00E876A0"/>
    <w:rsid w:val="00E92430"/>
    <w:rsid w:val="00E9253E"/>
    <w:rsid w:val="00E92935"/>
    <w:rsid w:val="00E935B4"/>
    <w:rsid w:val="00E971CD"/>
    <w:rsid w:val="00E973C1"/>
    <w:rsid w:val="00EA2F53"/>
    <w:rsid w:val="00EB0C42"/>
    <w:rsid w:val="00EB168E"/>
    <w:rsid w:val="00EB2882"/>
    <w:rsid w:val="00EB404F"/>
    <w:rsid w:val="00EB5584"/>
    <w:rsid w:val="00EB7670"/>
    <w:rsid w:val="00EC140E"/>
    <w:rsid w:val="00EC19A5"/>
    <w:rsid w:val="00EC2417"/>
    <w:rsid w:val="00EC5242"/>
    <w:rsid w:val="00EC7004"/>
    <w:rsid w:val="00ED1D57"/>
    <w:rsid w:val="00ED233A"/>
    <w:rsid w:val="00ED4601"/>
    <w:rsid w:val="00ED4663"/>
    <w:rsid w:val="00ED4AF0"/>
    <w:rsid w:val="00EE191A"/>
    <w:rsid w:val="00EE194E"/>
    <w:rsid w:val="00EE23C1"/>
    <w:rsid w:val="00EE240F"/>
    <w:rsid w:val="00EE273D"/>
    <w:rsid w:val="00EE28E9"/>
    <w:rsid w:val="00EE3667"/>
    <w:rsid w:val="00EE69BC"/>
    <w:rsid w:val="00EE6FDD"/>
    <w:rsid w:val="00EE7115"/>
    <w:rsid w:val="00EE717D"/>
    <w:rsid w:val="00EF132A"/>
    <w:rsid w:val="00EF1ABE"/>
    <w:rsid w:val="00EF1E39"/>
    <w:rsid w:val="00EF25F9"/>
    <w:rsid w:val="00EF5D14"/>
    <w:rsid w:val="00EF5E66"/>
    <w:rsid w:val="00EF7880"/>
    <w:rsid w:val="00F02816"/>
    <w:rsid w:val="00F02C57"/>
    <w:rsid w:val="00F02FE3"/>
    <w:rsid w:val="00F03257"/>
    <w:rsid w:val="00F04658"/>
    <w:rsid w:val="00F07AE6"/>
    <w:rsid w:val="00F07DD8"/>
    <w:rsid w:val="00F10160"/>
    <w:rsid w:val="00F13BF6"/>
    <w:rsid w:val="00F157CD"/>
    <w:rsid w:val="00F16F6E"/>
    <w:rsid w:val="00F179C6"/>
    <w:rsid w:val="00F17F0C"/>
    <w:rsid w:val="00F20F44"/>
    <w:rsid w:val="00F22907"/>
    <w:rsid w:val="00F271CD"/>
    <w:rsid w:val="00F27ABF"/>
    <w:rsid w:val="00F37BDE"/>
    <w:rsid w:val="00F409D4"/>
    <w:rsid w:val="00F42BF6"/>
    <w:rsid w:val="00F44279"/>
    <w:rsid w:val="00F47017"/>
    <w:rsid w:val="00F479EE"/>
    <w:rsid w:val="00F51860"/>
    <w:rsid w:val="00F538B4"/>
    <w:rsid w:val="00F5497D"/>
    <w:rsid w:val="00F56124"/>
    <w:rsid w:val="00F561B8"/>
    <w:rsid w:val="00F5625C"/>
    <w:rsid w:val="00F6203B"/>
    <w:rsid w:val="00F62518"/>
    <w:rsid w:val="00F62BA7"/>
    <w:rsid w:val="00F645E6"/>
    <w:rsid w:val="00F64661"/>
    <w:rsid w:val="00F80DFB"/>
    <w:rsid w:val="00F82267"/>
    <w:rsid w:val="00F8369B"/>
    <w:rsid w:val="00F85094"/>
    <w:rsid w:val="00F854D8"/>
    <w:rsid w:val="00F8661A"/>
    <w:rsid w:val="00F873C5"/>
    <w:rsid w:val="00F92D7F"/>
    <w:rsid w:val="00F95B6B"/>
    <w:rsid w:val="00FA03F7"/>
    <w:rsid w:val="00FA10DD"/>
    <w:rsid w:val="00FA5F66"/>
    <w:rsid w:val="00FB3899"/>
    <w:rsid w:val="00FB3B63"/>
    <w:rsid w:val="00FB48B5"/>
    <w:rsid w:val="00FB6CDF"/>
    <w:rsid w:val="00FC5D87"/>
    <w:rsid w:val="00FC641E"/>
    <w:rsid w:val="00FC6B9C"/>
    <w:rsid w:val="00FD23EF"/>
    <w:rsid w:val="00FD29AF"/>
    <w:rsid w:val="00FD3736"/>
    <w:rsid w:val="00FD46E3"/>
    <w:rsid w:val="00FD4EA3"/>
    <w:rsid w:val="00FD553F"/>
    <w:rsid w:val="00FE365D"/>
    <w:rsid w:val="00FE5736"/>
    <w:rsid w:val="00FE6611"/>
    <w:rsid w:val="00FE6DD3"/>
    <w:rsid w:val="00FF19FB"/>
    <w:rsid w:val="00FF1FE7"/>
    <w:rsid w:val="00FF23C6"/>
    <w:rsid w:val="00FF3628"/>
    <w:rsid w:val="00FF4B61"/>
    <w:rsid w:val="00FF4E4D"/>
    <w:rsid w:val="00FF660D"/>
    <w:rsid w:val="00FF7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B094E9"/>
  <w14:defaultImageDpi w14:val="330"/>
  <w15:docId w15:val="{F27C0AD1-58CC-4E3C-B00C-0468E0F1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0"/>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0"/>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0"/>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2D90"/>
    <w:pPr>
      <w:spacing w:line="480" w:lineRule="auto"/>
      <w:ind w:firstLine="432"/>
      <w:jc w:val="both"/>
    </w:pPr>
    <w:rPr>
      <w:rFonts w:ascii="Times New Roman" w:eastAsia="Times New Roman" w:hAnsi="Times New Roman" w:cs="Times New Roman"/>
      <w:sz w:val="22"/>
    </w:rPr>
  </w:style>
  <w:style w:type="paragraph" w:styleId="Heading1">
    <w:name w:val="heading 1"/>
    <w:basedOn w:val="Normal"/>
    <w:next w:val="BodyText"/>
    <w:link w:val="Heading1Char"/>
    <w:qFormat/>
    <w:rsid w:val="009E2D90"/>
    <w:pPr>
      <w:keepNext/>
      <w:numPr>
        <w:numId w:val="11"/>
      </w:numPr>
      <w:spacing w:before="360" w:after="120"/>
      <w:jc w:val="left"/>
      <w:outlineLvl w:val="0"/>
    </w:pPr>
    <w:rPr>
      <w:b/>
      <w:kern w:val="28"/>
    </w:rPr>
  </w:style>
  <w:style w:type="paragraph" w:styleId="Heading2">
    <w:name w:val="heading 2"/>
    <w:basedOn w:val="Heading1"/>
    <w:next w:val="BodyText"/>
    <w:link w:val="Heading2Char"/>
    <w:qFormat/>
    <w:rsid w:val="009E2D90"/>
    <w:pPr>
      <w:numPr>
        <w:ilvl w:val="1"/>
      </w:numPr>
      <w:spacing w:before="120" w:after="60"/>
      <w:outlineLvl w:val="1"/>
    </w:pPr>
    <w:rPr>
      <w:b w:val="0"/>
      <w:i/>
    </w:rPr>
  </w:style>
  <w:style w:type="paragraph" w:styleId="Heading3">
    <w:name w:val="heading 3"/>
    <w:basedOn w:val="Normal"/>
    <w:next w:val="Normal"/>
    <w:link w:val="Heading3Char"/>
    <w:qFormat/>
    <w:rsid w:val="009E2D90"/>
    <w:pPr>
      <w:keepNext/>
      <w:numPr>
        <w:ilvl w:val="2"/>
        <w:numId w:val="11"/>
      </w:numPr>
      <w:spacing w:before="120" w:after="60"/>
      <w:outlineLvl w:val="2"/>
    </w:pPr>
    <w:rPr>
      <w:i/>
    </w:rPr>
  </w:style>
  <w:style w:type="paragraph" w:styleId="Heading4">
    <w:name w:val="heading 4"/>
    <w:aliases w:val="(Do Not Use)"/>
    <w:basedOn w:val="Normal"/>
    <w:next w:val="Normal"/>
    <w:link w:val="Heading4Char"/>
    <w:qFormat/>
    <w:rsid w:val="009E2D90"/>
    <w:pPr>
      <w:keepNext/>
      <w:numPr>
        <w:ilvl w:val="3"/>
        <w:numId w:val="11"/>
      </w:numPr>
      <w:jc w:val="center"/>
      <w:outlineLvl w:val="3"/>
    </w:pPr>
    <w:rPr>
      <w:b/>
    </w:rPr>
  </w:style>
  <w:style w:type="paragraph" w:styleId="Heading5">
    <w:name w:val="heading 5"/>
    <w:aliases w:val="(Do Not  Use)"/>
    <w:basedOn w:val="Normal"/>
    <w:next w:val="Normal"/>
    <w:link w:val="Heading5Char"/>
    <w:qFormat/>
    <w:rsid w:val="009E2D90"/>
    <w:pPr>
      <w:keepNext/>
      <w:numPr>
        <w:ilvl w:val="4"/>
        <w:numId w:val="11"/>
      </w:numPr>
      <w:outlineLvl w:val="4"/>
    </w:pPr>
    <w:rPr>
      <w:sz w:val="24"/>
    </w:rPr>
  </w:style>
  <w:style w:type="paragraph" w:styleId="Heading6">
    <w:name w:val="heading 6"/>
    <w:basedOn w:val="Normal"/>
    <w:next w:val="Normal"/>
    <w:link w:val="Heading6Char"/>
    <w:qFormat/>
    <w:rsid w:val="009E2D90"/>
    <w:pPr>
      <w:keepNext/>
      <w:numPr>
        <w:ilvl w:val="5"/>
        <w:numId w:val="11"/>
      </w:numPr>
      <w:outlineLvl w:val="5"/>
    </w:pPr>
  </w:style>
  <w:style w:type="paragraph" w:styleId="Heading7">
    <w:name w:val="heading 7"/>
    <w:basedOn w:val="Normal"/>
    <w:next w:val="Normal"/>
    <w:link w:val="Heading7Char"/>
    <w:uiPriority w:val="9"/>
    <w:semiHidden/>
    <w:unhideWhenUsed/>
    <w:qFormat/>
    <w:rsid w:val="009E2D90"/>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D90"/>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2D90"/>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2D90"/>
    <w:rPr>
      <w:rFonts w:ascii="Times New Roman" w:eastAsia="Times New Roman" w:hAnsi="Times New Roman" w:cs="Times New Roman"/>
      <w:b/>
      <w:kern w:val="28"/>
      <w:sz w:val="22"/>
    </w:rPr>
  </w:style>
  <w:style w:type="character" w:customStyle="1" w:styleId="Heading2Char">
    <w:name w:val="Heading 2 Char"/>
    <w:basedOn w:val="DefaultParagraphFont"/>
    <w:link w:val="Heading2"/>
    <w:rsid w:val="009E2D90"/>
    <w:rPr>
      <w:rFonts w:ascii="Times New Roman" w:eastAsia="Times New Roman" w:hAnsi="Times New Roman" w:cs="Times New Roman"/>
      <w:i/>
      <w:kern w:val="28"/>
      <w:sz w:val="22"/>
    </w:rPr>
  </w:style>
  <w:style w:type="character" w:customStyle="1" w:styleId="Heading3Char">
    <w:name w:val="Heading 3 Char"/>
    <w:basedOn w:val="DefaultParagraphFont"/>
    <w:link w:val="Heading3"/>
    <w:rsid w:val="009E2D90"/>
    <w:rPr>
      <w:rFonts w:ascii="Times New Roman" w:eastAsia="Times New Roman" w:hAnsi="Times New Roman" w:cs="Times New Roman"/>
      <w:i/>
      <w:sz w:val="22"/>
    </w:rPr>
  </w:style>
  <w:style w:type="character" w:customStyle="1" w:styleId="Heading4Char">
    <w:name w:val="Heading 4 Char"/>
    <w:aliases w:val="(Do Not Use) Char"/>
    <w:basedOn w:val="DefaultParagraphFont"/>
    <w:link w:val="Heading4"/>
    <w:rsid w:val="009E2D90"/>
    <w:rPr>
      <w:rFonts w:ascii="Times New Roman" w:eastAsia="Times New Roman" w:hAnsi="Times New Roman" w:cs="Times New Roman"/>
      <w:b/>
      <w:sz w:val="22"/>
    </w:rPr>
  </w:style>
  <w:style w:type="character" w:customStyle="1" w:styleId="Heading5Char">
    <w:name w:val="Heading 5 Char"/>
    <w:aliases w:val="(Do Not  Use) Char"/>
    <w:basedOn w:val="DefaultParagraphFont"/>
    <w:link w:val="Heading5"/>
    <w:rsid w:val="009E2D90"/>
    <w:rPr>
      <w:rFonts w:ascii="Times New Roman" w:eastAsia="Times New Roman" w:hAnsi="Times New Roman" w:cs="Times New Roman"/>
    </w:rPr>
  </w:style>
  <w:style w:type="character" w:customStyle="1" w:styleId="Heading6Char">
    <w:name w:val="Heading 6 Char"/>
    <w:basedOn w:val="DefaultParagraphFont"/>
    <w:link w:val="Heading6"/>
    <w:rsid w:val="009E2D90"/>
    <w:rPr>
      <w:rFonts w:ascii="Times New Roman" w:eastAsia="Times New Roman" w:hAnsi="Times New Roman" w:cs="Times New Roman"/>
      <w:sz w:val="22"/>
    </w:rPr>
  </w:style>
  <w:style w:type="character" w:customStyle="1" w:styleId="Heading7Char">
    <w:name w:val="Heading 7 Char"/>
    <w:basedOn w:val="DefaultParagraphFont"/>
    <w:link w:val="Heading7"/>
    <w:uiPriority w:val="9"/>
    <w:semiHidden/>
    <w:rsid w:val="009E2D90"/>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E2D90"/>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rsid w:val="009E2D90"/>
    <w:rPr>
      <w:rFonts w:asciiTheme="majorHAnsi" w:eastAsiaTheme="majorEastAsia" w:hAnsiTheme="majorHAnsi" w:cstheme="majorBidi"/>
      <w:i/>
      <w:iCs/>
      <w:color w:val="404040" w:themeColor="text1" w:themeTint="BF"/>
      <w:sz w:val="22"/>
    </w:rPr>
  </w:style>
  <w:style w:type="paragraph" w:styleId="BodyText">
    <w:name w:val="Body Text"/>
    <w:basedOn w:val="Normal"/>
    <w:link w:val="BodyTextChar"/>
    <w:rsid w:val="009E2D90"/>
    <w:pPr>
      <w:spacing w:after="60"/>
    </w:pPr>
  </w:style>
  <w:style w:type="character" w:customStyle="1" w:styleId="BodyTextChar">
    <w:name w:val="Body Text Char"/>
    <w:basedOn w:val="DefaultParagraphFont"/>
    <w:link w:val="BodyText"/>
    <w:rsid w:val="009E2D90"/>
    <w:rPr>
      <w:rFonts w:ascii="Times New Roman" w:eastAsia="Times New Roman" w:hAnsi="Times New Roman" w:cs="Times New Roman"/>
      <w:sz w:val="22"/>
    </w:rPr>
  </w:style>
  <w:style w:type="character" w:styleId="Hyperlink">
    <w:name w:val="Hyperlink"/>
    <w:basedOn w:val="DefaultParagraphFont"/>
    <w:rsid w:val="009E2D90"/>
    <w:rPr>
      <w:color w:val="0000FF"/>
      <w:u w:val="single"/>
    </w:rPr>
  </w:style>
  <w:style w:type="paragraph" w:styleId="Title">
    <w:name w:val="Title"/>
    <w:basedOn w:val="Normal"/>
    <w:next w:val="Normal"/>
    <w:link w:val="TitleChar"/>
    <w:qFormat/>
    <w:rsid w:val="009E2D90"/>
    <w:pPr>
      <w:spacing w:before="240" w:after="60"/>
      <w:jc w:val="center"/>
      <w:outlineLvl w:val="0"/>
    </w:pPr>
    <w:rPr>
      <w:b/>
      <w:caps/>
      <w:kern w:val="28"/>
      <w:sz w:val="28"/>
    </w:rPr>
  </w:style>
  <w:style w:type="character" w:customStyle="1" w:styleId="TitleChar">
    <w:name w:val="Title Char"/>
    <w:basedOn w:val="DefaultParagraphFont"/>
    <w:link w:val="Title"/>
    <w:rsid w:val="009E2D90"/>
    <w:rPr>
      <w:rFonts w:ascii="Times New Roman" w:eastAsia="Times New Roman" w:hAnsi="Times New Roman" w:cs="Times New Roman"/>
      <w:b/>
      <w:caps/>
      <w:kern w:val="28"/>
      <w:sz w:val="28"/>
    </w:rPr>
  </w:style>
  <w:style w:type="paragraph" w:styleId="FootnoteText">
    <w:name w:val="footnote text"/>
    <w:basedOn w:val="Normal"/>
    <w:link w:val="FootnoteTextChar"/>
    <w:uiPriority w:val="99"/>
    <w:rsid w:val="009E2D90"/>
    <w:pPr>
      <w:ind w:firstLine="0"/>
    </w:pPr>
    <w:rPr>
      <w:sz w:val="18"/>
    </w:rPr>
  </w:style>
  <w:style w:type="character" w:customStyle="1" w:styleId="FootnoteTextChar">
    <w:name w:val="Footnote Text Char"/>
    <w:basedOn w:val="DefaultParagraphFont"/>
    <w:link w:val="FootnoteText"/>
    <w:uiPriority w:val="99"/>
    <w:rsid w:val="009E2D90"/>
    <w:rPr>
      <w:rFonts w:ascii="Times New Roman" w:eastAsia="Times New Roman" w:hAnsi="Times New Roman" w:cs="Times New Roman"/>
      <w:sz w:val="18"/>
    </w:rPr>
  </w:style>
  <w:style w:type="character" w:styleId="FootnoteReference">
    <w:name w:val="footnote reference"/>
    <w:basedOn w:val="DefaultParagraphFont"/>
    <w:semiHidden/>
    <w:rsid w:val="009E2D90"/>
    <w:rPr>
      <w:vertAlign w:val="superscript"/>
    </w:rPr>
  </w:style>
  <w:style w:type="paragraph" w:styleId="ListBullet">
    <w:name w:val="List Bullet"/>
    <w:basedOn w:val="Normal"/>
    <w:autoRedefine/>
    <w:rsid w:val="009E2D90"/>
    <w:pPr>
      <w:numPr>
        <w:numId w:val="1"/>
      </w:numPr>
      <w:ind w:right="288"/>
    </w:pPr>
  </w:style>
  <w:style w:type="paragraph" w:styleId="Caption">
    <w:name w:val="caption"/>
    <w:basedOn w:val="Normal"/>
    <w:next w:val="Normal"/>
    <w:qFormat/>
    <w:rsid w:val="004D0053"/>
    <w:pPr>
      <w:keepNext/>
      <w:spacing w:before="120" w:after="120" w:line="240" w:lineRule="auto"/>
      <w:ind w:firstLine="0"/>
      <w:jc w:val="center"/>
    </w:pPr>
    <w:rPr>
      <w:b/>
      <w:i/>
      <w:sz w:val="18"/>
    </w:rPr>
  </w:style>
  <w:style w:type="paragraph" w:customStyle="1" w:styleId="Author">
    <w:name w:val="Author"/>
    <w:basedOn w:val="Normal"/>
    <w:rsid w:val="009E2D90"/>
    <w:pPr>
      <w:spacing w:before="120"/>
      <w:jc w:val="center"/>
    </w:pPr>
    <w:rPr>
      <w:i/>
      <w:sz w:val="24"/>
    </w:rPr>
  </w:style>
  <w:style w:type="paragraph" w:styleId="Header">
    <w:name w:val="header"/>
    <w:basedOn w:val="Normal"/>
    <w:link w:val="HeaderChar"/>
    <w:rsid w:val="009E2D90"/>
    <w:pPr>
      <w:tabs>
        <w:tab w:val="center" w:pos="4320"/>
        <w:tab w:val="right" w:pos="8640"/>
      </w:tabs>
    </w:pPr>
  </w:style>
  <w:style w:type="character" w:customStyle="1" w:styleId="HeaderChar">
    <w:name w:val="Header Char"/>
    <w:basedOn w:val="DefaultParagraphFont"/>
    <w:link w:val="Header"/>
    <w:rsid w:val="009E2D90"/>
    <w:rPr>
      <w:rFonts w:ascii="Times New Roman" w:eastAsia="Times New Roman" w:hAnsi="Times New Roman" w:cs="Times New Roman"/>
      <w:sz w:val="22"/>
    </w:rPr>
  </w:style>
  <w:style w:type="paragraph" w:styleId="Footer">
    <w:name w:val="footer"/>
    <w:basedOn w:val="Normal"/>
    <w:link w:val="FooterChar"/>
    <w:rsid w:val="009E2D90"/>
    <w:pPr>
      <w:tabs>
        <w:tab w:val="center" w:pos="4320"/>
        <w:tab w:val="right" w:pos="8640"/>
      </w:tabs>
    </w:pPr>
  </w:style>
  <w:style w:type="character" w:customStyle="1" w:styleId="FooterChar">
    <w:name w:val="Footer Char"/>
    <w:basedOn w:val="DefaultParagraphFont"/>
    <w:link w:val="Footer"/>
    <w:rsid w:val="009E2D90"/>
    <w:rPr>
      <w:rFonts w:ascii="Times New Roman" w:eastAsia="Times New Roman" w:hAnsi="Times New Roman" w:cs="Times New Roman"/>
      <w:sz w:val="22"/>
    </w:rPr>
  </w:style>
  <w:style w:type="character" w:styleId="FollowedHyperlink">
    <w:name w:val="FollowedHyperlink"/>
    <w:basedOn w:val="DefaultParagraphFont"/>
    <w:rsid w:val="009E2D90"/>
    <w:rPr>
      <w:color w:val="800080"/>
      <w:u w:val="single"/>
    </w:rPr>
  </w:style>
  <w:style w:type="paragraph" w:styleId="DocumentMap">
    <w:name w:val="Document Map"/>
    <w:basedOn w:val="Normal"/>
    <w:link w:val="DocumentMapChar"/>
    <w:semiHidden/>
    <w:rsid w:val="009E2D90"/>
    <w:pPr>
      <w:shd w:val="clear" w:color="auto" w:fill="000080"/>
    </w:pPr>
    <w:rPr>
      <w:rFonts w:ascii="Tahoma" w:hAnsi="Tahoma"/>
    </w:rPr>
  </w:style>
  <w:style w:type="character" w:customStyle="1" w:styleId="DocumentMapChar">
    <w:name w:val="Document Map Char"/>
    <w:basedOn w:val="DefaultParagraphFont"/>
    <w:link w:val="DocumentMap"/>
    <w:semiHidden/>
    <w:rsid w:val="009E2D90"/>
    <w:rPr>
      <w:rFonts w:ascii="Tahoma" w:eastAsia="Times New Roman" w:hAnsi="Tahoma" w:cs="Times New Roman"/>
      <w:sz w:val="22"/>
      <w:shd w:val="clear" w:color="auto" w:fill="000080"/>
    </w:rPr>
  </w:style>
  <w:style w:type="paragraph" w:customStyle="1" w:styleId="References">
    <w:name w:val="References"/>
    <w:basedOn w:val="BodyText"/>
    <w:rsid w:val="009E2D90"/>
    <w:pPr>
      <w:ind w:left="397" w:hanging="397"/>
    </w:pPr>
  </w:style>
  <w:style w:type="paragraph" w:customStyle="1" w:styleId="Text">
    <w:name w:val="Text"/>
    <w:basedOn w:val="Normal"/>
    <w:rsid w:val="009E2D90"/>
    <w:pPr>
      <w:tabs>
        <w:tab w:val="left" w:pos="288"/>
      </w:tabs>
      <w:ind w:firstLine="288"/>
    </w:pPr>
    <w:rPr>
      <w:rFonts w:eastAsia="Times"/>
    </w:rPr>
  </w:style>
  <w:style w:type="paragraph" w:styleId="ListBullet3">
    <w:name w:val="List Bullet 3"/>
    <w:basedOn w:val="Normal"/>
    <w:autoRedefine/>
    <w:rsid w:val="009E2D90"/>
    <w:pPr>
      <w:numPr>
        <w:numId w:val="2"/>
      </w:numPr>
    </w:pPr>
    <w:rPr>
      <w:b/>
    </w:rPr>
  </w:style>
  <w:style w:type="paragraph" w:customStyle="1" w:styleId="ListBullet1">
    <w:name w:val="List Bullet1"/>
    <w:basedOn w:val="Normal"/>
    <w:autoRedefine/>
    <w:rsid w:val="009E2D90"/>
    <w:pPr>
      <w:numPr>
        <w:numId w:val="3"/>
      </w:numPr>
      <w:ind w:right="288"/>
    </w:pPr>
  </w:style>
  <w:style w:type="paragraph" w:customStyle="1" w:styleId="Figure">
    <w:name w:val="Figure"/>
    <w:basedOn w:val="Normal"/>
    <w:next w:val="Text"/>
    <w:rsid w:val="009E2D90"/>
    <w:pPr>
      <w:framePr w:hSpace="187" w:vSpace="187" w:wrap="around" w:vAnchor="text" w:hAnchor="text" w:y="1"/>
      <w:ind w:firstLine="0"/>
    </w:pPr>
    <w:rPr>
      <w:rFonts w:eastAsia="Times"/>
      <w:b/>
    </w:rPr>
  </w:style>
  <w:style w:type="character" w:customStyle="1" w:styleId="ReferencesChar">
    <w:name w:val="References Char"/>
    <w:basedOn w:val="DefaultParagraphFont"/>
    <w:rsid w:val="009E2D90"/>
    <w:rPr>
      <w:noProof w:val="0"/>
      <w:lang w:val="en-US" w:eastAsia="en-US" w:bidi="ar-SA"/>
    </w:rPr>
  </w:style>
  <w:style w:type="character" w:customStyle="1" w:styleId="CharChar1">
    <w:name w:val="Char Char1"/>
    <w:basedOn w:val="DefaultParagraphFont"/>
    <w:rsid w:val="009E2D90"/>
    <w:rPr>
      <w:noProof w:val="0"/>
      <w:lang w:val="en-US" w:eastAsia="en-US" w:bidi="ar-SA"/>
    </w:rPr>
  </w:style>
  <w:style w:type="paragraph" w:customStyle="1" w:styleId="CoreText">
    <w:name w:val="Core_Text"/>
    <w:basedOn w:val="Normal"/>
    <w:rsid w:val="009E2D90"/>
    <w:pPr>
      <w:spacing w:line="360" w:lineRule="auto"/>
      <w:ind w:firstLine="720"/>
    </w:pPr>
    <w:rPr>
      <w:sz w:val="24"/>
    </w:rPr>
  </w:style>
  <w:style w:type="paragraph" w:customStyle="1" w:styleId="CaptionTable">
    <w:name w:val="Caption_Table"/>
    <w:basedOn w:val="Caption"/>
    <w:rsid w:val="009E2D90"/>
    <w:pPr>
      <w:spacing w:after="60"/>
      <w:jc w:val="both"/>
    </w:pPr>
    <w:rPr>
      <w:b w:val="0"/>
      <w:bCs/>
      <w:sz w:val="16"/>
    </w:rPr>
  </w:style>
  <w:style w:type="paragraph" w:customStyle="1" w:styleId="StyleHeading2Left063cm">
    <w:name w:val="Style Heading 2 + Left:  063 cm"/>
    <w:basedOn w:val="Heading2"/>
    <w:rsid w:val="009E2D90"/>
    <w:pPr>
      <w:ind w:left="357"/>
    </w:pPr>
    <w:rPr>
      <w:iCs/>
    </w:rPr>
  </w:style>
  <w:style w:type="paragraph" w:customStyle="1" w:styleId="Abstract">
    <w:name w:val="Abstract"/>
    <w:basedOn w:val="BodyText"/>
    <w:rsid w:val="009E2D90"/>
    <w:pPr>
      <w:ind w:firstLine="284"/>
    </w:pPr>
    <w:rPr>
      <w:sz w:val="18"/>
      <w:szCs w:val="18"/>
    </w:rPr>
  </w:style>
  <w:style w:type="paragraph" w:customStyle="1" w:styleId="CaptionFigure">
    <w:name w:val="Caption_Figure"/>
    <w:basedOn w:val="CaptionTable"/>
    <w:rsid w:val="009E2D90"/>
    <w:pPr>
      <w:spacing w:before="0" w:after="120"/>
      <w:jc w:val="center"/>
    </w:pPr>
    <w:rPr>
      <w:bCs w:val="0"/>
    </w:rPr>
  </w:style>
  <w:style w:type="character" w:customStyle="1" w:styleId="Style6pt">
    <w:name w:val="Style 6 pt"/>
    <w:basedOn w:val="DefaultParagraphFont"/>
    <w:rsid w:val="009E2D90"/>
    <w:rPr>
      <w:sz w:val="12"/>
    </w:rPr>
  </w:style>
  <w:style w:type="paragraph" w:customStyle="1" w:styleId="StyleArial6ptBoldCentered">
    <w:name w:val="Style Arial 6 pt Bold Centered"/>
    <w:basedOn w:val="Normal"/>
    <w:rsid w:val="009E2D90"/>
    <w:pPr>
      <w:ind w:firstLine="0"/>
      <w:jc w:val="center"/>
    </w:pPr>
    <w:rPr>
      <w:rFonts w:ascii="Arial" w:hAnsi="Arial"/>
      <w:b/>
      <w:bCs/>
      <w:sz w:val="12"/>
    </w:rPr>
  </w:style>
  <w:style w:type="character" w:customStyle="1" w:styleId="StyleArial">
    <w:name w:val="Style Arial"/>
    <w:basedOn w:val="DefaultParagraphFont"/>
    <w:rsid w:val="009E2D90"/>
    <w:rPr>
      <w:rFonts w:ascii="Arial" w:hAnsi="Arial"/>
    </w:rPr>
  </w:style>
  <w:style w:type="paragraph" w:customStyle="1" w:styleId="StyleStyleCaptionJustifiedCentered1">
    <w:name w:val="Style Style Caption + Justified + Centered1"/>
    <w:basedOn w:val="CaptionTable"/>
    <w:rsid w:val="009E2D90"/>
    <w:pPr>
      <w:spacing w:after="120"/>
      <w:jc w:val="center"/>
    </w:pPr>
    <w:rPr>
      <w:bCs w:val="0"/>
    </w:rPr>
  </w:style>
  <w:style w:type="character" w:customStyle="1" w:styleId="CharChar">
    <w:name w:val="Char Char"/>
    <w:basedOn w:val="DefaultParagraphFont"/>
    <w:rsid w:val="009E2D90"/>
    <w:rPr>
      <w:b/>
      <w:noProof w:val="0"/>
      <w:lang w:val="en-US" w:eastAsia="en-US" w:bidi="ar-SA"/>
    </w:rPr>
  </w:style>
  <w:style w:type="character" w:customStyle="1" w:styleId="CaptionTableChar">
    <w:name w:val="Caption_Table Char"/>
    <w:basedOn w:val="CharChar"/>
    <w:rsid w:val="009E2D90"/>
    <w:rPr>
      <w:b/>
      <w:bCs/>
      <w:noProof w:val="0"/>
      <w:sz w:val="16"/>
      <w:lang w:val="en-US" w:eastAsia="en-US" w:bidi="ar-SA"/>
    </w:rPr>
  </w:style>
  <w:style w:type="character" w:customStyle="1" w:styleId="CaptionFigureChar">
    <w:name w:val="Caption_Figure Char"/>
    <w:basedOn w:val="CaptionTableChar"/>
    <w:rsid w:val="009E2D90"/>
    <w:rPr>
      <w:b/>
      <w:bCs/>
      <w:noProof w:val="0"/>
      <w:sz w:val="16"/>
      <w:lang w:val="en-US" w:eastAsia="en-US" w:bidi="ar-SA"/>
    </w:rPr>
  </w:style>
  <w:style w:type="paragraph" w:styleId="BalloonText">
    <w:name w:val="Balloon Text"/>
    <w:basedOn w:val="Normal"/>
    <w:link w:val="BalloonTextChar"/>
    <w:semiHidden/>
    <w:rsid w:val="009E2D90"/>
    <w:rPr>
      <w:rFonts w:ascii="Tahoma" w:hAnsi="Tahoma" w:cs="Tahoma"/>
      <w:sz w:val="16"/>
      <w:szCs w:val="16"/>
    </w:rPr>
  </w:style>
  <w:style w:type="character" w:customStyle="1" w:styleId="BalloonTextChar">
    <w:name w:val="Balloon Text Char"/>
    <w:basedOn w:val="DefaultParagraphFont"/>
    <w:link w:val="BalloonText"/>
    <w:semiHidden/>
    <w:rsid w:val="009E2D90"/>
    <w:rPr>
      <w:rFonts w:ascii="Tahoma" w:eastAsia="Times New Roman" w:hAnsi="Tahoma" w:cs="Tahoma"/>
      <w:sz w:val="16"/>
      <w:szCs w:val="16"/>
    </w:rPr>
  </w:style>
  <w:style w:type="table" w:styleId="TableGrid">
    <w:name w:val="Table Grid"/>
    <w:basedOn w:val="TableNormal"/>
    <w:uiPriority w:val="59"/>
    <w:rsid w:val="009E2D9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
    <w:name w:val="Ref"/>
    <w:basedOn w:val="Normal"/>
    <w:qFormat/>
    <w:rsid w:val="009E2D90"/>
    <w:pPr>
      <w:autoSpaceDE w:val="0"/>
      <w:autoSpaceDN w:val="0"/>
      <w:adjustRightInd w:val="0"/>
      <w:ind w:left="288" w:hanging="288"/>
    </w:pPr>
    <w:rPr>
      <w:color w:val="000000"/>
      <w:sz w:val="17"/>
      <w:szCs w:val="17"/>
    </w:rPr>
  </w:style>
  <w:style w:type="character" w:styleId="CommentReference">
    <w:name w:val="annotation reference"/>
    <w:basedOn w:val="DefaultParagraphFont"/>
    <w:uiPriority w:val="99"/>
    <w:semiHidden/>
    <w:rsid w:val="009E2D90"/>
    <w:rPr>
      <w:sz w:val="18"/>
    </w:rPr>
  </w:style>
  <w:style w:type="paragraph" w:styleId="CommentText">
    <w:name w:val="annotation text"/>
    <w:basedOn w:val="Normal"/>
    <w:link w:val="CommentTextChar"/>
    <w:uiPriority w:val="99"/>
    <w:semiHidden/>
    <w:rsid w:val="009E2D90"/>
    <w:rPr>
      <w:sz w:val="24"/>
    </w:rPr>
  </w:style>
  <w:style w:type="character" w:customStyle="1" w:styleId="CommentTextChar">
    <w:name w:val="Comment Text Char"/>
    <w:basedOn w:val="DefaultParagraphFont"/>
    <w:link w:val="CommentText"/>
    <w:uiPriority w:val="99"/>
    <w:semiHidden/>
    <w:rsid w:val="009E2D90"/>
    <w:rPr>
      <w:rFonts w:ascii="Times New Roman" w:eastAsia="Times New Roman" w:hAnsi="Times New Roman" w:cs="Times New Roman"/>
    </w:rPr>
  </w:style>
  <w:style w:type="paragraph" w:styleId="CommentSubject">
    <w:name w:val="annotation subject"/>
    <w:basedOn w:val="CommentText"/>
    <w:next w:val="CommentText"/>
    <w:link w:val="CommentSubjectChar"/>
    <w:semiHidden/>
    <w:rsid w:val="009E2D90"/>
    <w:rPr>
      <w:sz w:val="20"/>
      <w:szCs w:val="20"/>
    </w:rPr>
  </w:style>
  <w:style w:type="character" w:customStyle="1" w:styleId="CommentSubjectChar">
    <w:name w:val="Comment Subject Char"/>
    <w:basedOn w:val="CommentTextChar"/>
    <w:link w:val="CommentSubject"/>
    <w:semiHidden/>
    <w:rsid w:val="009E2D90"/>
    <w:rPr>
      <w:rFonts w:ascii="Times New Roman" w:eastAsia="Times New Roman" w:hAnsi="Times New Roman" w:cs="Times New Roman"/>
      <w:sz w:val="20"/>
      <w:szCs w:val="20"/>
    </w:rPr>
  </w:style>
  <w:style w:type="character" w:styleId="PageNumber">
    <w:name w:val="page number"/>
    <w:basedOn w:val="DefaultParagraphFont"/>
    <w:rsid w:val="009E2D90"/>
  </w:style>
  <w:style w:type="paragraph" w:styleId="Revision">
    <w:name w:val="Revision"/>
    <w:hidden/>
    <w:uiPriority w:val="99"/>
    <w:semiHidden/>
    <w:rsid w:val="009E2D90"/>
    <w:rPr>
      <w:rFonts w:ascii="Times New Roman" w:eastAsia="Times New Roman" w:hAnsi="Times New Roman" w:cs="Times New Roman"/>
    </w:rPr>
  </w:style>
  <w:style w:type="character" w:styleId="PlaceholderText">
    <w:name w:val="Placeholder Text"/>
    <w:basedOn w:val="DefaultParagraphFont"/>
    <w:uiPriority w:val="99"/>
    <w:semiHidden/>
    <w:rsid w:val="009E2D90"/>
    <w:rPr>
      <w:color w:val="808080"/>
    </w:rPr>
  </w:style>
  <w:style w:type="paragraph" w:styleId="ListParagraph">
    <w:name w:val="List Paragraph"/>
    <w:basedOn w:val="Normal"/>
    <w:uiPriority w:val="34"/>
    <w:qFormat/>
    <w:rsid w:val="009E2D90"/>
    <w:pPr>
      <w:ind w:left="720"/>
      <w:contextualSpacing/>
    </w:pPr>
  </w:style>
  <w:style w:type="paragraph" w:styleId="NormalWeb">
    <w:name w:val="Normal (Web)"/>
    <w:basedOn w:val="Normal"/>
    <w:uiPriority w:val="99"/>
    <w:unhideWhenUsed/>
    <w:rsid w:val="009E2D90"/>
    <w:pPr>
      <w:spacing w:before="100" w:beforeAutospacing="1" w:after="100" w:afterAutospacing="1" w:line="240" w:lineRule="auto"/>
      <w:ind w:firstLine="0"/>
      <w:jc w:val="left"/>
    </w:pPr>
    <w:rPr>
      <w:sz w:val="24"/>
    </w:rPr>
  </w:style>
  <w:style w:type="character" w:customStyle="1" w:styleId="z3988">
    <w:name w:val="z3988"/>
    <w:basedOn w:val="DefaultParagraphFont"/>
    <w:rsid w:val="009E2D90"/>
  </w:style>
  <w:style w:type="table" w:styleId="ColorfulList-Accent4">
    <w:name w:val="Colorful List Accent 4"/>
    <w:basedOn w:val="TableNormal"/>
    <w:rsid w:val="009E2D90"/>
    <w:rPr>
      <w:rFonts w:ascii="Times New Roman" w:eastAsia="Times New Roman" w:hAnsi="Times New Roman" w:cs="Times New Roman"/>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rsid w:val="009E2D90"/>
    <w:rPr>
      <w:rFonts w:ascii="Times New Roman" w:eastAsia="Times New Roman" w:hAnsi="Times New Roman" w:cs="Times New Roman"/>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List-Accent1">
    <w:name w:val="Light List Accent 1"/>
    <w:basedOn w:val="TableNormal"/>
    <w:rsid w:val="009E2D90"/>
    <w:rPr>
      <w:rFonts w:ascii="Times New Roman" w:eastAsia="Times New Roman" w:hAnsi="Times New Roman" w:cs="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rsid w:val="009E2D90"/>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rsid w:val="009E2D90"/>
    <w:pPr>
      <w:spacing w:line="240" w:lineRule="auto"/>
      <w:ind w:left="720" w:hanging="720"/>
    </w:pPr>
  </w:style>
  <w:style w:type="character" w:customStyle="1" w:styleId="apple-converted-space">
    <w:name w:val="apple-converted-space"/>
    <w:basedOn w:val="DefaultParagraphFont"/>
    <w:rsid w:val="003D3801"/>
  </w:style>
  <w:style w:type="character" w:styleId="UnresolvedMention">
    <w:name w:val="Unresolved Mention"/>
    <w:basedOn w:val="DefaultParagraphFont"/>
    <w:uiPriority w:val="99"/>
    <w:rsid w:val="00E876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5082">
      <w:bodyDiv w:val="1"/>
      <w:marLeft w:val="0"/>
      <w:marRight w:val="0"/>
      <w:marTop w:val="0"/>
      <w:marBottom w:val="0"/>
      <w:divBdr>
        <w:top w:val="none" w:sz="0" w:space="0" w:color="auto"/>
        <w:left w:val="none" w:sz="0" w:space="0" w:color="auto"/>
        <w:bottom w:val="none" w:sz="0" w:space="0" w:color="auto"/>
        <w:right w:val="none" w:sz="0" w:space="0" w:color="auto"/>
      </w:divBdr>
    </w:div>
    <w:div w:id="245040810">
      <w:bodyDiv w:val="1"/>
      <w:marLeft w:val="0"/>
      <w:marRight w:val="0"/>
      <w:marTop w:val="0"/>
      <w:marBottom w:val="0"/>
      <w:divBdr>
        <w:top w:val="none" w:sz="0" w:space="0" w:color="auto"/>
        <w:left w:val="none" w:sz="0" w:space="0" w:color="auto"/>
        <w:bottom w:val="none" w:sz="0" w:space="0" w:color="auto"/>
        <w:right w:val="none" w:sz="0" w:space="0" w:color="auto"/>
      </w:divBdr>
    </w:div>
    <w:div w:id="305091958">
      <w:bodyDiv w:val="1"/>
      <w:marLeft w:val="0"/>
      <w:marRight w:val="0"/>
      <w:marTop w:val="0"/>
      <w:marBottom w:val="0"/>
      <w:divBdr>
        <w:top w:val="none" w:sz="0" w:space="0" w:color="auto"/>
        <w:left w:val="none" w:sz="0" w:space="0" w:color="auto"/>
        <w:bottom w:val="none" w:sz="0" w:space="0" w:color="auto"/>
        <w:right w:val="none" w:sz="0" w:space="0" w:color="auto"/>
      </w:divBdr>
    </w:div>
    <w:div w:id="376007028">
      <w:bodyDiv w:val="1"/>
      <w:marLeft w:val="0"/>
      <w:marRight w:val="0"/>
      <w:marTop w:val="0"/>
      <w:marBottom w:val="0"/>
      <w:divBdr>
        <w:top w:val="none" w:sz="0" w:space="0" w:color="auto"/>
        <w:left w:val="none" w:sz="0" w:space="0" w:color="auto"/>
        <w:bottom w:val="none" w:sz="0" w:space="0" w:color="auto"/>
        <w:right w:val="none" w:sz="0" w:space="0" w:color="auto"/>
      </w:divBdr>
    </w:div>
    <w:div w:id="602613228">
      <w:bodyDiv w:val="1"/>
      <w:marLeft w:val="0"/>
      <w:marRight w:val="0"/>
      <w:marTop w:val="0"/>
      <w:marBottom w:val="0"/>
      <w:divBdr>
        <w:top w:val="none" w:sz="0" w:space="0" w:color="auto"/>
        <w:left w:val="none" w:sz="0" w:space="0" w:color="auto"/>
        <w:bottom w:val="none" w:sz="0" w:space="0" w:color="auto"/>
        <w:right w:val="none" w:sz="0" w:space="0" w:color="auto"/>
      </w:divBdr>
    </w:div>
    <w:div w:id="679353124">
      <w:bodyDiv w:val="1"/>
      <w:marLeft w:val="0"/>
      <w:marRight w:val="0"/>
      <w:marTop w:val="0"/>
      <w:marBottom w:val="0"/>
      <w:divBdr>
        <w:top w:val="none" w:sz="0" w:space="0" w:color="auto"/>
        <w:left w:val="none" w:sz="0" w:space="0" w:color="auto"/>
        <w:bottom w:val="none" w:sz="0" w:space="0" w:color="auto"/>
        <w:right w:val="none" w:sz="0" w:space="0" w:color="auto"/>
      </w:divBdr>
    </w:div>
    <w:div w:id="938222112">
      <w:bodyDiv w:val="1"/>
      <w:marLeft w:val="0"/>
      <w:marRight w:val="0"/>
      <w:marTop w:val="0"/>
      <w:marBottom w:val="0"/>
      <w:divBdr>
        <w:top w:val="none" w:sz="0" w:space="0" w:color="auto"/>
        <w:left w:val="none" w:sz="0" w:space="0" w:color="auto"/>
        <w:bottom w:val="none" w:sz="0" w:space="0" w:color="auto"/>
        <w:right w:val="none" w:sz="0" w:space="0" w:color="auto"/>
      </w:divBdr>
    </w:div>
    <w:div w:id="1115716100">
      <w:bodyDiv w:val="1"/>
      <w:marLeft w:val="0"/>
      <w:marRight w:val="0"/>
      <w:marTop w:val="0"/>
      <w:marBottom w:val="0"/>
      <w:divBdr>
        <w:top w:val="none" w:sz="0" w:space="0" w:color="auto"/>
        <w:left w:val="none" w:sz="0" w:space="0" w:color="auto"/>
        <w:bottom w:val="none" w:sz="0" w:space="0" w:color="auto"/>
        <w:right w:val="none" w:sz="0" w:space="0" w:color="auto"/>
      </w:divBdr>
    </w:div>
    <w:div w:id="1424450626">
      <w:bodyDiv w:val="1"/>
      <w:marLeft w:val="0"/>
      <w:marRight w:val="0"/>
      <w:marTop w:val="0"/>
      <w:marBottom w:val="0"/>
      <w:divBdr>
        <w:top w:val="none" w:sz="0" w:space="0" w:color="auto"/>
        <w:left w:val="none" w:sz="0" w:space="0" w:color="auto"/>
        <w:bottom w:val="none" w:sz="0" w:space="0" w:color="auto"/>
        <w:right w:val="none" w:sz="0" w:space="0" w:color="auto"/>
      </w:divBdr>
    </w:div>
    <w:div w:id="1453017044">
      <w:bodyDiv w:val="1"/>
      <w:marLeft w:val="0"/>
      <w:marRight w:val="0"/>
      <w:marTop w:val="0"/>
      <w:marBottom w:val="0"/>
      <w:divBdr>
        <w:top w:val="none" w:sz="0" w:space="0" w:color="auto"/>
        <w:left w:val="none" w:sz="0" w:space="0" w:color="auto"/>
        <w:bottom w:val="none" w:sz="0" w:space="0" w:color="auto"/>
        <w:right w:val="none" w:sz="0" w:space="0" w:color="auto"/>
      </w:divBdr>
    </w:div>
    <w:div w:id="1797872654">
      <w:bodyDiv w:val="1"/>
      <w:marLeft w:val="0"/>
      <w:marRight w:val="0"/>
      <w:marTop w:val="0"/>
      <w:marBottom w:val="0"/>
      <w:divBdr>
        <w:top w:val="none" w:sz="0" w:space="0" w:color="auto"/>
        <w:left w:val="none" w:sz="0" w:space="0" w:color="auto"/>
        <w:bottom w:val="none" w:sz="0" w:space="0" w:color="auto"/>
        <w:right w:val="none" w:sz="0" w:space="0" w:color="auto"/>
      </w:divBdr>
    </w:div>
    <w:div w:id="1823815229">
      <w:bodyDiv w:val="1"/>
      <w:marLeft w:val="0"/>
      <w:marRight w:val="0"/>
      <w:marTop w:val="0"/>
      <w:marBottom w:val="0"/>
      <w:divBdr>
        <w:top w:val="none" w:sz="0" w:space="0" w:color="auto"/>
        <w:left w:val="none" w:sz="0" w:space="0" w:color="auto"/>
        <w:bottom w:val="none" w:sz="0" w:space="0" w:color="auto"/>
        <w:right w:val="none" w:sz="0" w:space="0" w:color="auto"/>
      </w:divBdr>
    </w:div>
    <w:div w:id="2045130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5F35A-B60D-D542-A391-B1A80471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21</Pages>
  <Words>18520</Words>
  <Characters>105568</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Masdar Institute</Company>
  <LinksUpToDate>false</LinksUpToDate>
  <CharactersWithSpaces>123841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Sgouris Sgouridis</dc:creator>
  <cp:keywords/>
  <dc:description/>
  <cp:lastModifiedBy>Sgouris Sgouridis</cp:lastModifiedBy>
  <cp:revision>62</cp:revision>
  <cp:lastPrinted>2018-02-01T09:15:00Z</cp:lastPrinted>
  <dcterms:created xsi:type="dcterms:W3CDTF">2018-01-09T06:39:00Z</dcterms:created>
  <dcterms:modified xsi:type="dcterms:W3CDTF">2018-02-01T12:46:00Z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zotero-version="4.0.9"&gt;&lt;session id="VCoVByXU"/&gt;&lt;style id="http://www.zotero.org/styles/chicago-author-date"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PAPERS2_INFO_01">
    <vt:lpwstr>&lt;info&gt;&lt;style id="http://www.zotero.org/styles/nature"/&gt;&lt;hasBiblio/&gt;&lt;format class="21"/&gt;&lt;count citations="58" publications="49"/&gt;&lt;/info&gt;PAPERS2_INFO_END</vt:lpwstr>
  </property>
</Properties>
</file>